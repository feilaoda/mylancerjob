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B05CC" w14:textId="31668BC0" w:rsidR="00951154" w:rsidRPr="007A6476" w:rsidRDefault="007F232C" w:rsidP="00951154">
      <w:pPr>
        <w:spacing w:before="600"/>
        <w:ind w:left="68" w:right="312"/>
        <w:rPr>
          <w:color w:val="7D7D7D"/>
          <w:sz w:val="40"/>
          <w:szCs w:val="40"/>
        </w:rPr>
      </w:pPr>
      <w:r>
        <w:rPr>
          <w:noProof/>
          <w:color w:val="048AB6"/>
          <w:sz w:val="22"/>
          <w:szCs w:val="18"/>
        </w:rPr>
        <mc:AlternateContent>
          <mc:Choice Requires="wps">
            <w:drawing>
              <wp:anchor distT="0" distB="0" distL="114300" distR="114300" simplePos="0" relativeHeight="251654144" behindDoc="0" locked="0" layoutInCell="1" allowOverlap="1" wp14:anchorId="759B11AB" wp14:editId="7A27D937">
                <wp:simplePos x="0" y="0"/>
                <wp:positionH relativeFrom="column">
                  <wp:posOffset>-891540</wp:posOffset>
                </wp:positionH>
                <wp:positionV relativeFrom="paragraph">
                  <wp:posOffset>-360045</wp:posOffset>
                </wp:positionV>
                <wp:extent cx="7237095" cy="9587230"/>
                <wp:effectExtent l="22860" t="20955" r="17145" b="21590"/>
                <wp:wrapNone/>
                <wp:docPr id="1538" name="AutoShape 1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7095" cy="9587230"/>
                        </a:xfrm>
                        <a:prstGeom prst="roundRect">
                          <a:avLst>
                            <a:gd name="adj" fmla="val 5667"/>
                          </a:avLst>
                        </a:prstGeom>
                        <a:noFill/>
                        <a:ln w="28575">
                          <a:solidFill>
                            <a:srgbClr val="3446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34" o:spid="_x0000_s1026" style="position:absolute;margin-left:-70.2pt;margin-top:-28.35pt;width:569.85pt;height:754.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7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" filled="f" strokecolor="#34460d" strokeweight="2.25pt"/>
            </w:pict>
          </mc:Fallback>
        </mc:AlternateContent>
      </w:r>
      <w:r w:rsidR="00951154">
        <w:rPr>
          <w:color w:val="048AB6"/>
        </w:rPr>
        <w:t xml:space="preserve"> </w:t>
      </w:r>
      <w:r w:rsidR="00951154">
        <w:rPr>
          <w:color w:val="048AB6"/>
        </w:rPr>
        <w:br/>
      </w:r>
    </w:p>
    <w:p w14:paraId="759B05CD" w14:textId="77777777" w:rsidR="001E132B" w:rsidRDefault="001E132B" w:rsidP="001E132B">
      <w:pPr>
        <w:spacing w:before="840"/>
        <w:ind w:left="68" w:right="312"/>
        <w:jc w:val="center"/>
      </w:pPr>
    </w:p>
    <w:p w14:paraId="3642BF62" w14:textId="77777777" w:rsidR="00682813" w:rsidRDefault="009E760B" w:rsidP="00682813">
      <w:pPr>
        <w:tabs>
          <w:tab w:val="left" w:pos="1215"/>
          <w:tab w:val="center" w:pos="4201"/>
        </w:tabs>
        <w:spacing w:before="240"/>
        <w:ind w:left="68" w:right="312"/>
        <w:jc w:val="center"/>
        <w:rPr>
          <w:b/>
          <w:bCs/>
          <w:color w:val="365F91" w:themeColor="accent1" w:themeShade="BF"/>
          <w:sz w:val="72"/>
          <w:szCs w:val="72"/>
        </w:rPr>
      </w:pPr>
      <w:r>
        <w:fldChar w:fldCharType="begin"/>
      </w:r>
      <w:r>
        <w:instrText xml:space="preserve"> TITLE   \* MERGEFORMAT </w:instrText>
      </w:r>
      <w:r>
        <w:fldChar w:fldCharType="separate"/>
      </w:r>
      <w:r w:rsidR="00682813" w:rsidRPr="00682813">
        <w:rPr>
          <w:b/>
          <w:bCs/>
          <w:color w:val="365F91" w:themeColor="accent1" w:themeShade="BF"/>
          <w:sz w:val="72"/>
          <w:szCs w:val="72"/>
        </w:rPr>
        <w:t xml:space="preserve">Writing URL classification patterns </w:t>
      </w:r>
    </w:p>
    <w:p w14:paraId="6DCE11FC" w14:textId="19093C1A" w:rsidR="00682813" w:rsidRDefault="00682813" w:rsidP="00682813">
      <w:pPr>
        <w:tabs>
          <w:tab w:val="left" w:pos="1215"/>
          <w:tab w:val="center" w:pos="4201"/>
        </w:tabs>
        <w:spacing w:before="240"/>
        <w:ind w:left="72" w:right="317"/>
        <w:jc w:val="center"/>
        <w:rPr>
          <w:b/>
          <w:bCs/>
          <w:color w:val="365F91" w:themeColor="accent1" w:themeShade="BF"/>
          <w:sz w:val="72"/>
          <w:szCs w:val="72"/>
        </w:rPr>
      </w:pPr>
      <w:r>
        <w:rPr>
          <w:b/>
          <w:bCs/>
          <w:color w:val="365F91" w:themeColor="accent1" w:themeShade="BF"/>
          <w:sz w:val="72"/>
          <w:szCs w:val="72"/>
        </w:rPr>
        <w:t>&amp;</w:t>
      </w:r>
    </w:p>
    <w:p w14:paraId="759B05CE" w14:textId="1594F386" w:rsidR="00951154" w:rsidRDefault="00682813" w:rsidP="00682813">
      <w:pPr>
        <w:tabs>
          <w:tab w:val="left" w:pos="1215"/>
          <w:tab w:val="center" w:pos="4201"/>
        </w:tabs>
        <w:spacing w:before="240"/>
        <w:ind w:left="68" w:right="312"/>
        <w:jc w:val="center"/>
        <w:rPr>
          <w:b/>
          <w:bCs/>
          <w:color w:val="F68933"/>
          <w:sz w:val="72"/>
          <w:szCs w:val="72"/>
        </w:rPr>
      </w:pPr>
      <w:r w:rsidRPr="00682813">
        <w:rPr>
          <w:b/>
          <w:bCs/>
          <w:color w:val="365F91" w:themeColor="accent1" w:themeShade="BF"/>
          <w:sz w:val="72"/>
          <w:szCs w:val="72"/>
        </w:rPr>
        <w:t>Web scraping rules</w:t>
      </w:r>
      <w:r w:rsidR="00951154" w:rsidRPr="00426917">
        <w:rPr>
          <w:b/>
          <w:bCs/>
          <w:color w:val="F68933"/>
          <w:sz w:val="72"/>
          <w:szCs w:val="72"/>
        </w:rPr>
        <w:t xml:space="preserve"> </w:t>
      </w:r>
      <w:r w:rsidR="009E760B">
        <w:rPr>
          <w:b/>
          <w:bCs/>
          <w:color w:val="F68933"/>
          <w:sz w:val="72"/>
          <w:szCs w:val="72"/>
        </w:rPr>
        <w:fldChar w:fldCharType="end"/>
      </w:r>
    </w:p>
    <w:p w14:paraId="0EFC76D3" w14:textId="415D6043" w:rsidR="00682813" w:rsidRPr="00003EA9" w:rsidRDefault="00682813" w:rsidP="00682813">
      <w:pPr>
        <w:tabs>
          <w:tab w:val="left" w:pos="1215"/>
          <w:tab w:val="center" w:pos="4201"/>
        </w:tabs>
        <w:spacing w:before="240"/>
        <w:ind w:left="68" w:right="312"/>
        <w:jc w:val="center"/>
        <w:rPr>
          <w:b/>
          <w:bCs/>
          <w:color w:val="F68933"/>
          <w:sz w:val="72"/>
          <w:szCs w:val="72"/>
        </w:rPr>
      </w:pPr>
      <w:r w:rsidRPr="00682813">
        <w:rPr>
          <w:b/>
          <w:bCs/>
          <w:color w:val="365F91" w:themeColor="accent1" w:themeShade="BF"/>
          <w:sz w:val="72"/>
          <w:szCs w:val="72"/>
        </w:rPr>
        <w:t xml:space="preserve">Project </w:t>
      </w:r>
    </w:p>
    <w:p w14:paraId="759B05CF" w14:textId="77777777" w:rsidR="00951154" w:rsidRDefault="00951154" w:rsidP="00682813">
      <w:pPr>
        <w:jc w:val="center"/>
      </w:pPr>
    </w:p>
    <w:p w14:paraId="759B05D0" w14:textId="77777777" w:rsidR="00951154" w:rsidRDefault="00951154" w:rsidP="00951154"/>
    <w:p w14:paraId="759B05D1" w14:textId="77777777" w:rsidR="00FB7689" w:rsidRDefault="00FB7689" w:rsidP="00951154"/>
    <w:p w14:paraId="759B05D2" w14:textId="77777777" w:rsidR="00FB7689" w:rsidRDefault="00FB7689" w:rsidP="00951154"/>
    <w:p w14:paraId="759B05D3" w14:textId="77777777" w:rsidR="00FB7689" w:rsidRDefault="00FB7689" w:rsidP="00951154"/>
    <w:p w14:paraId="759B05DA" w14:textId="77777777" w:rsidR="00FB7689" w:rsidRDefault="00FB7689" w:rsidP="00951154"/>
    <w:p w14:paraId="759B05DB" w14:textId="77777777" w:rsidR="00FB7689" w:rsidRPr="00FB7689" w:rsidRDefault="00FB7689" w:rsidP="00FB7689">
      <w:pPr>
        <w:rPr>
          <w:rFonts w:ascii="Calibri" w:hAnsi="Calibri" w:cs="Arial"/>
          <w:b/>
          <w:bCs/>
          <w:sz w:val="28"/>
          <w:szCs w:val="28"/>
        </w:rPr>
      </w:pPr>
      <w:r w:rsidRPr="00FB7689">
        <w:rPr>
          <w:rFonts w:ascii="Calibri" w:hAnsi="Calibri" w:cs="Arial"/>
          <w:b/>
          <w:bCs/>
          <w:sz w:val="28"/>
          <w:szCs w:val="28"/>
        </w:rPr>
        <w:t>Document History</w:t>
      </w:r>
    </w:p>
    <w:p w14:paraId="759B05DC" w14:textId="77777777" w:rsidR="00FB7689" w:rsidRPr="00FB7689" w:rsidRDefault="00FB7689" w:rsidP="00FB7689">
      <w:pPr>
        <w:rPr>
          <w:rFonts w:ascii="Calibri" w:hAnsi="Calibri" w:cs="Arial"/>
          <w:sz w:val="20"/>
          <w:szCs w:val="20"/>
        </w:rPr>
      </w:pPr>
    </w:p>
    <w:tbl>
      <w:tblPr>
        <w:tblW w:w="9996" w:type="dxa"/>
        <w:tblInd w:w="-708" w:type="dxa"/>
        <w:tblBorders>
          <w:top w:val="single" w:sz="4" w:space="0" w:color="auto"/>
          <w:left w:val="single" w:sz="4" w:space="0" w:color="auto"/>
          <w:bottom w:val="thinThickSmallGap"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155"/>
        <w:gridCol w:w="1530"/>
        <w:gridCol w:w="6210"/>
      </w:tblGrid>
      <w:tr w:rsidR="00FB7689" w:rsidRPr="00FB7689" w14:paraId="759B05E1" w14:textId="77777777" w:rsidTr="009D771E">
        <w:tc>
          <w:tcPr>
            <w:tcW w:w="1101" w:type="dxa"/>
            <w:shd w:val="clear" w:color="auto" w:fill="95B3D7" w:themeFill="accent1" w:themeFillTint="99"/>
          </w:tcPr>
          <w:p w14:paraId="759B05DD" w14:textId="77777777" w:rsidR="00FB7689" w:rsidRPr="00FB7689" w:rsidRDefault="00FB7689" w:rsidP="000165C2">
            <w:pPr>
              <w:rPr>
                <w:rFonts w:ascii="Calibri" w:hAnsi="Calibri" w:cs="Arial"/>
                <w:b/>
                <w:sz w:val="20"/>
                <w:szCs w:val="20"/>
              </w:rPr>
            </w:pPr>
            <w:r w:rsidRPr="00FB7689">
              <w:rPr>
                <w:rFonts w:ascii="Calibri" w:hAnsi="Calibri" w:cs="Arial"/>
                <w:b/>
                <w:sz w:val="20"/>
                <w:szCs w:val="20"/>
              </w:rPr>
              <w:t>Revision</w:t>
            </w:r>
          </w:p>
        </w:tc>
        <w:tc>
          <w:tcPr>
            <w:tcW w:w="1155" w:type="dxa"/>
            <w:shd w:val="clear" w:color="auto" w:fill="95B3D7" w:themeFill="accent1" w:themeFillTint="99"/>
          </w:tcPr>
          <w:p w14:paraId="759B05DE" w14:textId="77777777" w:rsidR="00FB7689" w:rsidRPr="00FB7689" w:rsidRDefault="00FB7689" w:rsidP="000165C2">
            <w:pPr>
              <w:rPr>
                <w:rFonts w:ascii="Calibri" w:hAnsi="Calibri" w:cs="Arial"/>
                <w:b/>
                <w:sz w:val="20"/>
                <w:szCs w:val="20"/>
              </w:rPr>
            </w:pPr>
            <w:r w:rsidRPr="00FB7689">
              <w:rPr>
                <w:rFonts w:ascii="Calibri" w:hAnsi="Calibri" w:cs="Arial"/>
                <w:b/>
                <w:sz w:val="20"/>
                <w:szCs w:val="20"/>
              </w:rPr>
              <w:t>Date</w:t>
            </w:r>
          </w:p>
        </w:tc>
        <w:tc>
          <w:tcPr>
            <w:tcW w:w="1530" w:type="dxa"/>
            <w:shd w:val="clear" w:color="auto" w:fill="95B3D7" w:themeFill="accent1" w:themeFillTint="99"/>
          </w:tcPr>
          <w:p w14:paraId="759B05DF" w14:textId="77777777" w:rsidR="00FB7689" w:rsidRPr="00FB7689" w:rsidRDefault="00FB7689" w:rsidP="000165C2">
            <w:pPr>
              <w:rPr>
                <w:rFonts w:ascii="Calibri" w:hAnsi="Calibri" w:cs="Arial"/>
                <w:b/>
                <w:sz w:val="20"/>
                <w:szCs w:val="20"/>
              </w:rPr>
            </w:pPr>
            <w:r w:rsidRPr="00FB7689">
              <w:rPr>
                <w:rFonts w:ascii="Calibri" w:hAnsi="Calibri" w:cs="Arial"/>
                <w:b/>
                <w:sz w:val="20"/>
                <w:szCs w:val="20"/>
              </w:rPr>
              <w:t>Author</w:t>
            </w:r>
          </w:p>
        </w:tc>
        <w:tc>
          <w:tcPr>
            <w:tcW w:w="6210" w:type="dxa"/>
            <w:shd w:val="clear" w:color="auto" w:fill="95B3D7" w:themeFill="accent1" w:themeFillTint="99"/>
          </w:tcPr>
          <w:p w14:paraId="759B05E0" w14:textId="77777777" w:rsidR="00FB7689" w:rsidRPr="00FB7689" w:rsidRDefault="00FB7689" w:rsidP="000165C2">
            <w:pPr>
              <w:rPr>
                <w:rFonts w:ascii="Calibri" w:hAnsi="Calibri" w:cs="Arial"/>
                <w:b/>
                <w:sz w:val="20"/>
                <w:szCs w:val="20"/>
              </w:rPr>
            </w:pPr>
            <w:r w:rsidRPr="00FB7689">
              <w:rPr>
                <w:rFonts w:ascii="Calibri" w:hAnsi="Calibri" w:cs="Arial"/>
                <w:b/>
                <w:sz w:val="20"/>
                <w:szCs w:val="20"/>
              </w:rPr>
              <w:t>Notes</w:t>
            </w:r>
          </w:p>
        </w:tc>
      </w:tr>
      <w:tr w:rsidR="00FB7689" w:rsidRPr="00FB7689" w14:paraId="759B05E6" w14:textId="77777777" w:rsidTr="001D4C07">
        <w:tc>
          <w:tcPr>
            <w:tcW w:w="1101" w:type="dxa"/>
          </w:tcPr>
          <w:p w14:paraId="759B05E2" w14:textId="77777777" w:rsidR="00FB7689" w:rsidRPr="00FB7689" w:rsidRDefault="00FB7689" w:rsidP="000165C2">
            <w:pPr>
              <w:rPr>
                <w:rFonts w:ascii="Calibri" w:hAnsi="Calibri" w:cs="Arial"/>
                <w:sz w:val="20"/>
                <w:szCs w:val="20"/>
              </w:rPr>
            </w:pPr>
            <w:r w:rsidRPr="00FB7689">
              <w:rPr>
                <w:rFonts w:ascii="Calibri" w:hAnsi="Calibri" w:cs="Arial"/>
                <w:sz w:val="20"/>
                <w:szCs w:val="20"/>
              </w:rPr>
              <w:t>1.0</w:t>
            </w:r>
          </w:p>
        </w:tc>
        <w:tc>
          <w:tcPr>
            <w:tcW w:w="1155" w:type="dxa"/>
          </w:tcPr>
          <w:p w14:paraId="759B05E3" w14:textId="6DFD5250" w:rsidR="00FB7689" w:rsidRPr="00FB7689" w:rsidRDefault="00682813" w:rsidP="00682813">
            <w:pPr>
              <w:rPr>
                <w:rFonts w:ascii="Calibri" w:hAnsi="Calibri" w:cs="Arial"/>
                <w:sz w:val="20"/>
                <w:szCs w:val="20"/>
              </w:rPr>
            </w:pPr>
            <w:r>
              <w:rPr>
                <w:rFonts w:ascii="Calibri" w:hAnsi="Calibri" w:cs="Arial"/>
                <w:sz w:val="20"/>
                <w:szCs w:val="20"/>
              </w:rPr>
              <w:t>29</w:t>
            </w:r>
            <w:r w:rsidR="00FF12BF">
              <w:rPr>
                <w:rFonts w:ascii="Calibri" w:hAnsi="Calibri" w:cs="Arial"/>
                <w:sz w:val="20"/>
                <w:szCs w:val="20"/>
              </w:rPr>
              <w:t>-</w:t>
            </w:r>
            <w:r>
              <w:rPr>
                <w:rFonts w:ascii="Calibri" w:hAnsi="Calibri" w:cs="Arial"/>
                <w:sz w:val="20"/>
                <w:szCs w:val="20"/>
              </w:rPr>
              <w:t>Sep</w:t>
            </w:r>
            <w:r w:rsidR="00FF12BF">
              <w:rPr>
                <w:rFonts w:ascii="Calibri" w:hAnsi="Calibri" w:cs="Arial"/>
                <w:sz w:val="20"/>
                <w:szCs w:val="20"/>
              </w:rPr>
              <w:t>-13</w:t>
            </w:r>
          </w:p>
        </w:tc>
        <w:tc>
          <w:tcPr>
            <w:tcW w:w="1530" w:type="dxa"/>
          </w:tcPr>
          <w:p w14:paraId="759B05E4" w14:textId="0E6A5F06" w:rsidR="00FB7689" w:rsidRPr="00FB7689" w:rsidRDefault="00FF12BF" w:rsidP="000165C2">
            <w:pPr>
              <w:rPr>
                <w:rFonts w:ascii="Calibri" w:hAnsi="Calibri" w:cs="Arial"/>
                <w:sz w:val="20"/>
                <w:szCs w:val="20"/>
              </w:rPr>
            </w:pPr>
            <w:r>
              <w:rPr>
                <w:rFonts w:ascii="Calibri" w:hAnsi="Calibri" w:cs="Arial"/>
                <w:sz w:val="20"/>
                <w:szCs w:val="20"/>
              </w:rPr>
              <w:t>Liran Sigalat</w:t>
            </w:r>
          </w:p>
        </w:tc>
        <w:tc>
          <w:tcPr>
            <w:tcW w:w="6210" w:type="dxa"/>
          </w:tcPr>
          <w:p w14:paraId="759B05E5" w14:textId="2EBA39DA" w:rsidR="00FB7689" w:rsidRPr="00FB7689" w:rsidRDefault="00FF12BF" w:rsidP="00682813">
            <w:pPr>
              <w:rPr>
                <w:rFonts w:ascii="Calibri" w:hAnsi="Calibri" w:cs="Arial"/>
                <w:sz w:val="20"/>
                <w:szCs w:val="20"/>
              </w:rPr>
            </w:pPr>
            <w:r>
              <w:rPr>
                <w:rFonts w:ascii="Calibri" w:hAnsi="Calibri" w:cs="Arial"/>
                <w:sz w:val="20"/>
                <w:szCs w:val="20"/>
              </w:rPr>
              <w:t xml:space="preserve">Initial version </w:t>
            </w:r>
          </w:p>
        </w:tc>
      </w:tr>
      <w:tr w:rsidR="00FB7689" w:rsidRPr="00FB7689" w14:paraId="759B05EB" w14:textId="77777777" w:rsidTr="001D4C07">
        <w:tc>
          <w:tcPr>
            <w:tcW w:w="1101" w:type="dxa"/>
          </w:tcPr>
          <w:p w14:paraId="759B05E7" w14:textId="62698AD7" w:rsidR="00FB7689" w:rsidRPr="00FB7689" w:rsidRDefault="00C63500" w:rsidP="000165C2">
            <w:pPr>
              <w:rPr>
                <w:rFonts w:ascii="Calibri" w:hAnsi="Calibri" w:cs="Arial"/>
                <w:sz w:val="20"/>
                <w:szCs w:val="20"/>
              </w:rPr>
            </w:pPr>
            <w:r>
              <w:rPr>
                <w:rFonts w:ascii="Calibri" w:hAnsi="Calibri" w:cs="Arial"/>
                <w:sz w:val="20"/>
                <w:szCs w:val="20"/>
              </w:rPr>
              <w:t>1.1</w:t>
            </w:r>
          </w:p>
        </w:tc>
        <w:tc>
          <w:tcPr>
            <w:tcW w:w="1155" w:type="dxa"/>
          </w:tcPr>
          <w:p w14:paraId="759B05E8" w14:textId="7042E18C" w:rsidR="00FB7689" w:rsidRPr="00FB7689" w:rsidRDefault="00C63500" w:rsidP="000165C2">
            <w:pPr>
              <w:rPr>
                <w:rFonts w:ascii="Calibri" w:hAnsi="Calibri" w:cs="Arial"/>
                <w:sz w:val="20"/>
                <w:szCs w:val="20"/>
              </w:rPr>
            </w:pPr>
            <w:r>
              <w:rPr>
                <w:rFonts w:ascii="Calibri" w:hAnsi="Calibri" w:cs="Arial"/>
                <w:sz w:val="20"/>
                <w:szCs w:val="20"/>
              </w:rPr>
              <w:t>14-Oct-13</w:t>
            </w:r>
          </w:p>
        </w:tc>
        <w:tc>
          <w:tcPr>
            <w:tcW w:w="1530" w:type="dxa"/>
          </w:tcPr>
          <w:p w14:paraId="759B05E9" w14:textId="50D3AEFF" w:rsidR="00FB7689" w:rsidRPr="00FB7689" w:rsidRDefault="00C63500" w:rsidP="000165C2">
            <w:pPr>
              <w:rPr>
                <w:rFonts w:ascii="Calibri" w:hAnsi="Calibri" w:cs="Arial"/>
                <w:sz w:val="20"/>
                <w:szCs w:val="20"/>
              </w:rPr>
            </w:pPr>
            <w:r>
              <w:rPr>
                <w:rFonts w:ascii="Calibri" w:hAnsi="Calibri" w:cs="Arial"/>
                <w:sz w:val="20"/>
                <w:szCs w:val="20"/>
              </w:rPr>
              <w:t>Liran Sigalat</w:t>
            </w:r>
          </w:p>
        </w:tc>
        <w:tc>
          <w:tcPr>
            <w:tcW w:w="6210" w:type="dxa"/>
          </w:tcPr>
          <w:p w14:paraId="6C950EF6" w14:textId="77777777" w:rsidR="00FB7689" w:rsidRDefault="00C63500" w:rsidP="00C41947">
            <w:pPr>
              <w:rPr>
                <w:rFonts w:ascii="Calibri" w:hAnsi="Calibri" w:cs="Arial"/>
                <w:sz w:val="20"/>
                <w:szCs w:val="20"/>
              </w:rPr>
            </w:pPr>
            <w:r>
              <w:rPr>
                <w:rFonts w:ascii="Calibri" w:hAnsi="Calibri" w:cs="Arial"/>
                <w:sz w:val="20"/>
                <w:szCs w:val="20"/>
              </w:rPr>
              <w:t>Adding the ‘</w:t>
            </w:r>
            <w:proofErr w:type="spellStart"/>
            <w:r>
              <w:rPr>
                <w:rFonts w:ascii="Calibri" w:hAnsi="Calibri" w:cs="Arial"/>
                <w:sz w:val="20"/>
                <w:szCs w:val="20"/>
              </w:rPr>
              <w:t>fpattern</w:t>
            </w:r>
            <w:proofErr w:type="spellEnd"/>
            <w:r>
              <w:rPr>
                <w:rFonts w:ascii="Calibri" w:hAnsi="Calibri" w:cs="Arial"/>
                <w:sz w:val="20"/>
                <w:szCs w:val="20"/>
              </w:rPr>
              <w:t xml:space="preserve">’ to the URL pattern section. </w:t>
            </w:r>
          </w:p>
          <w:p w14:paraId="423B1905" w14:textId="4E7D31DA" w:rsidR="00C63500" w:rsidRDefault="00C63500" w:rsidP="00C41947">
            <w:pPr>
              <w:rPr>
                <w:rFonts w:ascii="Calibri" w:hAnsi="Calibri" w:cs="Arial"/>
                <w:sz w:val="20"/>
                <w:szCs w:val="20"/>
              </w:rPr>
            </w:pPr>
            <w:r>
              <w:rPr>
                <w:rFonts w:ascii="Calibri" w:hAnsi="Calibri" w:cs="Arial"/>
                <w:sz w:val="20"/>
                <w:szCs w:val="20"/>
              </w:rPr>
              <w:t>Unifying the three different cart action into one ‘cart’</w:t>
            </w:r>
            <w:r w:rsidR="00D360CE">
              <w:rPr>
                <w:rFonts w:ascii="Calibri" w:hAnsi="Calibri" w:cs="Arial"/>
                <w:sz w:val="20"/>
                <w:szCs w:val="20"/>
              </w:rPr>
              <w:t xml:space="preserve"> action</w:t>
            </w:r>
            <w:r>
              <w:rPr>
                <w:rFonts w:ascii="Calibri" w:hAnsi="Calibri" w:cs="Arial"/>
                <w:sz w:val="20"/>
                <w:szCs w:val="20"/>
              </w:rPr>
              <w:t>.</w:t>
            </w:r>
          </w:p>
          <w:p w14:paraId="759B05EA" w14:textId="5B9218EE" w:rsidR="00C63500" w:rsidRPr="00FB7689" w:rsidRDefault="00C63500" w:rsidP="00CC5867">
            <w:pPr>
              <w:rPr>
                <w:rFonts w:ascii="Calibri" w:hAnsi="Calibri" w:cs="Arial"/>
                <w:sz w:val="20"/>
                <w:szCs w:val="20"/>
              </w:rPr>
            </w:pPr>
            <w:r>
              <w:rPr>
                <w:rFonts w:ascii="Calibri" w:hAnsi="Calibri" w:cs="Arial"/>
                <w:sz w:val="20"/>
                <w:szCs w:val="20"/>
              </w:rPr>
              <w:t>Addi</w:t>
            </w:r>
            <w:r w:rsidR="00CC5867">
              <w:rPr>
                <w:rFonts w:ascii="Calibri" w:hAnsi="Calibri" w:cs="Arial"/>
                <w:sz w:val="20"/>
                <w:szCs w:val="20"/>
              </w:rPr>
              <w:t>ng</w:t>
            </w:r>
            <w:bookmarkStart w:id="0" w:name="_GoBack"/>
            <w:bookmarkEnd w:id="0"/>
            <w:r>
              <w:rPr>
                <w:rFonts w:ascii="Calibri" w:hAnsi="Calibri" w:cs="Arial"/>
                <w:sz w:val="20"/>
                <w:szCs w:val="20"/>
              </w:rPr>
              <w:t xml:space="preserve"> the reference to the </w:t>
            </w:r>
            <w:proofErr w:type="spellStart"/>
            <w:r>
              <w:rPr>
                <w:rFonts w:ascii="Calibri" w:hAnsi="Calibri" w:cs="Arial"/>
                <w:sz w:val="20"/>
                <w:szCs w:val="20"/>
              </w:rPr>
              <w:t>url_classification</w:t>
            </w:r>
            <w:proofErr w:type="spellEnd"/>
            <w:r>
              <w:rPr>
                <w:rFonts w:ascii="Calibri" w:hAnsi="Calibri" w:cs="Arial"/>
                <w:sz w:val="20"/>
                <w:szCs w:val="20"/>
              </w:rPr>
              <w:t xml:space="preserve"> test application.</w:t>
            </w:r>
          </w:p>
        </w:tc>
      </w:tr>
      <w:tr w:rsidR="00C41947" w:rsidRPr="00FB7689" w14:paraId="759B05F0" w14:textId="77777777" w:rsidTr="001D4C07">
        <w:tc>
          <w:tcPr>
            <w:tcW w:w="1101" w:type="dxa"/>
          </w:tcPr>
          <w:p w14:paraId="759B05EC" w14:textId="703BAF7A" w:rsidR="00C41947" w:rsidRPr="00FB7689" w:rsidRDefault="00C41947" w:rsidP="000165C2">
            <w:pPr>
              <w:rPr>
                <w:rFonts w:ascii="Calibri" w:hAnsi="Calibri" w:cs="Arial"/>
                <w:sz w:val="20"/>
                <w:szCs w:val="20"/>
              </w:rPr>
            </w:pPr>
          </w:p>
        </w:tc>
        <w:tc>
          <w:tcPr>
            <w:tcW w:w="1155" w:type="dxa"/>
          </w:tcPr>
          <w:p w14:paraId="759B05ED" w14:textId="2D873D16" w:rsidR="00C41947" w:rsidRPr="00FB7689" w:rsidRDefault="00C41947" w:rsidP="00C41947">
            <w:pPr>
              <w:rPr>
                <w:rFonts w:ascii="Calibri" w:hAnsi="Calibri" w:cs="Arial"/>
                <w:sz w:val="20"/>
                <w:szCs w:val="20"/>
              </w:rPr>
            </w:pPr>
          </w:p>
        </w:tc>
        <w:tc>
          <w:tcPr>
            <w:tcW w:w="1530" w:type="dxa"/>
          </w:tcPr>
          <w:p w14:paraId="759B05EE" w14:textId="599112B3" w:rsidR="00C41947" w:rsidRPr="00FB7689" w:rsidRDefault="00C41947" w:rsidP="000165C2">
            <w:pPr>
              <w:rPr>
                <w:rFonts w:ascii="Calibri" w:hAnsi="Calibri" w:cs="Arial"/>
                <w:sz w:val="20"/>
                <w:szCs w:val="20"/>
              </w:rPr>
            </w:pPr>
          </w:p>
        </w:tc>
        <w:tc>
          <w:tcPr>
            <w:tcW w:w="6210" w:type="dxa"/>
          </w:tcPr>
          <w:p w14:paraId="759B05EF" w14:textId="267109C8" w:rsidR="00C41947" w:rsidRPr="00FB7689" w:rsidRDefault="00C41947" w:rsidP="00C41947">
            <w:pPr>
              <w:rPr>
                <w:rFonts w:ascii="Calibri" w:hAnsi="Calibri" w:cs="Arial"/>
                <w:sz w:val="20"/>
                <w:szCs w:val="20"/>
              </w:rPr>
            </w:pPr>
          </w:p>
        </w:tc>
      </w:tr>
      <w:tr w:rsidR="00C41947" w:rsidRPr="00FB7689" w14:paraId="759B05F5" w14:textId="77777777" w:rsidTr="001D4C07">
        <w:tc>
          <w:tcPr>
            <w:tcW w:w="1101" w:type="dxa"/>
          </w:tcPr>
          <w:p w14:paraId="759B05F1" w14:textId="71E359A1" w:rsidR="00C41947" w:rsidRPr="00FB7689" w:rsidRDefault="00C41947" w:rsidP="000165C2">
            <w:pPr>
              <w:rPr>
                <w:rFonts w:ascii="Calibri" w:hAnsi="Calibri" w:cs="Arial"/>
                <w:sz w:val="20"/>
                <w:szCs w:val="20"/>
              </w:rPr>
            </w:pPr>
          </w:p>
        </w:tc>
        <w:tc>
          <w:tcPr>
            <w:tcW w:w="1155" w:type="dxa"/>
          </w:tcPr>
          <w:p w14:paraId="759B05F2" w14:textId="73B13FA4" w:rsidR="00C41947" w:rsidRPr="00FB7689" w:rsidRDefault="00C41947" w:rsidP="00EB5FA6">
            <w:pPr>
              <w:rPr>
                <w:rFonts w:ascii="Calibri" w:hAnsi="Calibri" w:cs="Arial"/>
                <w:sz w:val="20"/>
                <w:szCs w:val="20"/>
              </w:rPr>
            </w:pPr>
          </w:p>
        </w:tc>
        <w:tc>
          <w:tcPr>
            <w:tcW w:w="1530" w:type="dxa"/>
          </w:tcPr>
          <w:p w14:paraId="759B05F3" w14:textId="0F66BEC5" w:rsidR="00C41947" w:rsidRPr="00FB7689" w:rsidRDefault="00C41947" w:rsidP="00EB5FA6">
            <w:pPr>
              <w:rPr>
                <w:rFonts w:ascii="Calibri" w:hAnsi="Calibri" w:cs="Arial"/>
                <w:sz w:val="20"/>
                <w:szCs w:val="20"/>
              </w:rPr>
            </w:pPr>
          </w:p>
        </w:tc>
        <w:tc>
          <w:tcPr>
            <w:tcW w:w="6210" w:type="dxa"/>
          </w:tcPr>
          <w:p w14:paraId="759B05F4" w14:textId="6EF6DC1A" w:rsidR="00C41947" w:rsidRPr="00FB7689" w:rsidRDefault="00C41947" w:rsidP="00C75836">
            <w:pPr>
              <w:rPr>
                <w:rFonts w:ascii="Calibri" w:hAnsi="Calibri" w:cs="Arial"/>
                <w:sz w:val="20"/>
                <w:szCs w:val="20"/>
              </w:rPr>
            </w:pPr>
          </w:p>
        </w:tc>
      </w:tr>
      <w:tr w:rsidR="00C41947" w:rsidRPr="00FB7689" w14:paraId="759B05FA" w14:textId="77777777" w:rsidTr="001D4C07">
        <w:tc>
          <w:tcPr>
            <w:tcW w:w="1101" w:type="dxa"/>
          </w:tcPr>
          <w:p w14:paraId="759B05F6" w14:textId="78B1E754" w:rsidR="00C41947" w:rsidRPr="00FB7689" w:rsidRDefault="00C41947" w:rsidP="000165C2">
            <w:pPr>
              <w:rPr>
                <w:rFonts w:ascii="Calibri" w:hAnsi="Calibri" w:cs="Arial"/>
                <w:sz w:val="20"/>
                <w:szCs w:val="20"/>
              </w:rPr>
            </w:pPr>
          </w:p>
        </w:tc>
        <w:tc>
          <w:tcPr>
            <w:tcW w:w="1155" w:type="dxa"/>
          </w:tcPr>
          <w:p w14:paraId="759B05F7" w14:textId="084FCE81" w:rsidR="00C41947" w:rsidRPr="00FB7689" w:rsidRDefault="00C41947" w:rsidP="000165C2">
            <w:pPr>
              <w:rPr>
                <w:rFonts w:ascii="Calibri" w:hAnsi="Calibri" w:cs="Arial"/>
                <w:sz w:val="20"/>
                <w:szCs w:val="20"/>
              </w:rPr>
            </w:pPr>
          </w:p>
        </w:tc>
        <w:tc>
          <w:tcPr>
            <w:tcW w:w="1530" w:type="dxa"/>
          </w:tcPr>
          <w:p w14:paraId="759B05F8" w14:textId="26579084" w:rsidR="00C41947" w:rsidRPr="00FB7689" w:rsidRDefault="00C41947" w:rsidP="000165C2">
            <w:pPr>
              <w:rPr>
                <w:rFonts w:ascii="Calibri" w:hAnsi="Calibri" w:cs="Arial"/>
                <w:sz w:val="20"/>
                <w:szCs w:val="20"/>
              </w:rPr>
            </w:pPr>
          </w:p>
        </w:tc>
        <w:tc>
          <w:tcPr>
            <w:tcW w:w="6210" w:type="dxa"/>
          </w:tcPr>
          <w:p w14:paraId="759B05F9" w14:textId="39F27AA3" w:rsidR="00C41947" w:rsidRPr="00FB7689" w:rsidRDefault="00C41947" w:rsidP="000165C2">
            <w:pPr>
              <w:rPr>
                <w:rFonts w:ascii="Calibri" w:hAnsi="Calibri" w:cs="Arial"/>
                <w:sz w:val="20"/>
                <w:szCs w:val="20"/>
              </w:rPr>
            </w:pPr>
          </w:p>
        </w:tc>
      </w:tr>
      <w:tr w:rsidR="00FB7689" w:rsidRPr="00FB7689" w14:paraId="759B05FF" w14:textId="77777777" w:rsidTr="001D4C07">
        <w:tc>
          <w:tcPr>
            <w:tcW w:w="1101" w:type="dxa"/>
          </w:tcPr>
          <w:p w14:paraId="759B05FB" w14:textId="138D79F5" w:rsidR="00FB7689" w:rsidRPr="00FB7689" w:rsidRDefault="00FB7689" w:rsidP="000165C2">
            <w:pPr>
              <w:rPr>
                <w:rFonts w:ascii="Calibri" w:hAnsi="Calibri" w:cs="Arial"/>
                <w:sz w:val="20"/>
                <w:szCs w:val="20"/>
              </w:rPr>
            </w:pPr>
          </w:p>
        </w:tc>
        <w:tc>
          <w:tcPr>
            <w:tcW w:w="1155" w:type="dxa"/>
          </w:tcPr>
          <w:p w14:paraId="759B05FC" w14:textId="2CA3BE1E" w:rsidR="00FB7689" w:rsidRPr="00FB7689" w:rsidRDefault="00FB7689" w:rsidP="000165C2">
            <w:pPr>
              <w:rPr>
                <w:rFonts w:ascii="Calibri" w:hAnsi="Calibri" w:cs="Arial"/>
                <w:sz w:val="20"/>
                <w:szCs w:val="20"/>
              </w:rPr>
            </w:pPr>
          </w:p>
        </w:tc>
        <w:tc>
          <w:tcPr>
            <w:tcW w:w="1530" w:type="dxa"/>
          </w:tcPr>
          <w:p w14:paraId="759B05FD" w14:textId="18D4894B" w:rsidR="00FB7689" w:rsidRPr="00FB7689" w:rsidRDefault="00FB7689" w:rsidP="000165C2">
            <w:pPr>
              <w:rPr>
                <w:rFonts w:ascii="Calibri" w:hAnsi="Calibri" w:cs="Arial"/>
                <w:sz w:val="20"/>
                <w:szCs w:val="20"/>
              </w:rPr>
            </w:pPr>
          </w:p>
        </w:tc>
        <w:tc>
          <w:tcPr>
            <w:tcW w:w="6210" w:type="dxa"/>
          </w:tcPr>
          <w:p w14:paraId="759B05FE" w14:textId="77AF3D6D" w:rsidR="00FB7689" w:rsidRPr="00FB7689" w:rsidRDefault="00FB7689" w:rsidP="000165C2">
            <w:pPr>
              <w:rPr>
                <w:rFonts w:ascii="Calibri" w:hAnsi="Calibri" w:cs="Arial"/>
                <w:sz w:val="20"/>
                <w:szCs w:val="20"/>
              </w:rPr>
            </w:pPr>
          </w:p>
        </w:tc>
      </w:tr>
      <w:tr w:rsidR="00EF068E" w14:paraId="759B0604" w14:textId="77777777" w:rsidTr="001D4C07">
        <w:tc>
          <w:tcPr>
            <w:tcW w:w="1101" w:type="dxa"/>
          </w:tcPr>
          <w:p w14:paraId="759B0600" w14:textId="358C7117" w:rsidR="00EF068E" w:rsidRDefault="00EF068E" w:rsidP="00C803EF">
            <w:pPr>
              <w:rPr>
                <w:rFonts w:ascii="Calibri" w:hAnsi="Calibri" w:cs="Arial"/>
                <w:sz w:val="20"/>
                <w:szCs w:val="20"/>
              </w:rPr>
            </w:pPr>
          </w:p>
        </w:tc>
        <w:tc>
          <w:tcPr>
            <w:tcW w:w="1155" w:type="dxa"/>
          </w:tcPr>
          <w:p w14:paraId="759B0601" w14:textId="003666ED" w:rsidR="00EF068E" w:rsidRDefault="00EF068E" w:rsidP="00C803EF">
            <w:pPr>
              <w:rPr>
                <w:rFonts w:ascii="Calibri" w:hAnsi="Calibri" w:cs="Arial"/>
                <w:sz w:val="20"/>
                <w:szCs w:val="20"/>
              </w:rPr>
            </w:pPr>
          </w:p>
        </w:tc>
        <w:tc>
          <w:tcPr>
            <w:tcW w:w="1530" w:type="dxa"/>
          </w:tcPr>
          <w:p w14:paraId="759B0602" w14:textId="305D23E2" w:rsidR="00EF068E" w:rsidRDefault="00EF068E" w:rsidP="00C803EF">
            <w:pPr>
              <w:rPr>
                <w:rFonts w:ascii="Calibri" w:hAnsi="Calibri" w:cs="Arial"/>
                <w:sz w:val="20"/>
                <w:szCs w:val="20"/>
              </w:rPr>
            </w:pPr>
          </w:p>
        </w:tc>
        <w:tc>
          <w:tcPr>
            <w:tcW w:w="6210" w:type="dxa"/>
          </w:tcPr>
          <w:p w14:paraId="759B0603" w14:textId="20C13D66" w:rsidR="00EF068E" w:rsidRDefault="00EF068E" w:rsidP="00C803EF">
            <w:pPr>
              <w:rPr>
                <w:rFonts w:ascii="Calibri" w:hAnsi="Calibri" w:cs="Arial"/>
                <w:sz w:val="20"/>
                <w:szCs w:val="20"/>
              </w:rPr>
            </w:pPr>
          </w:p>
        </w:tc>
      </w:tr>
      <w:tr w:rsidR="00521F02" w:rsidRPr="00FB7689" w14:paraId="759B0609" w14:textId="77777777" w:rsidTr="001D4C07">
        <w:tc>
          <w:tcPr>
            <w:tcW w:w="1101" w:type="dxa"/>
          </w:tcPr>
          <w:p w14:paraId="759B0605" w14:textId="67DB44F6" w:rsidR="00521F02" w:rsidRDefault="00521F02" w:rsidP="000165C2">
            <w:pPr>
              <w:rPr>
                <w:rFonts w:ascii="Calibri" w:hAnsi="Calibri" w:cs="Arial"/>
                <w:sz w:val="20"/>
                <w:szCs w:val="20"/>
              </w:rPr>
            </w:pPr>
          </w:p>
        </w:tc>
        <w:tc>
          <w:tcPr>
            <w:tcW w:w="1155" w:type="dxa"/>
          </w:tcPr>
          <w:p w14:paraId="759B0606" w14:textId="39A73700" w:rsidR="00521F02" w:rsidRDefault="00521F02" w:rsidP="00EF068E">
            <w:pPr>
              <w:rPr>
                <w:rFonts w:ascii="Calibri" w:hAnsi="Calibri" w:cs="Arial"/>
                <w:sz w:val="20"/>
                <w:szCs w:val="20"/>
              </w:rPr>
            </w:pPr>
          </w:p>
        </w:tc>
        <w:tc>
          <w:tcPr>
            <w:tcW w:w="1530" w:type="dxa"/>
          </w:tcPr>
          <w:p w14:paraId="759B0607" w14:textId="13DA52CD" w:rsidR="00521F02" w:rsidRDefault="00521F02" w:rsidP="000165C2">
            <w:pPr>
              <w:rPr>
                <w:rFonts w:ascii="Calibri" w:hAnsi="Calibri" w:cs="Arial"/>
                <w:sz w:val="20"/>
                <w:szCs w:val="20"/>
              </w:rPr>
            </w:pPr>
          </w:p>
        </w:tc>
        <w:tc>
          <w:tcPr>
            <w:tcW w:w="6210" w:type="dxa"/>
          </w:tcPr>
          <w:p w14:paraId="759B0608" w14:textId="42175310" w:rsidR="00521F02" w:rsidRDefault="00521F02" w:rsidP="00643D7E">
            <w:pPr>
              <w:rPr>
                <w:rFonts w:ascii="Calibri" w:hAnsi="Calibri" w:cs="Arial"/>
                <w:sz w:val="20"/>
                <w:szCs w:val="20"/>
              </w:rPr>
            </w:pPr>
          </w:p>
        </w:tc>
      </w:tr>
    </w:tbl>
    <w:p w14:paraId="759B060A" w14:textId="77777777" w:rsidR="00FB7689" w:rsidRPr="00FB7689" w:rsidRDefault="00FB7689" w:rsidP="00FB7689">
      <w:pPr>
        <w:rPr>
          <w:rFonts w:ascii="Calibri" w:hAnsi="Calibri"/>
        </w:rPr>
      </w:pPr>
    </w:p>
    <w:p w14:paraId="759B060B" w14:textId="77777777" w:rsidR="00FB7689" w:rsidRDefault="00FB7689" w:rsidP="00951154">
      <w:pPr>
        <w:sectPr w:rsidR="00FB7689" w:rsidSect="00951154">
          <w:headerReference w:type="default" r:id="rId12"/>
          <w:footerReference w:type="even" r:id="rId13"/>
          <w:headerReference w:type="first" r:id="rId14"/>
          <w:footerReference w:type="first" r:id="rId15"/>
          <w:pgSz w:w="12240" w:h="15840" w:code="1"/>
          <w:pgMar w:top="958" w:right="1797" w:bottom="1440" w:left="1797" w:header="539" w:footer="720" w:gutter="0"/>
          <w:cols w:space="720"/>
          <w:titlePg/>
          <w:docGrid w:linePitch="360"/>
        </w:sectPr>
      </w:pPr>
    </w:p>
    <w:p w14:paraId="759B0614" w14:textId="77777777" w:rsidR="007A0E2A" w:rsidRPr="009B2D38" w:rsidRDefault="007A0E2A" w:rsidP="007A0E2A">
      <w:pPr>
        <w:rPr>
          <w:rFonts w:ascii="Calibri" w:hAnsi="Calibri" w:cs="Arial"/>
          <w:sz w:val="44"/>
          <w:szCs w:val="44"/>
        </w:rPr>
      </w:pPr>
      <w:r w:rsidRPr="009B2D38">
        <w:rPr>
          <w:rFonts w:ascii="Calibri" w:hAnsi="Calibri" w:cs="Arial"/>
          <w:sz w:val="44"/>
          <w:szCs w:val="44"/>
        </w:rPr>
        <w:lastRenderedPageBreak/>
        <w:t>Table of Contents</w:t>
      </w:r>
    </w:p>
    <w:p w14:paraId="759B0615" w14:textId="77777777" w:rsidR="007A0E2A" w:rsidRPr="009B2D38" w:rsidRDefault="007A0E2A" w:rsidP="007A0E2A">
      <w:pPr>
        <w:rPr>
          <w:rFonts w:ascii="Calibri" w:hAnsi="Calibri"/>
        </w:rPr>
      </w:pPr>
    </w:p>
    <w:p w14:paraId="0BA01EF6" w14:textId="77777777" w:rsidR="00B5455A" w:rsidRDefault="00A709E3">
      <w:pPr>
        <w:pStyle w:val="TOC1"/>
        <w:tabs>
          <w:tab w:val="left" w:pos="480"/>
          <w:tab w:val="right" w:leader="dot" w:pos="10214"/>
        </w:tabs>
        <w:rPr>
          <w:ins w:id="1" w:author="Liran Sigalat" w:date="2013-10-15T00:05:00Z"/>
          <w:rFonts w:eastAsiaTheme="minorEastAsia" w:cstheme="minorBidi"/>
          <w:b w:val="0"/>
          <w:bCs w:val="0"/>
          <w:noProof/>
          <w:sz w:val="22"/>
          <w:szCs w:val="22"/>
        </w:rPr>
      </w:pPr>
      <w:r>
        <w:rPr>
          <w:rFonts w:ascii="Calibri" w:hAnsi="Calibri" w:cs="Arial"/>
          <w:bCs w:val="0"/>
          <w:noProof/>
          <w:kern w:val="36"/>
          <w:sz w:val="20"/>
        </w:rPr>
        <w:fldChar w:fldCharType="begin"/>
      </w:r>
      <w:r>
        <w:rPr>
          <w:rFonts w:ascii="Calibri" w:hAnsi="Calibri" w:cs="Arial"/>
          <w:bCs w:val="0"/>
          <w:noProof/>
          <w:kern w:val="36"/>
          <w:sz w:val="20"/>
        </w:rPr>
        <w:instrText xml:space="preserve"> TOC \o "1-4" \h \z \u </w:instrText>
      </w:r>
      <w:r>
        <w:rPr>
          <w:rFonts w:ascii="Calibri" w:hAnsi="Calibri" w:cs="Arial"/>
          <w:bCs w:val="0"/>
          <w:noProof/>
          <w:kern w:val="36"/>
          <w:sz w:val="20"/>
        </w:rPr>
        <w:fldChar w:fldCharType="separate"/>
      </w:r>
      <w:ins w:id="2" w:author="Liran Sigalat" w:date="2013-10-15T00:05:00Z">
        <w:r w:rsidR="00B5455A" w:rsidRPr="00C640C1">
          <w:rPr>
            <w:rStyle w:val="Hyperlink"/>
            <w:noProof/>
          </w:rPr>
          <w:fldChar w:fldCharType="begin"/>
        </w:r>
        <w:r w:rsidR="00B5455A" w:rsidRPr="00C640C1">
          <w:rPr>
            <w:rStyle w:val="Hyperlink"/>
            <w:noProof/>
          </w:rPr>
          <w:instrText xml:space="preserve"> </w:instrText>
        </w:r>
        <w:r w:rsidR="00B5455A">
          <w:rPr>
            <w:noProof/>
          </w:rPr>
          <w:instrText>HYPERLINK \l "_Toc369558880"</w:instrText>
        </w:r>
        <w:r w:rsidR="00B5455A" w:rsidRPr="00C640C1">
          <w:rPr>
            <w:rStyle w:val="Hyperlink"/>
            <w:noProof/>
          </w:rPr>
          <w:instrText xml:space="preserve"> </w:instrText>
        </w:r>
        <w:r w:rsidR="00B5455A" w:rsidRPr="00C640C1">
          <w:rPr>
            <w:rStyle w:val="Hyperlink"/>
            <w:noProof/>
          </w:rPr>
          <w:fldChar w:fldCharType="separate"/>
        </w:r>
        <w:r w:rsidR="00B5455A" w:rsidRPr="00C640C1">
          <w:rPr>
            <w:rStyle w:val="Hyperlink"/>
            <w:noProof/>
            <w:lang w:bidi="ar-SA"/>
          </w:rPr>
          <w:t>1</w:t>
        </w:r>
        <w:r w:rsidR="00B5455A">
          <w:rPr>
            <w:rFonts w:eastAsiaTheme="minorEastAsia" w:cstheme="minorBidi"/>
            <w:b w:val="0"/>
            <w:bCs w:val="0"/>
            <w:noProof/>
            <w:sz w:val="22"/>
            <w:szCs w:val="22"/>
          </w:rPr>
          <w:tab/>
        </w:r>
        <w:r w:rsidR="00B5455A" w:rsidRPr="00C640C1">
          <w:rPr>
            <w:rStyle w:val="Hyperlink"/>
            <w:noProof/>
            <w:lang w:bidi="ar-SA"/>
          </w:rPr>
          <w:t>Project Goal</w:t>
        </w:r>
        <w:r w:rsidR="00B5455A">
          <w:rPr>
            <w:noProof/>
            <w:webHidden/>
          </w:rPr>
          <w:tab/>
        </w:r>
        <w:r w:rsidR="00B5455A">
          <w:rPr>
            <w:noProof/>
            <w:webHidden/>
          </w:rPr>
          <w:fldChar w:fldCharType="begin"/>
        </w:r>
        <w:r w:rsidR="00B5455A">
          <w:rPr>
            <w:noProof/>
            <w:webHidden/>
          </w:rPr>
          <w:instrText xml:space="preserve"> PAGEREF _Toc369558880 \h </w:instrText>
        </w:r>
      </w:ins>
      <w:r w:rsidR="00B5455A">
        <w:rPr>
          <w:noProof/>
          <w:webHidden/>
        </w:rPr>
      </w:r>
      <w:r w:rsidR="00B5455A">
        <w:rPr>
          <w:noProof/>
          <w:webHidden/>
        </w:rPr>
        <w:fldChar w:fldCharType="separate"/>
      </w:r>
      <w:ins w:id="3" w:author="Liran Sigalat" w:date="2013-10-15T00:07:00Z">
        <w:r w:rsidR="00D7353E">
          <w:rPr>
            <w:noProof/>
            <w:webHidden/>
          </w:rPr>
          <w:t>4</w:t>
        </w:r>
      </w:ins>
      <w:ins w:id="4" w:author="Liran Sigalat" w:date="2013-10-15T00:05:00Z">
        <w:r w:rsidR="00B5455A">
          <w:rPr>
            <w:noProof/>
            <w:webHidden/>
          </w:rPr>
          <w:fldChar w:fldCharType="end"/>
        </w:r>
        <w:r w:rsidR="00B5455A" w:rsidRPr="00C640C1">
          <w:rPr>
            <w:rStyle w:val="Hyperlink"/>
            <w:noProof/>
          </w:rPr>
          <w:fldChar w:fldCharType="end"/>
        </w:r>
      </w:ins>
    </w:p>
    <w:p w14:paraId="18D086E1" w14:textId="77777777" w:rsidR="00B5455A" w:rsidRDefault="00B5455A">
      <w:pPr>
        <w:pStyle w:val="TOC1"/>
        <w:tabs>
          <w:tab w:val="left" w:pos="480"/>
          <w:tab w:val="right" w:leader="dot" w:pos="10214"/>
        </w:tabs>
        <w:rPr>
          <w:ins w:id="5" w:author="Liran Sigalat" w:date="2013-10-15T00:05:00Z"/>
          <w:rFonts w:eastAsiaTheme="minorEastAsia" w:cstheme="minorBidi"/>
          <w:b w:val="0"/>
          <w:bCs w:val="0"/>
          <w:noProof/>
          <w:sz w:val="22"/>
          <w:szCs w:val="22"/>
        </w:rPr>
      </w:pPr>
      <w:ins w:id="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"_Toc369558881"</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2</w:t>
        </w:r>
        <w:r>
          <w:rPr>
            <w:rFonts w:eastAsiaTheme="minorEastAsia" w:cstheme="minorBidi"/>
            <w:b w:val="0"/>
            <w:bCs w:val="0"/>
            <w:noProof/>
            <w:sz w:val="22"/>
            <w:szCs w:val="22"/>
          </w:rPr>
          <w:tab/>
        </w:r>
        <w:r w:rsidRPr="00C640C1">
          <w:rPr>
            <w:rStyle w:val="Hyperlink"/>
            <w:noProof/>
            <w:lang w:bidi="ar-SA"/>
          </w:rPr>
          <w:t>Prerequisites</w:t>
        </w:r>
        <w:r>
          <w:rPr>
            <w:noProof/>
            <w:webHidden/>
          </w:rPr>
          <w:tab/>
        </w:r>
        <w:r>
          <w:rPr>
            <w:noProof/>
            <w:webHidden/>
          </w:rPr>
          <w:fldChar w:fldCharType="begin"/>
        </w:r>
        <w:r>
          <w:rPr>
            <w:noProof/>
            <w:webHidden/>
          </w:rPr>
          <w:instrText xml:space="preserve"> PAGEREF _Toc369558881 \h </w:instrText>
        </w:r>
      </w:ins>
      <w:r>
        <w:rPr>
          <w:noProof/>
          <w:webHidden/>
        </w:rPr>
      </w:r>
      <w:r>
        <w:rPr>
          <w:noProof/>
          <w:webHidden/>
        </w:rPr>
        <w:fldChar w:fldCharType="separate"/>
      </w:r>
      <w:ins w:id="7" w:author="Liran Sigalat" w:date="2013-10-15T00:07:00Z">
        <w:r w:rsidR="00D7353E">
          <w:rPr>
            <w:noProof/>
            <w:webHidden/>
          </w:rPr>
          <w:t>4</w:t>
        </w:r>
      </w:ins>
      <w:ins w:id="8" w:author="Liran Sigalat" w:date="2013-10-15T00:05:00Z">
        <w:r>
          <w:rPr>
            <w:noProof/>
            <w:webHidden/>
          </w:rPr>
          <w:fldChar w:fldCharType="end"/>
        </w:r>
        <w:r w:rsidRPr="00C640C1">
          <w:rPr>
            <w:rStyle w:val="Hyperlink"/>
            <w:noProof/>
          </w:rPr>
          <w:fldChar w:fldCharType="end"/>
        </w:r>
      </w:ins>
    </w:p>
    <w:p w14:paraId="12D33278" w14:textId="77777777" w:rsidR="00B5455A" w:rsidRDefault="00B5455A">
      <w:pPr>
        <w:pStyle w:val="TOC1"/>
        <w:tabs>
          <w:tab w:val="left" w:pos="480"/>
          <w:tab w:val="right" w:leader="dot" w:pos="10214"/>
        </w:tabs>
        <w:rPr>
          <w:ins w:id="9" w:author="Liran Sigalat" w:date="2013-10-15T00:05:00Z"/>
          <w:rFonts w:eastAsiaTheme="minorEastAsia" w:cstheme="minorBidi"/>
          <w:b w:val="0"/>
          <w:bCs w:val="0"/>
          <w:noProof/>
          <w:sz w:val="22"/>
          <w:szCs w:val="22"/>
        </w:rPr>
      </w:pPr>
      <w:ins w:id="10"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"_Toc369558882"</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3</w:t>
        </w:r>
        <w:r>
          <w:rPr>
            <w:rFonts w:eastAsiaTheme="minorEastAsia" w:cstheme="minorBidi"/>
            <w:b w:val="0"/>
            <w:bCs w:val="0"/>
            <w:noProof/>
            <w:sz w:val="22"/>
            <w:szCs w:val="22"/>
          </w:rPr>
          <w:tab/>
        </w:r>
        <w:r w:rsidRPr="00C640C1">
          <w:rPr>
            <w:rStyle w:val="Hyperlink"/>
            <w:noProof/>
            <w:lang w:bidi="ar-SA"/>
          </w:rPr>
          <w:t>Classifying a Domain</w:t>
        </w:r>
        <w:r>
          <w:rPr>
            <w:noProof/>
            <w:webHidden/>
          </w:rPr>
          <w:tab/>
        </w:r>
        <w:r>
          <w:rPr>
            <w:noProof/>
            <w:webHidden/>
          </w:rPr>
          <w:fldChar w:fldCharType="begin"/>
        </w:r>
        <w:r>
          <w:rPr>
            <w:noProof/>
            <w:webHidden/>
          </w:rPr>
          <w:instrText xml:space="preserve"> PAGEREF _Toc369558882 \h </w:instrText>
        </w:r>
      </w:ins>
      <w:r>
        <w:rPr>
          <w:noProof/>
          <w:webHidden/>
        </w:rPr>
      </w:r>
      <w:r>
        <w:rPr>
          <w:noProof/>
          <w:webHidden/>
        </w:rPr>
        <w:fldChar w:fldCharType="separate"/>
      </w:r>
      <w:ins w:id="11" w:author="Liran Sigalat" w:date="2013-10-15T00:07:00Z">
        <w:r w:rsidR="00D7353E">
          <w:rPr>
            <w:noProof/>
            <w:webHidden/>
          </w:rPr>
          <w:t>4</w:t>
        </w:r>
      </w:ins>
      <w:ins w:id="12" w:author="Liran Sigalat" w:date="2013-10-15T00:05:00Z">
        <w:r>
          <w:rPr>
            <w:noProof/>
            <w:webHidden/>
          </w:rPr>
          <w:fldChar w:fldCharType="end"/>
        </w:r>
        <w:r w:rsidRPr="00C640C1">
          <w:rPr>
            <w:rStyle w:val="Hyperlink"/>
            <w:noProof/>
          </w:rPr>
          <w:fldChar w:fldCharType="end"/>
        </w:r>
      </w:ins>
    </w:p>
    <w:p w14:paraId="4B43D912" w14:textId="77777777" w:rsidR="00B5455A" w:rsidRDefault="00B5455A">
      <w:pPr>
        <w:pStyle w:val="TOC2"/>
        <w:tabs>
          <w:tab w:val="left" w:pos="960"/>
          <w:tab w:val="right" w:leader="dot" w:pos="10214"/>
        </w:tabs>
        <w:rPr>
          <w:ins w:id="13" w:author="Liran Sigalat" w:date="2013-10-15T00:05:00Z"/>
          <w:rFonts w:eastAsiaTheme="minorEastAsia" w:cstheme="minorBidi"/>
          <w:iCs w:val="0"/>
          <w:noProof/>
          <w:szCs w:val="22"/>
        </w:rPr>
      </w:pPr>
      <w:ins w:id="1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"_Toc369558883"</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3.1</w:t>
        </w:r>
        <w:r>
          <w:rPr>
            <w:rFonts w:eastAsiaTheme="minorEastAsia" w:cstheme="minorBidi"/>
            <w:iCs w:val="0"/>
            <w:noProof/>
            <w:szCs w:val="22"/>
          </w:rPr>
          <w:tab/>
        </w:r>
        <w:r w:rsidRPr="00C640C1">
          <w:rPr>
            <w:rStyle w:val="Hyperlink"/>
            <w:noProof/>
            <w:lang w:bidi="ar-SA"/>
          </w:rPr>
          <w:t>Input</w:t>
        </w:r>
        <w:r>
          <w:rPr>
            <w:noProof/>
            <w:webHidden/>
          </w:rPr>
          <w:tab/>
        </w:r>
        <w:r>
          <w:rPr>
            <w:noProof/>
            <w:webHidden/>
          </w:rPr>
          <w:fldChar w:fldCharType="begin"/>
        </w:r>
        <w:r>
          <w:rPr>
            <w:noProof/>
            <w:webHidden/>
          </w:rPr>
          <w:instrText xml:space="preserve"> PAGEREF _Toc369558883 \h </w:instrText>
        </w:r>
      </w:ins>
      <w:r>
        <w:rPr>
          <w:noProof/>
          <w:webHidden/>
        </w:rPr>
      </w:r>
      <w:r>
        <w:rPr>
          <w:noProof/>
          <w:webHidden/>
        </w:rPr>
        <w:fldChar w:fldCharType="separate"/>
      </w:r>
      <w:ins w:id="15" w:author="Liran Sigalat" w:date="2013-10-15T00:07:00Z">
        <w:r w:rsidR="00D7353E">
          <w:rPr>
            <w:noProof/>
            <w:webHidden/>
          </w:rPr>
          <w:t>4</w:t>
        </w:r>
      </w:ins>
      <w:ins w:id="16" w:author="Liran Sigalat" w:date="2013-10-15T00:05:00Z">
        <w:r>
          <w:rPr>
            <w:noProof/>
            <w:webHidden/>
          </w:rPr>
          <w:fldChar w:fldCharType="end"/>
        </w:r>
        <w:r w:rsidRPr="00C640C1">
          <w:rPr>
            <w:rStyle w:val="Hyperlink"/>
            <w:noProof/>
          </w:rPr>
          <w:fldChar w:fldCharType="end"/>
        </w:r>
      </w:ins>
    </w:p>
    <w:p w14:paraId="04EB5937" w14:textId="77777777" w:rsidR="00B5455A" w:rsidRDefault="00B5455A">
      <w:pPr>
        <w:pStyle w:val="TOC2"/>
        <w:tabs>
          <w:tab w:val="left" w:pos="960"/>
          <w:tab w:val="right" w:leader="dot" w:pos="10214"/>
        </w:tabs>
        <w:rPr>
          <w:ins w:id="17" w:author="Liran Sigalat" w:date="2013-10-15T00:05:00Z"/>
          <w:rFonts w:eastAsiaTheme="minorEastAsia" w:cstheme="minorBidi"/>
          <w:iCs w:val="0"/>
          <w:noProof/>
          <w:szCs w:val="22"/>
        </w:rPr>
      </w:pPr>
      <w:ins w:id="1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"_Toc369558884"</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3.2</w:t>
        </w:r>
        <w:r>
          <w:rPr>
            <w:rFonts w:eastAsiaTheme="minorEastAsia" w:cstheme="minorBidi"/>
            <w:iCs w:val="0"/>
            <w:noProof/>
            <w:szCs w:val="22"/>
          </w:rPr>
          <w:tab/>
        </w:r>
        <w:r w:rsidRPr="00C640C1">
          <w:rPr>
            <w:rStyle w:val="Hyperlink"/>
            <w:noProof/>
            <w:lang w:bidi="ar-SA"/>
          </w:rPr>
          <w:t>Deciding which URLs to classify</w:t>
        </w:r>
        <w:r>
          <w:rPr>
            <w:noProof/>
            <w:webHidden/>
          </w:rPr>
          <w:tab/>
        </w:r>
        <w:r>
          <w:rPr>
            <w:noProof/>
            <w:webHidden/>
          </w:rPr>
          <w:fldChar w:fldCharType="begin"/>
        </w:r>
        <w:r>
          <w:rPr>
            <w:noProof/>
            <w:webHidden/>
          </w:rPr>
          <w:instrText xml:space="preserve"> PAGEREF _Toc369558884 \h </w:instrText>
        </w:r>
      </w:ins>
      <w:r>
        <w:rPr>
          <w:noProof/>
          <w:webHidden/>
        </w:rPr>
      </w:r>
      <w:r>
        <w:rPr>
          <w:noProof/>
          <w:webHidden/>
        </w:rPr>
        <w:fldChar w:fldCharType="separate"/>
      </w:r>
      <w:ins w:id="19" w:author="Liran Sigalat" w:date="2013-10-15T00:07:00Z">
        <w:r w:rsidR="00D7353E">
          <w:rPr>
            <w:noProof/>
            <w:webHidden/>
          </w:rPr>
          <w:t>5</w:t>
        </w:r>
      </w:ins>
      <w:ins w:id="20" w:author="Liran Sigalat" w:date="2013-10-15T00:05:00Z">
        <w:r>
          <w:rPr>
            <w:noProof/>
            <w:webHidden/>
          </w:rPr>
          <w:fldChar w:fldCharType="end"/>
        </w:r>
        <w:r w:rsidRPr="00C640C1">
          <w:rPr>
            <w:rStyle w:val="Hyperlink"/>
            <w:noProof/>
          </w:rPr>
          <w:fldChar w:fldCharType="end"/>
        </w:r>
      </w:ins>
    </w:p>
    <w:p w14:paraId="53CA4601" w14:textId="77777777" w:rsidR="00B5455A" w:rsidRDefault="00B5455A">
      <w:pPr>
        <w:pStyle w:val="TOC2"/>
        <w:tabs>
          <w:tab w:val="left" w:pos="960"/>
          <w:tab w:val="right" w:leader="dot" w:pos="10214"/>
        </w:tabs>
        <w:rPr>
          <w:ins w:id="21" w:author="Liran Sigalat" w:date="2013-10-15T00:05:00Z"/>
          <w:rFonts w:eastAsiaTheme="minorEastAsia" w:cstheme="minorBidi"/>
          <w:iCs w:val="0"/>
          <w:noProof/>
          <w:szCs w:val="22"/>
        </w:rPr>
      </w:pPr>
      <w:ins w:id="22"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"_Toc369558885"</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3.3</w:t>
        </w:r>
        <w:r>
          <w:rPr>
            <w:rFonts w:eastAsiaTheme="minorEastAsia" w:cstheme="minorBidi"/>
            <w:iCs w:val="0"/>
            <w:noProof/>
            <w:szCs w:val="22"/>
          </w:rPr>
          <w:tab/>
        </w:r>
        <w:r w:rsidRPr="00C640C1">
          <w:rPr>
            <w:rStyle w:val="Hyperlink"/>
            <w:noProof/>
            <w:lang w:bidi="ar-SA"/>
          </w:rPr>
          <w:t>Classifying URLs</w:t>
        </w:r>
        <w:r>
          <w:rPr>
            <w:noProof/>
            <w:webHidden/>
          </w:rPr>
          <w:tab/>
        </w:r>
        <w:r>
          <w:rPr>
            <w:noProof/>
            <w:webHidden/>
          </w:rPr>
          <w:fldChar w:fldCharType="begin"/>
        </w:r>
        <w:r>
          <w:rPr>
            <w:noProof/>
            <w:webHidden/>
          </w:rPr>
          <w:instrText xml:space="preserve"> PAGEREF _Toc369558885 \h </w:instrText>
        </w:r>
      </w:ins>
      <w:r>
        <w:rPr>
          <w:noProof/>
          <w:webHidden/>
        </w:rPr>
      </w:r>
      <w:r>
        <w:rPr>
          <w:noProof/>
          <w:webHidden/>
        </w:rPr>
        <w:fldChar w:fldCharType="separate"/>
      </w:r>
      <w:ins w:id="23" w:author="Liran Sigalat" w:date="2013-10-15T00:07:00Z">
        <w:r w:rsidR="00D7353E">
          <w:rPr>
            <w:noProof/>
            <w:webHidden/>
          </w:rPr>
          <w:t>6</w:t>
        </w:r>
      </w:ins>
      <w:ins w:id="24" w:author="Liran Sigalat" w:date="2013-10-15T00:05:00Z">
        <w:r>
          <w:rPr>
            <w:noProof/>
            <w:webHidden/>
          </w:rPr>
          <w:fldChar w:fldCharType="end"/>
        </w:r>
        <w:r w:rsidRPr="00C640C1">
          <w:rPr>
            <w:rStyle w:val="Hyperlink"/>
            <w:noProof/>
          </w:rPr>
          <w:fldChar w:fldCharType="end"/>
        </w:r>
      </w:ins>
    </w:p>
    <w:p w14:paraId="11EC88F4" w14:textId="77777777" w:rsidR="00B5455A" w:rsidRDefault="00B5455A">
      <w:pPr>
        <w:pStyle w:val="TOC3"/>
        <w:tabs>
          <w:tab w:val="left" w:pos="1200"/>
          <w:tab w:val="right" w:leader="dot" w:pos="10214"/>
        </w:tabs>
        <w:rPr>
          <w:ins w:id="25" w:author="Liran Sigalat" w:date="2013-10-15T00:05:00Z"/>
          <w:rFonts w:eastAsiaTheme="minorEastAsia" w:cstheme="minorBidi"/>
          <w:noProof/>
          <w:sz w:val="22"/>
          <w:szCs w:val="22"/>
        </w:rPr>
      </w:pPr>
      <w:ins w:id="2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"_Toc369558886"</w:instrText>
        </w:r>
        <w:r w:rsidRPr="00C640C1">
          <w:rPr>
            <w:rStyle w:val="Hyperlink"/>
            <w:noProof/>
          </w:rPr>
          <w:instrText xml:space="preserve"> </w:instrText>
        </w:r>
        <w:r w:rsidRPr="00C640C1">
          <w:rPr>
            <w:rStyle w:val="Hyperlink"/>
            <w:noProof/>
          </w:rPr>
          <w:fldChar w:fldCharType="separate"/>
        </w:r>
        <w:r w:rsidRPr="00C640C1">
          <w:rPr>
            <w:rStyle w:val="Hyperlink"/>
            <w:noProof/>
          </w:rPr>
          <w:t>3.3.1</w:t>
        </w:r>
        <w:r>
          <w:rPr>
            <w:rFonts w:eastAsiaTheme="minorEastAsia" w:cstheme="minorBidi"/>
            <w:noProof/>
            <w:sz w:val="22"/>
            <w:szCs w:val="22"/>
          </w:rPr>
          <w:tab/>
        </w:r>
        <w:r w:rsidRPr="00C640C1">
          <w:rPr>
            <w:rStyle w:val="Hyperlink"/>
            <w:noProof/>
          </w:rPr>
          <w:t>URL classification rule structure</w:t>
        </w:r>
        <w:r>
          <w:rPr>
            <w:noProof/>
            <w:webHidden/>
          </w:rPr>
          <w:tab/>
        </w:r>
        <w:r>
          <w:rPr>
            <w:noProof/>
            <w:webHidden/>
          </w:rPr>
          <w:fldChar w:fldCharType="begin"/>
        </w:r>
        <w:r>
          <w:rPr>
            <w:noProof/>
            <w:webHidden/>
          </w:rPr>
          <w:instrText xml:space="preserve"> PAGEREF _Toc369558886 \h </w:instrText>
        </w:r>
      </w:ins>
      <w:r>
        <w:rPr>
          <w:noProof/>
          <w:webHidden/>
        </w:rPr>
      </w:r>
      <w:r>
        <w:rPr>
          <w:noProof/>
          <w:webHidden/>
        </w:rPr>
        <w:fldChar w:fldCharType="separate"/>
      </w:r>
      <w:ins w:id="27" w:author="Liran Sigalat" w:date="2013-10-15T00:07:00Z">
        <w:r w:rsidR="00D7353E">
          <w:rPr>
            <w:noProof/>
            <w:webHidden/>
          </w:rPr>
          <w:t>7</w:t>
        </w:r>
      </w:ins>
      <w:ins w:id="28" w:author="Liran Sigalat" w:date="2013-10-15T00:05:00Z">
        <w:r>
          <w:rPr>
            <w:noProof/>
            <w:webHidden/>
          </w:rPr>
          <w:fldChar w:fldCharType="end"/>
        </w:r>
        <w:r w:rsidRPr="00C640C1">
          <w:rPr>
            <w:rStyle w:val="Hyperlink"/>
            <w:noProof/>
          </w:rPr>
          <w:fldChar w:fldCharType="end"/>
        </w:r>
      </w:ins>
    </w:p>
    <w:p w14:paraId="3A4EC465" w14:textId="77777777" w:rsidR="00B5455A" w:rsidRDefault="00B5455A">
      <w:pPr>
        <w:pStyle w:val="TOC3"/>
        <w:tabs>
          <w:tab w:val="left" w:pos="1200"/>
          <w:tab w:val="right" w:leader="dot" w:pos="10214"/>
        </w:tabs>
        <w:rPr>
          <w:ins w:id="29" w:author="Liran Sigalat" w:date="2013-10-15T00:05:00Z"/>
          <w:rFonts w:eastAsiaTheme="minorEastAsia" w:cstheme="minorBidi"/>
          <w:noProof/>
          <w:sz w:val="22"/>
          <w:szCs w:val="22"/>
        </w:rPr>
      </w:pPr>
      <w:ins w:id="30"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"_Toc369558887"</w:instrText>
        </w:r>
        <w:r w:rsidRPr="00C640C1">
          <w:rPr>
            <w:rStyle w:val="Hyperlink"/>
            <w:noProof/>
          </w:rPr>
          <w:instrText xml:space="preserve"> </w:instrText>
        </w:r>
        <w:r w:rsidRPr="00C640C1">
          <w:rPr>
            <w:rStyle w:val="Hyperlink"/>
            <w:noProof/>
          </w:rPr>
          <w:fldChar w:fldCharType="separate"/>
        </w:r>
        <w:r w:rsidRPr="00C640C1">
          <w:rPr>
            <w:rStyle w:val="Hyperlink"/>
            <w:noProof/>
          </w:rPr>
          <w:t>3.3.2</w:t>
        </w:r>
        <w:r>
          <w:rPr>
            <w:rFonts w:eastAsiaTheme="minorEastAsia" w:cstheme="minorBidi"/>
            <w:noProof/>
            <w:sz w:val="22"/>
            <w:szCs w:val="22"/>
          </w:rPr>
          <w:tab/>
        </w:r>
        <w:r w:rsidRPr="00C640C1">
          <w:rPr>
            <w:rStyle w:val="Hyperlink"/>
            <w:noProof/>
          </w:rPr>
          <w:t>Action</w:t>
        </w:r>
        <w:r>
          <w:rPr>
            <w:noProof/>
            <w:webHidden/>
          </w:rPr>
          <w:tab/>
        </w:r>
        <w:r>
          <w:rPr>
            <w:noProof/>
            <w:webHidden/>
          </w:rPr>
          <w:fldChar w:fldCharType="begin"/>
        </w:r>
        <w:r>
          <w:rPr>
            <w:noProof/>
            <w:webHidden/>
          </w:rPr>
          <w:instrText xml:space="preserve"> PAGEREF _Toc369558887 \h </w:instrText>
        </w:r>
      </w:ins>
      <w:r>
        <w:rPr>
          <w:noProof/>
          <w:webHidden/>
        </w:rPr>
      </w:r>
      <w:r>
        <w:rPr>
          <w:noProof/>
          <w:webHidden/>
        </w:rPr>
        <w:fldChar w:fldCharType="separate"/>
      </w:r>
      <w:ins w:id="31" w:author="Liran Sigalat" w:date="2013-10-15T00:07:00Z">
        <w:r w:rsidR="00D7353E">
          <w:rPr>
            <w:noProof/>
            <w:webHidden/>
          </w:rPr>
          <w:t>7</w:t>
        </w:r>
      </w:ins>
      <w:ins w:id="32" w:author="Liran Sigalat" w:date="2013-10-15T00:05:00Z">
        <w:r>
          <w:rPr>
            <w:noProof/>
            <w:webHidden/>
          </w:rPr>
          <w:fldChar w:fldCharType="end"/>
        </w:r>
        <w:r w:rsidRPr="00C640C1">
          <w:rPr>
            <w:rStyle w:val="Hyperlink"/>
            <w:noProof/>
          </w:rPr>
          <w:fldChar w:fldCharType="end"/>
        </w:r>
      </w:ins>
    </w:p>
    <w:p w14:paraId="7AD122AA" w14:textId="77777777" w:rsidR="00B5455A" w:rsidRDefault="00B5455A">
      <w:pPr>
        <w:pStyle w:val="TOC3"/>
        <w:tabs>
          <w:tab w:val="left" w:pos="1200"/>
          <w:tab w:val="right" w:leader="dot" w:pos="10214"/>
        </w:tabs>
        <w:rPr>
          <w:ins w:id="33" w:author="Liran Sigalat" w:date="2013-10-15T00:05:00Z"/>
          <w:rFonts w:eastAsiaTheme="minorEastAsia" w:cstheme="minorBidi"/>
          <w:noProof/>
          <w:sz w:val="22"/>
          <w:szCs w:val="22"/>
        </w:rPr>
      </w:pPr>
      <w:ins w:id="3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"_Toc369558888"</w:instrText>
        </w:r>
        <w:r w:rsidRPr="00C640C1">
          <w:rPr>
            <w:rStyle w:val="Hyperlink"/>
            <w:noProof/>
          </w:rPr>
          <w:instrText xml:space="preserve"> </w:instrText>
        </w:r>
        <w:r w:rsidRPr="00C640C1">
          <w:rPr>
            <w:rStyle w:val="Hyperlink"/>
            <w:noProof/>
          </w:rPr>
          <w:fldChar w:fldCharType="separate"/>
        </w:r>
        <w:r w:rsidRPr="00C640C1">
          <w:rPr>
            <w:rStyle w:val="Hyperlink"/>
            <w:noProof/>
          </w:rPr>
          <w:t>3.3.3</w:t>
        </w:r>
        <w:r>
          <w:rPr>
            <w:rFonts w:eastAsiaTheme="minorEastAsia" w:cstheme="minorBidi"/>
            <w:noProof/>
            <w:sz w:val="22"/>
            <w:szCs w:val="22"/>
          </w:rPr>
          <w:tab/>
        </w:r>
        <w:r w:rsidRPr="00C640C1">
          <w:rPr>
            <w:rStyle w:val="Hyperlink"/>
            <w:noProof/>
          </w:rPr>
          <w:t>URL Patterns</w:t>
        </w:r>
        <w:r>
          <w:rPr>
            <w:noProof/>
            <w:webHidden/>
          </w:rPr>
          <w:tab/>
        </w:r>
        <w:r>
          <w:rPr>
            <w:noProof/>
            <w:webHidden/>
          </w:rPr>
          <w:fldChar w:fldCharType="begin"/>
        </w:r>
        <w:r>
          <w:rPr>
            <w:noProof/>
            <w:webHidden/>
          </w:rPr>
          <w:instrText xml:space="preserve"> PAGEREF _Toc369558888 \h </w:instrText>
        </w:r>
      </w:ins>
      <w:r>
        <w:rPr>
          <w:noProof/>
          <w:webHidden/>
        </w:rPr>
      </w:r>
      <w:r>
        <w:rPr>
          <w:noProof/>
          <w:webHidden/>
        </w:rPr>
        <w:fldChar w:fldCharType="separate"/>
      </w:r>
      <w:ins w:id="35" w:author="Liran Sigalat" w:date="2013-10-15T00:07:00Z">
        <w:r w:rsidR="00D7353E">
          <w:rPr>
            <w:noProof/>
            <w:webHidden/>
          </w:rPr>
          <w:t>8</w:t>
        </w:r>
      </w:ins>
      <w:ins w:id="36" w:author="Liran Sigalat" w:date="2013-10-15T00:05:00Z">
        <w:r>
          <w:rPr>
            <w:noProof/>
            <w:webHidden/>
          </w:rPr>
          <w:fldChar w:fldCharType="end"/>
        </w:r>
        <w:r w:rsidRPr="00C640C1">
          <w:rPr>
            <w:rStyle w:val="Hyperlink"/>
            <w:noProof/>
          </w:rPr>
          <w:fldChar w:fldCharType="end"/>
        </w:r>
      </w:ins>
    </w:p>
    <w:p w14:paraId="442BDB01" w14:textId="77777777" w:rsidR="00B5455A" w:rsidRDefault="00B5455A">
      <w:pPr>
        <w:pStyle w:val="TOC4"/>
        <w:tabs>
          <w:tab w:val="left" w:pos="1680"/>
          <w:tab w:val="right" w:leader="dot" w:pos="10214"/>
        </w:tabs>
        <w:rPr>
          <w:ins w:id="37" w:author="Liran Sigalat" w:date="2013-10-15T00:05:00Z"/>
          <w:rFonts w:eastAsiaTheme="minorEastAsia" w:cstheme="minorBidi"/>
          <w:noProof/>
          <w:sz w:val="22"/>
          <w:szCs w:val="22"/>
        </w:rPr>
      </w:pPr>
      <w:ins w:id="3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"_Toc369558889"</w:instrText>
        </w:r>
        <w:r w:rsidRPr="00C640C1">
          <w:rPr>
            <w:rStyle w:val="Hyperlink"/>
            <w:noProof/>
          </w:rPr>
          <w:instrText xml:space="preserve"> </w:instrText>
        </w:r>
        <w:r w:rsidRPr="00C640C1">
          <w:rPr>
            <w:rStyle w:val="Hyperlink"/>
            <w:noProof/>
          </w:rPr>
          <w:fldChar w:fldCharType="separate"/>
        </w:r>
        <w:r w:rsidRPr="00C640C1">
          <w:rPr>
            <w:rStyle w:val="Hyperlink"/>
            <w:noProof/>
          </w:rPr>
          <w:t>3.3.3.1</w:t>
        </w:r>
        <w:r>
          <w:rPr>
            <w:rFonts w:eastAsiaTheme="minorEastAsia" w:cstheme="minorBidi"/>
            <w:noProof/>
            <w:sz w:val="22"/>
            <w:szCs w:val="22"/>
          </w:rPr>
          <w:tab/>
        </w:r>
        <w:r w:rsidRPr="00C640C1">
          <w:rPr>
            <w:rStyle w:val="Hyperlink"/>
            <w:noProof/>
          </w:rPr>
          <w:t>Signals</w:t>
        </w:r>
        <w:r>
          <w:rPr>
            <w:noProof/>
            <w:webHidden/>
          </w:rPr>
          <w:tab/>
        </w:r>
        <w:r>
          <w:rPr>
            <w:noProof/>
            <w:webHidden/>
          </w:rPr>
          <w:fldChar w:fldCharType="begin"/>
        </w:r>
        <w:r>
          <w:rPr>
            <w:noProof/>
            <w:webHidden/>
          </w:rPr>
          <w:instrText xml:space="preserve"> PAGEREF _Toc369558889 \h </w:instrText>
        </w:r>
      </w:ins>
      <w:r>
        <w:rPr>
          <w:noProof/>
          <w:webHidden/>
        </w:rPr>
      </w:r>
      <w:r>
        <w:rPr>
          <w:noProof/>
          <w:webHidden/>
        </w:rPr>
        <w:fldChar w:fldCharType="separate"/>
      </w:r>
      <w:ins w:id="39" w:author="Liran Sigalat" w:date="2013-10-15T00:07:00Z">
        <w:r w:rsidR="00D7353E">
          <w:rPr>
            <w:noProof/>
            <w:webHidden/>
          </w:rPr>
          <w:t>9</w:t>
        </w:r>
      </w:ins>
      <w:ins w:id="40" w:author="Liran Sigalat" w:date="2013-10-15T00:05:00Z">
        <w:r>
          <w:rPr>
            <w:noProof/>
            <w:webHidden/>
          </w:rPr>
          <w:fldChar w:fldCharType="end"/>
        </w:r>
        <w:r w:rsidRPr="00C640C1">
          <w:rPr>
            <w:rStyle w:val="Hyperlink"/>
            <w:noProof/>
          </w:rPr>
          <w:fldChar w:fldCharType="end"/>
        </w:r>
      </w:ins>
    </w:p>
    <w:p w14:paraId="617D89F5" w14:textId="77777777" w:rsidR="00B5455A" w:rsidRDefault="00B5455A">
      <w:pPr>
        <w:pStyle w:val="TOC4"/>
        <w:tabs>
          <w:tab w:val="left" w:pos="1680"/>
          <w:tab w:val="right" w:leader="dot" w:pos="10214"/>
        </w:tabs>
        <w:rPr>
          <w:ins w:id="41" w:author="Liran Sigalat" w:date="2013-10-15T00:05:00Z"/>
          <w:rFonts w:eastAsiaTheme="minorEastAsia" w:cstheme="minorBidi"/>
          <w:noProof/>
          <w:sz w:val="22"/>
          <w:szCs w:val="22"/>
        </w:rPr>
      </w:pPr>
      <w:ins w:id="42"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"_Toc369558890"</w:instrText>
        </w:r>
        <w:r w:rsidRPr="00C640C1">
          <w:rPr>
            <w:rStyle w:val="Hyperlink"/>
            <w:noProof/>
          </w:rPr>
          <w:instrText xml:space="preserve"> </w:instrText>
        </w:r>
        <w:r w:rsidRPr="00C640C1">
          <w:rPr>
            <w:rStyle w:val="Hyperlink"/>
            <w:noProof/>
          </w:rPr>
          <w:fldChar w:fldCharType="separate"/>
        </w:r>
        <w:r w:rsidRPr="00C640C1">
          <w:rPr>
            <w:rStyle w:val="Hyperlink"/>
            <w:noProof/>
          </w:rPr>
          <w:t>3.3.3.2</w:t>
        </w:r>
        <w:r>
          <w:rPr>
            <w:rFonts w:eastAsiaTheme="minorEastAsia" w:cstheme="minorBidi"/>
            <w:noProof/>
            <w:sz w:val="22"/>
            <w:szCs w:val="22"/>
          </w:rPr>
          <w:tab/>
        </w:r>
        <w:r w:rsidRPr="00C640C1">
          <w:rPr>
            <w:rStyle w:val="Hyperlink"/>
            <w:noProof/>
          </w:rPr>
          <w:t>URL structure</w:t>
        </w:r>
        <w:r>
          <w:rPr>
            <w:noProof/>
            <w:webHidden/>
          </w:rPr>
          <w:tab/>
        </w:r>
        <w:r>
          <w:rPr>
            <w:noProof/>
            <w:webHidden/>
          </w:rPr>
          <w:fldChar w:fldCharType="begin"/>
        </w:r>
        <w:r>
          <w:rPr>
            <w:noProof/>
            <w:webHidden/>
          </w:rPr>
          <w:instrText xml:space="preserve"> PAGEREF _Toc369558890 \h </w:instrText>
        </w:r>
      </w:ins>
      <w:r>
        <w:rPr>
          <w:noProof/>
          <w:webHidden/>
        </w:rPr>
      </w:r>
      <w:r>
        <w:rPr>
          <w:noProof/>
          <w:webHidden/>
        </w:rPr>
        <w:fldChar w:fldCharType="separate"/>
      </w:r>
      <w:ins w:id="43" w:author="Liran Sigalat" w:date="2013-10-15T00:07:00Z">
        <w:r w:rsidR="00D7353E">
          <w:rPr>
            <w:noProof/>
            <w:webHidden/>
          </w:rPr>
          <w:t>9</w:t>
        </w:r>
      </w:ins>
      <w:ins w:id="44" w:author="Liran Sigalat" w:date="2013-10-15T00:05:00Z">
        <w:r>
          <w:rPr>
            <w:noProof/>
            <w:webHidden/>
          </w:rPr>
          <w:fldChar w:fldCharType="end"/>
        </w:r>
        <w:r w:rsidRPr="00C640C1">
          <w:rPr>
            <w:rStyle w:val="Hyperlink"/>
            <w:noProof/>
          </w:rPr>
          <w:fldChar w:fldCharType="end"/>
        </w:r>
      </w:ins>
    </w:p>
    <w:p w14:paraId="2822589E" w14:textId="77777777" w:rsidR="00B5455A" w:rsidRDefault="00B5455A">
      <w:pPr>
        <w:pStyle w:val="TOC4"/>
        <w:tabs>
          <w:tab w:val="left" w:pos="1680"/>
          <w:tab w:val="right" w:leader="dot" w:pos="10214"/>
        </w:tabs>
        <w:rPr>
          <w:ins w:id="45" w:author="Liran Sigalat" w:date="2013-10-15T00:05:00Z"/>
          <w:rFonts w:eastAsiaTheme="minorEastAsia" w:cstheme="minorBidi"/>
          <w:noProof/>
          <w:sz w:val="22"/>
          <w:szCs w:val="22"/>
        </w:rPr>
      </w:pPr>
      <w:ins w:id="4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"_Toc369558891"</w:instrText>
        </w:r>
        <w:r w:rsidRPr="00C640C1">
          <w:rPr>
            <w:rStyle w:val="Hyperlink"/>
            <w:noProof/>
          </w:rPr>
          <w:instrText xml:space="preserve"> </w:instrText>
        </w:r>
        <w:r w:rsidRPr="00C640C1">
          <w:rPr>
            <w:rStyle w:val="Hyperlink"/>
            <w:noProof/>
          </w:rPr>
          <w:fldChar w:fldCharType="separate"/>
        </w:r>
        <w:r w:rsidRPr="00C640C1">
          <w:rPr>
            <w:rStyle w:val="Hyperlink"/>
            <w:noProof/>
          </w:rPr>
          <w:t>3.3.3.3</w:t>
        </w:r>
        <w:r>
          <w:rPr>
            <w:rFonts w:eastAsiaTheme="minorEastAsia" w:cstheme="minorBidi"/>
            <w:noProof/>
            <w:sz w:val="22"/>
            <w:szCs w:val="22"/>
          </w:rPr>
          <w:tab/>
        </w:r>
        <w:r w:rsidRPr="00C640C1">
          <w:rPr>
            <w:rStyle w:val="Hyperlink"/>
            <w:noProof/>
          </w:rPr>
          <w:t>Pattern</w:t>
        </w:r>
        <w:r>
          <w:rPr>
            <w:noProof/>
            <w:webHidden/>
          </w:rPr>
          <w:tab/>
        </w:r>
        <w:r>
          <w:rPr>
            <w:noProof/>
            <w:webHidden/>
          </w:rPr>
          <w:fldChar w:fldCharType="begin"/>
        </w:r>
        <w:r>
          <w:rPr>
            <w:noProof/>
            <w:webHidden/>
          </w:rPr>
          <w:instrText xml:space="preserve"> PAGEREF _Toc369558891 \h </w:instrText>
        </w:r>
      </w:ins>
      <w:r>
        <w:rPr>
          <w:noProof/>
          <w:webHidden/>
        </w:rPr>
      </w:r>
      <w:r>
        <w:rPr>
          <w:noProof/>
          <w:webHidden/>
        </w:rPr>
        <w:fldChar w:fldCharType="separate"/>
      </w:r>
      <w:ins w:id="47" w:author="Liran Sigalat" w:date="2013-10-15T00:07:00Z">
        <w:r w:rsidR="00D7353E">
          <w:rPr>
            <w:noProof/>
            <w:webHidden/>
          </w:rPr>
          <w:t>10</w:t>
        </w:r>
      </w:ins>
      <w:ins w:id="48" w:author="Liran Sigalat" w:date="2013-10-15T00:05:00Z">
        <w:r>
          <w:rPr>
            <w:noProof/>
            <w:webHidden/>
          </w:rPr>
          <w:fldChar w:fldCharType="end"/>
        </w:r>
        <w:r w:rsidRPr="00C640C1">
          <w:rPr>
            <w:rStyle w:val="Hyperlink"/>
            <w:noProof/>
          </w:rPr>
          <w:fldChar w:fldCharType="end"/>
        </w:r>
      </w:ins>
    </w:p>
    <w:p w14:paraId="48AE6C5B" w14:textId="77777777" w:rsidR="00B5455A" w:rsidRDefault="00B5455A">
      <w:pPr>
        <w:pStyle w:val="TOC4"/>
        <w:tabs>
          <w:tab w:val="left" w:pos="1680"/>
          <w:tab w:val="right" w:leader="dot" w:pos="10214"/>
        </w:tabs>
        <w:rPr>
          <w:ins w:id="49" w:author="Liran Sigalat" w:date="2013-10-15T00:05:00Z"/>
          <w:rFonts w:eastAsiaTheme="minorEastAsia" w:cstheme="minorBidi"/>
          <w:noProof/>
          <w:sz w:val="22"/>
          <w:szCs w:val="22"/>
        </w:rPr>
      </w:pPr>
      <w:ins w:id="50"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"_Toc369558892"</w:instrText>
        </w:r>
        <w:r w:rsidRPr="00C640C1">
          <w:rPr>
            <w:rStyle w:val="Hyperlink"/>
            <w:noProof/>
          </w:rPr>
          <w:instrText xml:space="preserve"> </w:instrText>
        </w:r>
        <w:r w:rsidRPr="00C640C1">
          <w:rPr>
            <w:rStyle w:val="Hyperlink"/>
            <w:noProof/>
          </w:rPr>
          <w:fldChar w:fldCharType="separate"/>
        </w:r>
        <w:r w:rsidRPr="00C640C1">
          <w:rPr>
            <w:rStyle w:val="Hyperlink"/>
            <w:noProof/>
          </w:rPr>
          <w:t>3.3.3.4</w:t>
        </w:r>
        <w:r>
          <w:rPr>
            <w:rFonts w:eastAsiaTheme="minorEastAsia" w:cstheme="minorBidi"/>
            <w:noProof/>
            <w:sz w:val="22"/>
            <w:szCs w:val="22"/>
          </w:rPr>
          <w:tab/>
        </w:r>
        <w:r w:rsidRPr="00C640C1">
          <w:rPr>
            <w:rStyle w:val="Hyperlink"/>
            <w:noProof/>
          </w:rPr>
          <w:t>QPattern</w:t>
        </w:r>
        <w:r>
          <w:rPr>
            <w:noProof/>
            <w:webHidden/>
          </w:rPr>
          <w:tab/>
        </w:r>
        <w:r>
          <w:rPr>
            <w:noProof/>
            <w:webHidden/>
          </w:rPr>
          <w:fldChar w:fldCharType="begin"/>
        </w:r>
        <w:r>
          <w:rPr>
            <w:noProof/>
            <w:webHidden/>
          </w:rPr>
          <w:instrText xml:space="preserve"> PAGEREF _Toc369558892 \h </w:instrText>
        </w:r>
      </w:ins>
      <w:r>
        <w:rPr>
          <w:noProof/>
          <w:webHidden/>
        </w:rPr>
      </w:r>
      <w:r>
        <w:rPr>
          <w:noProof/>
          <w:webHidden/>
        </w:rPr>
        <w:fldChar w:fldCharType="separate"/>
      </w:r>
      <w:ins w:id="51" w:author="Liran Sigalat" w:date="2013-10-15T00:07:00Z">
        <w:r w:rsidR="00D7353E">
          <w:rPr>
            <w:noProof/>
            <w:webHidden/>
          </w:rPr>
          <w:t>10</w:t>
        </w:r>
      </w:ins>
      <w:ins w:id="52" w:author="Liran Sigalat" w:date="2013-10-15T00:05:00Z">
        <w:r>
          <w:rPr>
            <w:noProof/>
            <w:webHidden/>
          </w:rPr>
          <w:fldChar w:fldCharType="end"/>
        </w:r>
        <w:r w:rsidRPr="00C640C1">
          <w:rPr>
            <w:rStyle w:val="Hyperlink"/>
            <w:noProof/>
          </w:rPr>
          <w:fldChar w:fldCharType="end"/>
        </w:r>
      </w:ins>
    </w:p>
    <w:p w14:paraId="667FB96C" w14:textId="77777777" w:rsidR="00B5455A" w:rsidRDefault="00B5455A">
      <w:pPr>
        <w:pStyle w:val="TOC4"/>
        <w:tabs>
          <w:tab w:val="left" w:pos="1680"/>
          <w:tab w:val="right" w:leader="dot" w:pos="10214"/>
        </w:tabs>
        <w:rPr>
          <w:ins w:id="53" w:author="Liran Sigalat" w:date="2013-10-15T00:05:00Z"/>
          <w:rFonts w:eastAsiaTheme="minorEastAsia" w:cstheme="minorBidi"/>
          <w:noProof/>
          <w:sz w:val="22"/>
          <w:szCs w:val="22"/>
        </w:rPr>
      </w:pPr>
      <w:ins w:id="5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"_Toc369558893"</w:instrText>
        </w:r>
        <w:r w:rsidRPr="00C640C1">
          <w:rPr>
            <w:rStyle w:val="Hyperlink"/>
            <w:noProof/>
          </w:rPr>
          <w:instrText xml:space="preserve"> </w:instrText>
        </w:r>
        <w:r w:rsidRPr="00C640C1">
          <w:rPr>
            <w:rStyle w:val="Hyperlink"/>
            <w:noProof/>
          </w:rPr>
          <w:fldChar w:fldCharType="separate"/>
        </w:r>
        <w:r w:rsidRPr="00C640C1">
          <w:rPr>
            <w:rStyle w:val="Hyperlink"/>
            <w:noProof/>
          </w:rPr>
          <w:t>3.3.3.5</w:t>
        </w:r>
        <w:r>
          <w:rPr>
            <w:rFonts w:eastAsiaTheme="minorEastAsia" w:cstheme="minorBidi"/>
            <w:noProof/>
            <w:sz w:val="22"/>
            <w:szCs w:val="22"/>
          </w:rPr>
          <w:tab/>
        </w:r>
        <w:r w:rsidRPr="00C640C1">
          <w:rPr>
            <w:rStyle w:val="Hyperlink"/>
            <w:noProof/>
          </w:rPr>
          <w:t>HPattern</w:t>
        </w:r>
        <w:r>
          <w:rPr>
            <w:noProof/>
            <w:webHidden/>
          </w:rPr>
          <w:tab/>
        </w:r>
        <w:r>
          <w:rPr>
            <w:noProof/>
            <w:webHidden/>
          </w:rPr>
          <w:fldChar w:fldCharType="begin"/>
        </w:r>
        <w:r>
          <w:rPr>
            <w:noProof/>
            <w:webHidden/>
          </w:rPr>
          <w:instrText xml:space="preserve"> PAGEREF _Toc369558893 \h </w:instrText>
        </w:r>
      </w:ins>
      <w:r>
        <w:rPr>
          <w:noProof/>
          <w:webHidden/>
        </w:rPr>
      </w:r>
      <w:r>
        <w:rPr>
          <w:noProof/>
          <w:webHidden/>
        </w:rPr>
        <w:fldChar w:fldCharType="separate"/>
      </w:r>
      <w:ins w:id="55" w:author="Liran Sigalat" w:date="2013-10-15T00:07:00Z">
        <w:r w:rsidR="00D7353E">
          <w:rPr>
            <w:noProof/>
            <w:webHidden/>
          </w:rPr>
          <w:t>10</w:t>
        </w:r>
      </w:ins>
      <w:ins w:id="56" w:author="Liran Sigalat" w:date="2013-10-15T00:05:00Z">
        <w:r>
          <w:rPr>
            <w:noProof/>
            <w:webHidden/>
          </w:rPr>
          <w:fldChar w:fldCharType="end"/>
        </w:r>
        <w:r w:rsidRPr="00C640C1">
          <w:rPr>
            <w:rStyle w:val="Hyperlink"/>
            <w:noProof/>
          </w:rPr>
          <w:fldChar w:fldCharType="end"/>
        </w:r>
      </w:ins>
    </w:p>
    <w:p w14:paraId="4CF94052" w14:textId="77777777" w:rsidR="00B5455A" w:rsidRDefault="00B5455A">
      <w:pPr>
        <w:pStyle w:val="TOC4"/>
        <w:tabs>
          <w:tab w:val="left" w:pos="1680"/>
          <w:tab w:val="right" w:leader="dot" w:pos="10214"/>
        </w:tabs>
        <w:rPr>
          <w:ins w:id="57" w:author="Liran Sigalat" w:date="2013-10-15T00:05:00Z"/>
          <w:rFonts w:eastAsiaTheme="minorEastAsia" w:cstheme="minorBidi"/>
          <w:noProof/>
          <w:sz w:val="22"/>
          <w:szCs w:val="22"/>
        </w:rPr>
      </w:pPr>
      <w:ins w:id="5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"_Toc369558894"</w:instrText>
        </w:r>
        <w:r w:rsidRPr="00C640C1">
          <w:rPr>
            <w:rStyle w:val="Hyperlink"/>
            <w:noProof/>
          </w:rPr>
          <w:instrText xml:space="preserve"> </w:instrText>
        </w:r>
        <w:r w:rsidRPr="00C640C1">
          <w:rPr>
            <w:rStyle w:val="Hyperlink"/>
            <w:noProof/>
          </w:rPr>
          <w:fldChar w:fldCharType="separate"/>
        </w:r>
        <w:r w:rsidRPr="00C640C1">
          <w:rPr>
            <w:rStyle w:val="Hyperlink"/>
            <w:noProof/>
          </w:rPr>
          <w:t>3.3.3.6</w:t>
        </w:r>
        <w:r>
          <w:rPr>
            <w:rFonts w:eastAsiaTheme="minorEastAsia" w:cstheme="minorBidi"/>
            <w:noProof/>
            <w:sz w:val="22"/>
            <w:szCs w:val="22"/>
          </w:rPr>
          <w:tab/>
        </w:r>
        <w:r w:rsidRPr="00C640C1">
          <w:rPr>
            <w:rStyle w:val="Hyperlink"/>
            <w:noProof/>
          </w:rPr>
          <w:t>SPatterns</w:t>
        </w:r>
        <w:r>
          <w:rPr>
            <w:noProof/>
            <w:webHidden/>
          </w:rPr>
          <w:tab/>
        </w:r>
        <w:r>
          <w:rPr>
            <w:noProof/>
            <w:webHidden/>
          </w:rPr>
          <w:fldChar w:fldCharType="begin"/>
        </w:r>
        <w:r>
          <w:rPr>
            <w:noProof/>
            <w:webHidden/>
          </w:rPr>
          <w:instrText xml:space="preserve"> PAGEREF _Toc369558894 \h </w:instrText>
        </w:r>
      </w:ins>
      <w:r>
        <w:rPr>
          <w:noProof/>
          <w:webHidden/>
        </w:rPr>
      </w:r>
      <w:r>
        <w:rPr>
          <w:noProof/>
          <w:webHidden/>
        </w:rPr>
        <w:fldChar w:fldCharType="separate"/>
      </w:r>
      <w:ins w:id="59" w:author="Liran Sigalat" w:date="2013-10-15T00:07:00Z">
        <w:r w:rsidR="00D7353E">
          <w:rPr>
            <w:noProof/>
            <w:webHidden/>
          </w:rPr>
          <w:t>10</w:t>
        </w:r>
      </w:ins>
      <w:ins w:id="60" w:author="Liran Sigalat" w:date="2013-10-15T00:05:00Z">
        <w:r>
          <w:rPr>
            <w:noProof/>
            <w:webHidden/>
          </w:rPr>
          <w:fldChar w:fldCharType="end"/>
        </w:r>
        <w:r w:rsidRPr="00C640C1">
          <w:rPr>
            <w:rStyle w:val="Hyperlink"/>
            <w:noProof/>
          </w:rPr>
          <w:fldChar w:fldCharType="end"/>
        </w:r>
      </w:ins>
    </w:p>
    <w:p w14:paraId="11256CB3" w14:textId="77777777" w:rsidR="00B5455A" w:rsidRDefault="00B5455A">
      <w:pPr>
        <w:pStyle w:val="TOC4"/>
        <w:tabs>
          <w:tab w:val="left" w:pos="1680"/>
          <w:tab w:val="right" w:leader="dot" w:pos="10214"/>
        </w:tabs>
        <w:rPr>
          <w:ins w:id="61" w:author="Liran Sigalat" w:date="2013-10-15T00:05:00Z"/>
          <w:rFonts w:eastAsiaTheme="minorEastAsia" w:cstheme="minorBidi"/>
          <w:noProof/>
          <w:sz w:val="22"/>
          <w:szCs w:val="22"/>
        </w:rPr>
      </w:pPr>
      <w:ins w:id="62"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"_Toc369558895"</w:instrText>
        </w:r>
        <w:r w:rsidRPr="00C640C1">
          <w:rPr>
            <w:rStyle w:val="Hyperlink"/>
            <w:noProof/>
          </w:rPr>
          <w:instrText xml:space="preserve"> </w:instrText>
        </w:r>
        <w:r w:rsidRPr="00C640C1">
          <w:rPr>
            <w:rStyle w:val="Hyperlink"/>
            <w:noProof/>
          </w:rPr>
          <w:fldChar w:fldCharType="separate"/>
        </w:r>
        <w:r w:rsidRPr="00C640C1">
          <w:rPr>
            <w:rStyle w:val="Hyperlink"/>
            <w:noProof/>
          </w:rPr>
          <w:t>3.3.3.7</w:t>
        </w:r>
        <w:r>
          <w:rPr>
            <w:rFonts w:eastAsiaTheme="minorEastAsia" w:cstheme="minorBidi"/>
            <w:noProof/>
            <w:sz w:val="22"/>
            <w:szCs w:val="22"/>
          </w:rPr>
          <w:tab/>
        </w:r>
        <w:r w:rsidRPr="00C640C1">
          <w:rPr>
            <w:rStyle w:val="Hyperlink"/>
            <w:noProof/>
          </w:rPr>
          <w:t>FPatterns</w:t>
        </w:r>
        <w:r>
          <w:rPr>
            <w:noProof/>
            <w:webHidden/>
          </w:rPr>
          <w:tab/>
        </w:r>
        <w:r>
          <w:rPr>
            <w:noProof/>
            <w:webHidden/>
          </w:rPr>
          <w:fldChar w:fldCharType="begin"/>
        </w:r>
        <w:r>
          <w:rPr>
            <w:noProof/>
            <w:webHidden/>
          </w:rPr>
          <w:instrText xml:space="preserve"> PAGEREF _Toc369558895 \h </w:instrText>
        </w:r>
      </w:ins>
      <w:r>
        <w:rPr>
          <w:noProof/>
          <w:webHidden/>
        </w:rPr>
      </w:r>
      <w:r>
        <w:rPr>
          <w:noProof/>
          <w:webHidden/>
        </w:rPr>
        <w:fldChar w:fldCharType="separate"/>
      </w:r>
      <w:ins w:id="63" w:author="Liran Sigalat" w:date="2013-10-15T00:07:00Z">
        <w:r w:rsidR="00D7353E">
          <w:rPr>
            <w:noProof/>
            <w:webHidden/>
          </w:rPr>
          <w:t>10</w:t>
        </w:r>
      </w:ins>
      <w:ins w:id="64" w:author="Liran Sigalat" w:date="2013-10-15T00:05:00Z">
        <w:r>
          <w:rPr>
            <w:noProof/>
            <w:webHidden/>
          </w:rPr>
          <w:fldChar w:fldCharType="end"/>
        </w:r>
        <w:r w:rsidRPr="00C640C1">
          <w:rPr>
            <w:rStyle w:val="Hyperlink"/>
            <w:noProof/>
          </w:rPr>
          <w:fldChar w:fldCharType="end"/>
        </w:r>
      </w:ins>
    </w:p>
    <w:p w14:paraId="63C7B983" w14:textId="77777777" w:rsidR="00B5455A" w:rsidRDefault="00B5455A">
      <w:pPr>
        <w:pStyle w:val="TOC3"/>
        <w:tabs>
          <w:tab w:val="left" w:pos="1200"/>
          <w:tab w:val="right" w:leader="dot" w:pos="10214"/>
        </w:tabs>
        <w:rPr>
          <w:ins w:id="65" w:author="Liran Sigalat" w:date="2013-10-15T00:05:00Z"/>
          <w:rFonts w:eastAsiaTheme="minorEastAsia" w:cstheme="minorBidi"/>
          <w:noProof/>
          <w:sz w:val="22"/>
          <w:szCs w:val="22"/>
        </w:rPr>
      </w:pPr>
      <w:ins w:id="6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"_Toc369558896"</w:instrText>
        </w:r>
        <w:r w:rsidRPr="00C640C1">
          <w:rPr>
            <w:rStyle w:val="Hyperlink"/>
            <w:noProof/>
          </w:rPr>
          <w:instrText xml:space="preserve"> </w:instrText>
        </w:r>
        <w:r w:rsidRPr="00C640C1">
          <w:rPr>
            <w:rStyle w:val="Hyperlink"/>
            <w:noProof/>
          </w:rPr>
          <w:fldChar w:fldCharType="separate"/>
        </w:r>
        <w:r w:rsidRPr="00C640C1">
          <w:rPr>
            <w:rStyle w:val="Hyperlink"/>
            <w:noProof/>
          </w:rPr>
          <w:t>3.3.4</w:t>
        </w:r>
        <w:r>
          <w:rPr>
            <w:rFonts w:eastAsiaTheme="minorEastAsia" w:cstheme="minorBidi"/>
            <w:noProof/>
            <w:sz w:val="22"/>
            <w:szCs w:val="22"/>
          </w:rPr>
          <w:tab/>
        </w:r>
        <w:r w:rsidRPr="00C640C1">
          <w:rPr>
            <w:rStyle w:val="Hyperlink"/>
            <w:noProof/>
          </w:rPr>
          <w:t>Norm</w:t>
        </w:r>
        <w:r>
          <w:rPr>
            <w:noProof/>
            <w:webHidden/>
          </w:rPr>
          <w:tab/>
        </w:r>
        <w:r>
          <w:rPr>
            <w:noProof/>
            <w:webHidden/>
          </w:rPr>
          <w:fldChar w:fldCharType="begin"/>
        </w:r>
        <w:r>
          <w:rPr>
            <w:noProof/>
            <w:webHidden/>
          </w:rPr>
          <w:instrText xml:space="preserve"> PAGEREF _Toc369558896 \h </w:instrText>
        </w:r>
      </w:ins>
      <w:r>
        <w:rPr>
          <w:noProof/>
          <w:webHidden/>
        </w:rPr>
      </w:r>
      <w:r>
        <w:rPr>
          <w:noProof/>
          <w:webHidden/>
        </w:rPr>
        <w:fldChar w:fldCharType="separate"/>
      </w:r>
      <w:ins w:id="67" w:author="Liran Sigalat" w:date="2013-10-15T00:07:00Z">
        <w:r w:rsidR="00D7353E">
          <w:rPr>
            <w:noProof/>
            <w:webHidden/>
          </w:rPr>
          <w:t>10</w:t>
        </w:r>
      </w:ins>
      <w:ins w:id="68" w:author="Liran Sigalat" w:date="2013-10-15T00:05:00Z">
        <w:r>
          <w:rPr>
            <w:noProof/>
            <w:webHidden/>
          </w:rPr>
          <w:fldChar w:fldCharType="end"/>
        </w:r>
        <w:r w:rsidRPr="00C640C1">
          <w:rPr>
            <w:rStyle w:val="Hyperlink"/>
            <w:noProof/>
          </w:rPr>
          <w:fldChar w:fldCharType="end"/>
        </w:r>
      </w:ins>
    </w:p>
    <w:p w14:paraId="0024B00F" w14:textId="77777777" w:rsidR="00B5455A" w:rsidRDefault="00B5455A">
      <w:pPr>
        <w:pStyle w:val="TOC2"/>
        <w:tabs>
          <w:tab w:val="left" w:pos="960"/>
          <w:tab w:val="right" w:leader="dot" w:pos="10214"/>
        </w:tabs>
        <w:rPr>
          <w:ins w:id="69" w:author="Liran Sigalat" w:date="2013-10-15T00:05:00Z"/>
          <w:rFonts w:eastAsiaTheme="minorEastAsia" w:cstheme="minorBidi"/>
          <w:iCs w:val="0"/>
          <w:noProof/>
          <w:szCs w:val="22"/>
        </w:rPr>
      </w:pPr>
      <w:ins w:id="70"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"_Toc369558897"</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3.4</w:t>
        </w:r>
        <w:r>
          <w:rPr>
            <w:rFonts w:eastAsiaTheme="minorEastAsia" w:cstheme="minorBidi"/>
            <w:iCs w:val="0"/>
            <w:noProof/>
            <w:szCs w:val="22"/>
          </w:rPr>
          <w:tab/>
        </w:r>
        <w:r w:rsidRPr="00C640C1">
          <w:rPr>
            <w:rStyle w:val="Hyperlink"/>
            <w:noProof/>
            <w:lang w:bidi="ar-SA"/>
          </w:rPr>
          <w:t>Output File Structure</w:t>
        </w:r>
        <w:r>
          <w:rPr>
            <w:noProof/>
            <w:webHidden/>
          </w:rPr>
          <w:tab/>
        </w:r>
        <w:r>
          <w:rPr>
            <w:noProof/>
            <w:webHidden/>
          </w:rPr>
          <w:fldChar w:fldCharType="begin"/>
        </w:r>
        <w:r>
          <w:rPr>
            <w:noProof/>
            <w:webHidden/>
          </w:rPr>
          <w:instrText xml:space="preserve"> PAGEREF _Toc369558897 \h </w:instrText>
        </w:r>
      </w:ins>
      <w:r>
        <w:rPr>
          <w:noProof/>
          <w:webHidden/>
        </w:rPr>
      </w:r>
      <w:r>
        <w:rPr>
          <w:noProof/>
          <w:webHidden/>
        </w:rPr>
        <w:fldChar w:fldCharType="separate"/>
      </w:r>
      <w:ins w:id="71" w:author="Liran Sigalat" w:date="2013-10-15T00:07:00Z">
        <w:r w:rsidR="00D7353E">
          <w:rPr>
            <w:noProof/>
            <w:webHidden/>
          </w:rPr>
          <w:t>11</w:t>
        </w:r>
      </w:ins>
      <w:ins w:id="72" w:author="Liran Sigalat" w:date="2013-10-15T00:05:00Z">
        <w:r>
          <w:rPr>
            <w:noProof/>
            <w:webHidden/>
          </w:rPr>
          <w:fldChar w:fldCharType="end"/>
        </w:r>
        <w:r w:rsidRPr="00C640C1">
          <w:rPr>
            <w:rStyle w:val="Hyperlink"/>
            <w:noProof/>
          </w:rPr>
          <w:fldChar w:fldCharType="end"/>
        </w:r>
      </w:ins>
    </w:p>
    <w:p w14:paraId="1A82DE48" w14:textId="77777777" w:rsidR="00B5455A" w:rsidRDefault="00B5455A">
      <w:pPr>
        <w:pStyle w:val="TOC3"/>
        <w:tabs>
          <w:tab w:val="left" w:pos="1200"/>
          <w:tab w:val="right" w:leader="dot" w:pos="10214"/>
        </w:tabs>
        <w:rPr>
          <w:ins w:id="73" w:author="Liran Sigalat" w:date="2013-10-15T00:05:00Z"/>
          <w:rFonts w:eastAsiaTheme="minorEastAsia" w:cstheme="minorBidi"/>
          <w:noProof/>
          <w:sz w:val="22"/>
          <w:szCs w:val="22"/>
        </w:rPr>
      </w:pPr>
      <w:ins w:id="7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"_Toc369558898"</w:instrText>
        </w:r>
        <w:r w:rsidRPr="00C640C1">
          <w:rPr>
            <w:rStyle w:val="Hyperlink"/>
            <w:noProof/>
          </w:rPr>
          <w:instrText xml:space="preserve"> </w:instrText>
        </w:r>
        <w:r w:rsidRPr="00C640C1">
          <w:rPr>
            <w:rStyle w:val="Hyperlink"/>
            <w:noProof/>
          </w:rPr>
          <w:fldChar w:fldCharType="separate"/>
        </w:r>
        <w:r w:rsidRPr="00C640C1">
          <w:rPr>
            <w:rStyle w:val="Hyperlink"/>
            <w:noProof/>
          </w:rPr>
          <w:t>3.4.1</w:t>
        </w:r>
        <w:r>
          <w:rPr>
            <w:rFonts w:eastAsiaTheme="minorEastAsia" w:cstheme="minorBidi"/>
            <w:noProof/>
            <w:sz w:val="22"/>
            <w:szCs w:val="22"/>
          </w:rPr>
          <w:tab/>
        </w:r>
        <w:r w:rsidRPr="00C640C1">
          <w:rPr>
            <w:rStyle w:val="Hyperlink"/>
            <w:noProof/>
          </w:rPr>
          <w:t>The match(url) function</w:t>
        </w:r>
        <w:r>
          <w:rPr>
            <w:noProof/>
            <w:webHidden/>
          </w:rPr>
          <w:tab/>
        </w:r>
        <w:r>
          <w:rPr>
            <w:noProof/>
            <w:webHidden/>
          </w:rPr>
          <w:fldChar w:fldCharType="begin"/>
        </w:r>
        <w:r>
          <w:rPr>
            <w:noProof/>
            <w:webHidden/>
          </w:rPr>
          <w:instrText xml:space="preserve"> PAGEREF _Toc369558898 \h </w:instrText>
        </w:r>
      </w:ins>
      <w:r>
        <w:rPr>
          <w:noProof/>
          <w:webHidden/>
        </w:rPr>
      </w:r>
      <w:r>
        <w:rPr>
          <w:noProof/>
          <w:webHidden/>
        </w:rPr>
        <w:fldChar w:fldCharType="separate"/>
      </w:r>
      <w:ins w:id="75" w:author="Liran Sigalat" w:date="2013-10-15T00:07:00Z">
        <w:r w:rsidR="00D7353E">
          <w:rPr>
            <w:noProof/>
            <w:webHidden/>
          </w:rPr>
          <w:t>11</w:t>
        </w:r>
      </w:ins>
      <w:ins w:id="76" w:author="Liran Sigalat" w:date="2013-10-15T00:05:00Z">
        <w:r>
          <w:rPr>
            <w:noProof/>
            <w:webHidden/>
          </w:rPr>
          <w:fldChar w:fldCharType="end"/>
        </w:r>
        <w:r w:rsidRPr="00C640C1">
          <w:rPr>
            <w:rStyle w:val="Hyperlink"/>
            <w:noProof/>
          </w:rPr>
          <w:fldChar w:fldCharType="end"/>
        </w:r>
      </w:ins>
    </w:p>
    <w:p w14:paraId="299637CA" w14:textId="77777777" w:rsidR="00B5455A" w:rsidRDefault="00B5455A">
      <w:pPr>
        <w:pStyle w:val="TOC3"/>
        <w:tabs>
          <w:tab w:val="left" w:pos="1200"/>
          <w:tab w:val="right" w:leader="dot" w:pos="10214"/>
        </w:tabs>
        <w:rPr>
          <w:ins w:id="77" w:author="Liran Sigalat" w:date="2013-10-15T00:05:00Z"/>
          <w:rFonts w:eastAsiaTheme="minorEastAsia" w:cstheme="minorBidi"/>
          <w:noProof/>
          <w:sz w:val="22"/>
          <w:szCs w:val="22"/>
        </w:rPr>
      </w:pPr>
      <w:ins w:id="7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"_Toc369558899"</w:instrText>
        </w:r>
        <w:r w:rsidRPr="00C640C1">
          <w:rPr>
            <w:rStyle w:val="Hyperlink"/>
            <w:noProof/>
          </w:rPr>
          <w:instrText xml:space="preserve"> </w:instrText>
        </w:r>
        <w:r w:rsidRPr="00C640C1">
          <w:rPr>
            <w:rStyle w:val="Hyperlink"/>
            <w:noProof/>
          </w:rPr>
          <w:fldChar w:fldCharType="separate"/>
        </w:r>
        <w:r w:rsidRPr="00C640C1">
          <w:rPr>
            <w:rStyle w:val="Hyperlink"/>
            <w:noProof/>
          </w:rPr>
          <w:t>3.4.2</w:t>
        </w:r>
        <w:r>
          <w:rPr>
            <w:rFonts w:eastAsiaTheme="minorEastAsia" w:cstheme="minorBidi"/>
            <w:noProof/>
            <w:sz w:val="22"/>
            <w:szCs w:val="22"/>
          </w:rPr>
          <w:tab/>
        </w:r>
        <w:r w:rsidRPr="00C640C1">
          <w:rPr>
            <w:rStyle w:val="Hyperlink"/>
            <w:noProof/>
          </w:rPr>
          <w:t>The rules definition</w:t>
        </w:r>
        <w:r>
          <w:rPr>
            <w:noProof/>
            <w:webHidden/>
          </w:rPr>
          <w:tab/>
        </w:r>
        <w:r>
          <w:rPr>
            <w:noProof/>
            <w:webHidden/>
          </w:rPr>
          <w:fldChar w:fldCharType="begin"/>
        </w:r>
        <w:r>
          <w:rPr>
            <w:noProof/>
            <w:webHidden/>
          </w:rPr>
          <w:instrText xml:space="preserve"> PAGEREF _Toc369558899 \h </w:instrText>
        </w:r>
      </w:ins>
      <w:r>
        <w:rPr>
          <w:noProof/>
          <w:webHidden/>
        </w:rPr>
      </w:r>
      <w:r>
        <w:rPr>
          <w:noProof/>
          <w:webHidden/>
        </w:rPr>
        <w:fldChar w:fldCharType="separate"/>
      </w:r>
      <w:ins w:id="79" w:author="Liran Sigalat" w:date="2013-10-15T00:07:00Z">
        <w:r w:rsidR="00D7353E">
          <w:rPr>
            <w:noProof/>
            <w:webHidden/>
          </w:rPr>
          <w:t>11</w:t>
        </w:r>
      </w:ins>
      <w:ins w:id="80" w:author="Liran Sigalat" w:date="2013-10-15T00:05:00Z">
        <w:r>
          <w:rPr>
            <w:noProof/>
            <w:webHidden/>
          </w:rPr>
          <w:fldChar w:fldCharType="end"/>
        </w:r>
        <w:r w:rsidRPr="00C640C1">
          <w:rPr>
            <w:rStyle w:val="Hyperlink"/>
            <w:noProof/>
          </w:rPr>
          <w:fldChar w:fldCharType="end"/>
        </w:r>
      </w:ins>
    </w:p>
    <w:p w14:paraId="02E71B1B" w14:textId="77777777" w:rsidR="00B5455A" w:rsidRDefault="00B5455A">
      <w:pPr>
        <w:pStyle w:val="TOC3"/>
        <w:tabs>
          <w:tab w:val="left" w:pos="1200"/>
          <w:tab w:val="right" w:leader="dot" w:pos="10214"/>
        </w:tabs>
        <w:rPr>
          <w:ins w:id="81" w:author="Liran Sigalat" w:date="2013-10-15T00:05:00Z"/>
          <w:rFonts w:eastAsiaTheme="minorEastAsia" w:cstheme="minorBidi"/>
          <w:noProof/>
          <w:sz w:val="22"/>
          <w:szCs w:val="22"/>
        </w:rPr>
      </w:pPr>
      <w:ins w:id="82"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"_Toc369558900"</w:instrText>
        </w:r>
        <w:r w:rsidRPr="00C640C1">
          <w:rPr>
            <w:rStyle w:val="Hyperlink"/>
            <w:noProof/>
          </w:rPr>
          <w:instrText xml:space="preserve"> </w:instrText>
        </w:r>
        <w:r w:rsidRPr="00C640C1">
          <w:rPr>
            <w:rStyle w:val="Hyperlink"/>
            <w:noProof/>
          </w:rPr>
          <w:fldChar w:fldCharType="separate"/>
        </w:r>
        <w:r w:rsidRPr="00C640C1">
          <w:rPr>
            <w:rStyle w:val="Hyperlink"/>
            <w:noProof/>
          </w:rPr>
          <w:t>3.4.3</w:t>
        </w:r>
        <w:r>
          <w:rPr>
            <w:rFonts w:eastAsiaTheme="minorEastAsia" w:cstheme="minorBidi"/>
            <w:noProof/>
            <w:sz w:val="22"/>
            <w:szCs w:val="22"/>
          </w:rPr>
          <w:tab/>
        </w:r>
        <w:r w:rsidRPr="00C640C1">
          <w:rPr>
            <w:rStyle w:val="Hyperlink"/>
            <w:noProof/>
          </w:rPr>
          <w:t>The params definition</w:t>
        </w:r>
        <w:r>
          <w:rPr>
            <w:noProof/>
            <w:webHidden/>
          </w:rPr>
          <w:tab/>
        </w:r>
        <w:r>
          <w:rPr>
            <w:noProof/>
            <w:webHidden/>
          </w:rPr>
          <w:fldChar w:fldCharType="begin"/>
        </w:r>
        <w:r>
          <w:rPr>
            <w:noProof/>
            <w:webHidden/>
          </w:rPr>
          <w:instrText xml:space="preserve"> PAGEREF _Toc369558900 \h </w:instrText>
        </w:r>
      </w:ins>
      <w:r>
        <w:rPr>
          <w:noProof/>
          <w:webHidden/>
        </w:rPr>
      </w:r>
      <w:r>
        <w:rPr>
          <w:noProof/>
          <w:webHidden/>
        </w:rPr>
        <w:fldChar w:fldCharType="separate"/>
      </w:r>
      <w:ins w:id="83" w:author="Liran Sigalat" w:date="2013-10-15T00:07:00Z">
        <w:r w:rsidR="00D7353E">
          <w:rPr>
            <w:noProof/>
            <w:webHidden/>
          </w:rPr>
          <w:t>12</w:t>
        </w:r>
      </w:ins>
      <w:ins w:id="84" w:author="Liran Sigalat" w:date="2013-10-15T00:05:00Z">
        <w:r>
          <w:rPr>
            <w:noProof/>
            <w:webHidden/>
          </w:rPr>
          <w:fldChar w:fldCharType="end"/>
        </w:r>
        <w:r w:rsidRPr="00C640C1">
          <w:rPr>
            <w:rStyle w:val="Hyperlink"/>
            <w:noProof/>
          </w:rPr>
          <w:fldChar w:fldCharType="end"/>
        </w:r>
      </w:ins>
    </w:p>
    <w:p w14:paraId="770794E0" w14:textId="77777777" w:rsidR="00B5455A" w:rsidRDefault="00B5455A">
      <w:pPr>
        <w:pStyle w:val="TOC3"/>
        <w:tabs>
          <w:tab w:val="left" w:pos="1200"/>
          <w:tab w:val="right" w:leader="dot" w:pos="10214"/>
        </w:tabs>
        <w:rPr>
          <w:ins w:id="85" w:author="Liran Sigalat" w:date="2013-10-15T00:05:00Z"/>
          <w:rFonts w:eastAsiaTheme="minorEastAsia" w:cstheme="minorBidi"/>
          <w:noProof/>
          <w:sz w:val="22"/>
          <w:szCs w:val="22"/>
        </w:rPr>
      </w:pPr>
      <w:ins w:id="8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"_Toc369558901"</w:instrText>
        </w:r>
        <w:r w:rsidRPr="00C640C1">
          <w:rPr>
            <w:rStyle w:val="Hyperlink"/>
            <w:noProof/>
          </w:rPr>
          <w:instrText xml:space="preserve"> </w:instrText>
        </w:r>
        <w:r w:rsidRPr="00C640C1">
          <w:rPr>
            <w:rStyle w:val="Hyperlink"/>
            <w:noProof/>
          </w:rPr>
          <w:fldChar w:fldCharType="separate"/>
        </w:r>
        <w:r w:rsidRPr="00C640C1">
          <w:rPr>
            <w:rStyle w:val="Hyperlink"/>
            <w:noProof/>
          </w:rPr>
          <w:t>3.4.4</w:t>
        </w:r>
        <w:r>
          <w:rPr>
            <w:rFonts w:eastAsiaTheme="minorEastAsia" w:cstheme="minorBidi"/>
            <w:noProof/>
            <w:sz w:val="22"/>
            <w:szCs w:val="22"/>
          </w:rPr>
          <w:tab/>
        </w:r>
        <w:r w:rsidRPr="00C640C1">
          <w:rPr>
            <w:rStyle w:val="Hyperlink"/>
            <w:noProof/>
          </w:rPr>
          <w:t>The examples definition</w:t>
        </w:r>
        <w:r>
          <w:rPr>
            <w:noProof/>
            <w:webHidden/>
          </w:rPr>
          <w:tab/>
        </w:r>
        <w:r>
          <w:rPr>
            <w:noProof/>
            <w:webHidden/>
          </w:rPr>
          <w:fldChar w:fldCharType="begin"/>
        </w:r>
        <w:r>
          <w:rPr>
            <w:noProof/>
            <w:webHidden/>
          </w:rPr>
          <w:instrText xml:space="preserve"> PAGEREF _Toc369558901 \h </w:instrText>
        </w:r>
      </w:ins>
      <w:r>
        <w:rPr>
          <w:noProof/>
          <w:webHidden/>
        </w:rPr>
      </w:r>
      <w:r>
        <w:rPr>
          <w:noProof/>
          <w:webHidden/>
        </w:rPr>
        <w:fldChar w:fldCharType="separate"/>
      </w:r>
      <w:ins w:id="87" w:author="Liran Sigalat" w:date="2013-10-15T00:07:00Z">
        <w:r w:rsidR="00D7353E">
          <w:rPr>
            <w:noProof/>
            <w:webHidden/>
          </w:rPr>
          <w:t>12</w:t>
        </w:r>
      </w:ins>
      <w:ins w:id="88" w:author="Liran Sigalat" w:date="2013-10-15T00:05:00Z">
        <w:r>
          <w:rPr>
            <w:noProof/>
            <w:webHidden/>
          </w:rPr>
          <w:fldChar w:fldCharType="end"/>
        </w:r>
        <w:r w:rsidRPr="00C640C1">
          <w:rPr>
            <w:rStyle w:val="Hyperlink"/>
            <w:noProof/>
          </w:rPr>
          <w:fldChar w:fldCharType="end"/>
        </w:r>
      </w:ins>
    </w:p>
    <w:p w14:paraId="78E74CCF" w14:textId="77777777" w:rsidR="00B5455A" w:rsidRDefault="00B5455A">
      <w:pPr>
        <w:pStyle w:val="TOC2"/>
        <w:tabs>
          <w:tab w:val="left" w:pos="960"/>
          <w:tab w:val="right" w:leader="dot" w:pos="10214"/>
        </w:tabs>
        <w:rPr>
          <w:ins w:id="89" w:author="Liran Sigalat" w:date="2013-10-15T00:05:00Z"/>
          <w:rFonts w:eastAsiaTheme="minorEastAsia" w:cstheme="minorBidi"/>
          <w:iCs w:val="0"/>
          <w:noProof/>
          <w:szCs w:val="22"/>
        </w:rPr>
      </w:pPr>
      <w:ins w:id="90"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"_Toc369558902"</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3.5</w:t>
        </w:r>
        <w:r>
          <w:rPr>
            <w:rFonts w:eastAsiaTheme="minorEastAsia" w:cstheme="minorBidi"/>
            <w:iCs w:val="0"/>
            <w:noProof/>
            <w:szCs w:val="22"/>
          </w:rPr>
          <w:tab/>
        </w:r>
        <w:r w:rsidRPr="00C640C1">
          <w:rPr>
            <w:rStyle w:val="Hyperlink"/>
            <w:noProof/>
            <w:lang w:bidi="ar-SA"/>
          </w:rPr>
          <w:t>Testing your code with the url_parser application</w:t>
        </w:r>
        <w:r>
          <w:rPr>
            <w:noProof/>
            <w:webHidden/>
          </w:rPr>
          <w:tab/>
        </w:r>
        <w:r>
          <w:rPr>
            <w:noProof/>
            <w:webHidden/>
          </w:rPr>
          <w:fldChar w:fldCharType="begin"/>
        </w:r>
        <w:r>
          <w:rPr>
            <w:noProof/>
            <w:webHidden/>
          </w:rPr>
          <w:instrText xml:space="preserve"> PAGEREF _Toc369558902 \h </w:instrText>
        </w:r>
      </w:ins>
      <w:r>
        <w:rPr>
          <w:noProof/>
          <w:webHidden/>
        </w:rPr>
      </w:r>
      <w:r>
        <w:rPr>
          <w:noProof/>
          <w:webHidden/>
        </w:rPr>
        <w:fldChar w:fldCharType="separate"/>
      </w:r>
      <w:ins w:id="91" w:author="Liran Sigalat" w:date="2013-10-15T00:07:00Z">
        <w:r w:rsidR="00D7353E">
          <w:rPr>
            <w:noProof/>
            <w:webHidden/>
          </w:rPr>
          <w:t>13</w:t>
        </w:r>
      </w:ins>
      <w:ins w:id="92" w:author="Liran Sigalat" w:date="2013-10-15T00:05:00Z">
        <w:r>
          <w:rPr>
            <w:noProof/>
            <w:webHidden/>
          </w:rPr>
          <w:fldChar w:fldCharType="end"/>
        </w:r>
        <w:r w:rsidRPr="00C640C1">
          <w:rPr>
            <w:rStyle w:val="Hyperlink"/>
            <w:noProof/>
          </w:rPr>
          <w:fldChar w:fldCharType="end"/>
        </w:r>
      </w:ins>
    </w:p>
    <w:p w14:paraId="5C7AA67F" w14:textId="77777777" w:rsidR="00B5455A" w:rsidRDefault="00B5455A">
      <w:pPr>
        <w:pStyle w:val="TOC3"/>
        <w:tabs>
          <w:tab w:val="left" w:pos="1200"/>
          <w:tab w:val="right" w:leader="dot" w:pos="10214"/>
        </w:tabs>
        <w:rPr>
          <w:ins w:id="93" w:author="Liran Sigalat" w:date="2013-10-15T00:05:00Z"/>
          <w:rFonts w:eastAsiaTheme="minorEastAsia" w:cstheme="minorBidi"/>
          <w:noProof/>
          <w:sz w:val="22"/>
          <w:szCs w:val="22"/>
        </w:rPr>
      </w:pPr>
      <w:ins w:id="9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"_Toc369558903"</w:instrText>
        </w:r>
        <w:r w:rsidRPr="00C640C1">
          <w:rPr>
            <w:rStyle w:val="Hyperlink"/>
            <w:noProof/>
          </w:rPr>
          <w:instrText xml:space="preserve"> </w:instrText>
        </w:r>
        <w:r w:rsidRPr="00C640C1">
          <w:rPr>
            <w:rStyle w:val="Hyperlink"/>
            <w:noProof/>
          </w:rPr>
          <w:fldChar w:fldCharType="separate"/>
        </w:r>
        <w:r w:rsidRPr="00C640C1">
          <w:rPr>
            <w:rStyle w:val="Hyperlink"/>
            <w:noProof/>
          </w:rPr>
          <w:t>3.5.1</w:t>
        </w:r>
        <w:r>
          <w:rPr>
            <w:rFonts w:eastAsiaTheme="minorEastAsia" w:cstheme="minorBidi"/>
            <w:noProof/>
            <w:sz w:val="22"/>
            <w:szCs w:val="22"/>
          </w:rPr>
          <w:tab/>
        </w:r>
        <w:r w:rsidRPr="00C640C1">
          <w:rPr>
            <w:rStyle w:val="Hyperlink"/>
            <w:noProof/>
          </w:rPr>
          <w:t>Adjusting the Unit Testing Application and running it</w:t>
        </w:r>
        <w:r>
          <w:rPr>
            <w:noProof/>
            <w:webHidden/>
          </w:rPr>
          <w:tab/>
        </w:r>
        <w:r>
          <w:rPr>
            <w:noProof/>
            <w:webHidden/>
          </w:rPr>
          <w:fldChar w:fldCharType="begin"/>
        </w:r>
        <w:r>
          <w:rPr>
            <w:noProof/>
            <w:webHidden/>
          </w:rPr>
          <w:instrText xml:space="preserve"> PAGEREF _Toc369558903 \h </w:instrText>
        </w:r>
      </w:ins>
      <w:r>
        <w:rPr>
          <w:noProof/>
          <w:webHidden/>
        </w:rPr>
      </w:r>
      <w:r>
        <w:rPr>
          <w:noProof/>
          <w:webHidden/>
        </w:rPr>
        <w:fldChar w:fldCharType="separate"/>
      </w:r>
      <w:ins w:id="95" w:author="Liran Sigalat" w:date="2013-10-15T00:07:00Z">
        <w:r w:rsidR="00D7353E">
          <w:rPr>
            <w:noProof/>
            <w:webHidden/>
          </w:rPr>
          <w:t>13</w:t>
        </w:r>
      </w:ins>
      <w:ins w:id="96" w:author="Liran Sigalat" w:date="2013-10-15T00:05:00Z">
        <w:r>
          <w:rPr>
            <w:noProof/>
            <w:webHidden/>
          </w:rPr>
          <w:fldChar w:fldCharType="end"/>
        </w:r>
        <w:r w:rsidRPr="00C640C1">
          <w:rPr>
            <w:rStyle w:val="Hyperlink"/>
            <w:noProof/>
          </w:rPr>
          <w:fldChar w:fldCharType="end"/>
        </w:r>
      </w:ins>
    </w:p>
    <w:p w14:paraId="6852355E" w14:textId="77777777" w:rsidR="00B5455A" w:rsidRDefault="00B5455A">
      <w:pPr>
        <w:pStyle w:val="TOC3"/>
        <w:tabs>
          <w:tab w:val="left" w:pos="1200"/>
          <w:tab w:val="right" w:leader="dot" w:pos="10214"/>
        </w:tabs>
        <w:rPr>
          <w:ins w:id="97" w:author="Liran Sigalat" w:date="2013-10-15T00:05:00Z"/>
          <w:rFonts w:eastAsiaTheme="minorEastAsia" w:cstheme="minorBidi"/>
          <w:noProof/>
          <w:sz w:val="22"/>
          <w:szCs w:val="22"/>
        </w:rPr>
      </w:pPr>
      <w:ins w:id="9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"_Toc369558904"</w:instrText>
        </w:r>
        <w:r w:rsidRPr="00C640C1">
          <w:rPr>
            <w:rStyle w:val="Hyperlink"/>
            <w:noProof/>
          </w:rPr>
          <w:instrText xml:space="preserve"> </w:instrText>
        </w:r>
        <w:r w:rsidRPr="00C640C1">
          <w:rPr>
            <w:rStyle w:val="Hyperlink"/>
            <w:noProof/>
          </w:rPr>
          <w:fldChar w:fldCharType="separate"/>
        </w:r>
        <w:r w:rsidRPr="00C640C1">
          <w:rPr>
            <w:rStyle w:val="Hyperlink"/>
            <w:noProof/>
          </w:rPr>
          <w:t>3.5.2</w:t>
        </w:r>
        <w:r>
          <w:rPr>
            <w:rFonts w:eastAsiaTheme="minorEastAsia" w:cstheme="minorBidi"/>
            <w:noProof/>
            <w:sz w:val="22"/>
            <w:szCs w:val="22"/>
          </w:rPr>
          <w:tab/>
        </w:r>
        <w:r w:rsidRPr="00C640C1">
          <w:rPr>
            <w:rStyle w:val="Hyperlink"/>
            <w:noProof/>
          </w:rPr>
          <w:t>Common problems when running the Unit Testing Application</w:t>
        </w:r>
        <w:r>
          <w:rPr>
            <w:noProof/>
            <w:webHidden/>
          </w:rPr>
          <w:tab/>
        </w:r>
        <w:r>
          <w:rPr>
            <w:noProof/>
            <w:webHidden/>
          </w:rPr>
          <w:fldChar w:fldCharType="begin"/>
        </w:r>
        <w:r>
          <w:rPr>
            <w:noProof/>
            <w:webHidden/>
          </w:rPr>
          <w:instrText xml:space="preserve"> PAGEREF _Toc369558904 \h </w:instrText>
        </w:r>
      </w:ins>
      <w:r>
        <w:rPr>
          <w:noProof/>
          <w:webHidden/>
        </w:rPr>
      </w:r>
      <w:r>
        <w:rPr>
          <w:noProof/>
          <w:webHidden/>
        </w:rPr>
        <w:fldChar w:fldCharType="separate"/>
      </w:r>
      <w:ins w:id="99" w:author="Liran Sigalat" w:date="2013-10-15T00:07:00Z">
        <w:r w:rsidR="00D7353E">
          <w:rPr>
            <w:noProof/>
            <w:webHidden/>
          </w:rPr>
          <w:t>14</w:t>
        </w:r>
      </w:ins>
      <w:ins w:id="100" w:author="Liran Sigalat" w:date="2013-10-15T00:05:00Z">
        <w:r>
          <w:rPr>
            <w:noProof/>
            <w:webHidden/>
          </w:rPr>
          <w:fldChar w:fldCharType="end"/>
        </w:r>
        <w:r w:rsidRPr="00C640C1">
          <w:rPr>
            <w:rStyle w:val="Hyperlink"/>
            <w:noProof/>
          </w:rPr>
          <w:fldChar w:fldCharType="end"/>
        </w:r>
      </w:ins>
    </w:p>
    <w:p w14:paraId="34D6522F" w14:textId="77777777" w:rsidR="00B5455A" w:rsidRDefault="00B5455A">
      <w:pPr>
        <w:pStyle w:val="TOC4"/>
        <w:tabs>
          <w:tab w:val="left" w:pos="1680"/>
          <w:tab w:val="right" w:leader="dot" w:pos="10214"/>
        </w:tabs>
        <w:rPr>
          <w:ins w:id="101" w:author="Liran Sigalat" w:date="2013-10-15T00:05:00Z"/>
          <w:rFonts w:eastAsiaTheme="minorEastAsia" w:cstheme="minorBidi"/>
          <w:noProof/>
          <w:sz w:val="22"/>
          <w:szCs w:val="22"/>
        </w:rPr>
      </w:pPr>
      <w:ins w:id="102"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"_Toc369558905"</w:instrText>
        </w:r>
        <w:r w:rsidRPr="00C640C1">
          <w:rPr>
            <w:rStyle w:val="Hyperlink"/>
            <w:noProof/>
          </w:rPr>
          <w:instrText xml:space="preserve"> </w:instrText>
        </w:r>
        <w:r w:rsidRPr="00C640C1">
          <w:rPr>
            <w:rStyle w:val="Hyperlink"/>
            <w:noProof/>
          </w:rPr>
          <w:fldChar w:fldCharType="separate"/>
        </w:r>
        <w:r w:rsidRPr="00C640C1">
          <w:rPr>
            <w:rStyle w:val="Hyperlink"/>
            <w:noProof/>
          </w:rPr>
          <w:t>3.5.2.1</w:t>
        </w:r>
        <w:r>
          <w:rPr>
            <w:rFonts w:eastAsiaTheme="minorEastAsia" w:cstheme="minorBidi"/>
            <w:noProof/>
            <w:sz w:val="22"/>
            <w:szCs w:val="22"/>
          </w:rPr>
          <w:tab/>
        </w:r>
        <w:r w:rsidRPr="00C640C1">
          <w:rPr>
            <w:rStyle w:val="Hyperlink"/>
            <w:noProof/>
          </w:rPr>
          <w:t>Example 1: 'XXX: not found in actual'</w:t>
        </w:r>
        <w:r>
          <w:rPr>
            <w:noProof/>
            <w:webHidden/>
          </w:rPr>
          <w:tab/>
        </w:r>
        <w:r>
          <w:rPr>
            <w:noProof/>
            <w:webHidden/>
          </w:rPr>
          <w:fldChar w:fldCharType="begin"/>
        </w:r>
        <w:r>
          <w:rPr>
            <w:noProof/>
            <w:webHidden/>
          </w:rPr>
          <w:instrText xml:space="preserve"> PAGEREF _Toc369558905 \h </w:instrText>
        </w:r>
      </w:ins>
      <w:r>
        <w:rPr>
          <w:noProof/>
          <w:webHidden/>
        </w:rPr>
      </w:r>
      <w:r>
        <w:rPr>
          <w:noProof/>
          <w:webHidden/>
        </w:rPr>
        <w:fldChar w:fldCharType="separate"/>
      </w:r>
      <w:ins w:id="103" w:author="Liran Sigalat" w:date="2013-10-15T00:07:00Z">
        <w:r w:rsidR="00D7353E">
          <w:rPr>
            <w:noProof/>
            <w:webHidden/>
          </w:rPr>
          <w:t>14</w:t>
        </w:r>
      </w:ins>
      <w:ins w:id="104" w:author="Liran Sigalat" w:date="2013-10-15T00:05:00Z">
        <w:r>
          <w:rPr>
            <w:noProof/>
            <w:webHidden/>
          </w:rPr>
          <w:fldChar w:fldCharType="end"/>
        </w:r>
        <w:r w:rsidRPr="00C640C1">
          <w:rPr>
            <w:rStyle w:val="Hyperlink"/>
            <w:noProof/>
          </w:rPr>
          <w:fldChar w:fldCharType="end"/>
        </w:r>
      </w:ins>
    </w:p>
    <w:p w14:paraId="1D1B924B" w14:textId="77777777" w:rsidR="00B5455A" w:rsidRDefault="00B5455A">
      <w:pPr>
        <w:pStyle w:val="TOC4"/>
        <w:tabs>
          <w:tab w:val="left" w:pos="1680"/>
          <w:tab w:val="right" w:leader="dot" w:pos="10214"/>
        </w:tabs>
        <w:rPr>
          <w:ins w:id="105" w:author="Liran Sigalat" w:date="2013-10-15T00:05:00Z"/>
          <w:rFonts w:eastAsiaTheme="minorEastAsia" w:cstheme="minorBidi"/>
          <w:noProof/>
          <w:sz w:val="22"/>
          <w:szCs w:val="22"/>
        </w:rPr>
      </w:pPr>
      <w:ins w:id="10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"_Toc369558906"</w:instrText>
        </w:r>
        <w:r w:rsidRPr="00C640C1">
          <w:rPr>
            <w:rStyle w:val="Hyperlink"/>
            <w:noProof/>
          </w:rPr>
          <w:instrText xml:space="preserve"> </w:instrText>
        </w:r>
        <w:r w:rsidRPr="00C640C1">
          <w:rPr>
            <w:rStyle w:val="Hyperlink"/>
            <w:noProof/>
          </w:rPr>
          <w:fldChar w:fldCharType="separate"/>
        </w:r>
        <w:r w:rsidRPr="00C640C1">
          <w:rPr>
            <w:rStyle w:val="Hyperlink"/>
            <w:noProof/>
          </w:rPr>
          <w:t>3.5.2.2</w:t>
        </w:r>
        <w:r>
          <w:rPr>
            <w:rFonts w:eastAsiaTheme="minorEastAsia" w:cstheme="minorBidi"/>
            <w:noProof/>
            <w:sz w:val="22"/>
            <w:szCs w:val="22"/>
          </w:rPr>
          <w:tab/>
        </w:r>
        <w:r w:rsidRPr="00C640C1">
          <w:rPr>
            <w:rStyle w:val="Hyperlink"/>
            <w:noProof/>
          </w:rPr>
          <w:t>Example 2: 'rule: expected ip1, found ip2'</w:t>
        </w:r>
        <w:r>
          <w:rPr>
            <w:noProof/>
            <w:webHidden/>
          </w:rPr>
          <w:tab/>
        </w:r>
        <w:r>
          <w:rPr>
            <w:noProof/>
            <w:webHidden/>
          </w:rPr>
          <w:fldChar w:fldCharType="begin"/>
        </w:r>
        <w:r>
          <w:rPr>
            <w:noProof/>
            <w:webHidden/>
          </w:rPr>
          <w:instrText xml:space="preserve"> PAGEREF _Toc369558906 \h </w:instrText>
        </w:r>
      </w:ins>
      <w:r>
        <w:rPr>
          <w:noProof/>
          <w:webHidden/>
        </w:rPr>
      </w:r>
      <w:r>
        <w:rPr>
          <w:noProof/>
          <w:webHidden/>
        </w:rPr>
        <w:fldChar w:fldCharType="separate"/>
      </w:r>
      <w:ins w:id="107" w:author="Liran Sigalat" w:date="2013-10-15T00:07:00Z">
        <w:r w:rsidR="00D7353E">
          <w:rPr>
            <w:noProof/>
            <w:webHidden/>
          </w:rPr>
          <w:t>14</w:t>
        </w:r>
      </w:ins>
      <w:ins w:id="108" w:author="Liran Sigalat" w:date="2013-10-15T00:05:00Z">
        <w:r>
          <w:rPr>
            <w:noProof/>
            <w:webHidden/>
          </w:rPr>
          <w:fldChar w:fldCharType="end"/>
        </w:r>
        <w:r w:rsidRPr="00C640C1">
          <w:rPr>
            <w:rStyle w:val="Hyperlink"/>
            <w:noProof/>
          </w:rPr>
          <w:fldChar w:fldCharType="end"/>
        </w:r>
      </w:ins>
    </w:p>
    <w:p w14:paraId="45C80A15" w14:textId="77777777" w:rsidR="00B5455A" w:rsidRDefault="00B5455A">
      <w:pPr>
        <w:pStyle w:val="TOC4"/>
        <w:tabs>
          <w:tab w:val="left" w:pos="1680"/>
          <w:tab w:val="right" w:leader="dot" w:pos="10214"/>
        </w:tabs>
        <w:rPr>
          <w:ins w:id="109" w:author="Liran Sigalat" w:date="2013-10-15T00:05:00Z"/>
          <w:rFonts w:eastAsiaTheme="minorEastAsia" w:cstheme="minorBidi"/>
          <w:noProof/>
          <w:sz w:val="22"/>
          <w:szCs w:val="22"/>
        </w:rPr>
      </w:pPr>
      <w:ins w:id="110"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"_Toc369558907"</w:instrText>
        </w:r>
        <w:r w:rsidRPr="00C640C1">
          <w:rPr>
            <w:rStyle w:val="Hyperlink"/>
            <w:noProof/>
          </w:rPr>
          <w:instrText xml:space="preserve"> </w:instrText>
        </w:r>
        <w:r w:rsidRPr="00C640C1">
          <w:rPr>
            <w:rStyle w:val="Hyperlink"/>
            <w:noProof/>
          </w:rPr>
          <w:fldChar w:fldCharType="separate"/>
        </w:r>
        <w:r w:rsidRPr="00C640C1">
          <w:rPr>
            <w:rStyle w:val="Hyperlink"/>
            <w:noProof/>
          </w:rPr>
          <w:t>3.5.2.3</w:t>
        </w:r>
        <w:r>
          <w:rPr>
            <w:rFonts w:eastAsiaTheme="minorEastAsia" w:cstheme="minorBidi"/>
            <w:noProof/>
            <w:sz w:val="22"/>
            <w:szCs w:val="22"/>
          </w:rPr>
          <w:tab/>
        </w:r>
        <w:r w:rsidRPr="00C640C1">
          <w:rPr>
            <w:rStyle w:val="Hyperlink"/>
            <w:noProof/>
          </w:rPr>
          <w:t>Example 3: 'XXX: not found in expected'</w:t>
        </w:r>
        <w:r>
          <w:rPr>
            <w:noProof/>
            <w:webHidden/>
          </w:rPr>
          <w:tab/>
        </w:r>
        <w:r>
          <w:rPr>
            <w:noProof/>
            <w:webHidden/>
          </w:rPr>
          <w:fldChar w:fldCharType="begin"/>
        </w:r>
        <w:r>
          <w:rPr>
            <w:noProof/>
            <w:webHidden/>
          </w:rPr>
          <w:instrText xml:space="preserve"> PAGEREF _Toc369558907 \h </w:instrText>
        </w:r>
      </w:ins>
      <w:r>
        <w:rPr>
          <w:noProof/>
          <w:webHidden/>
        </w:rPr>
      </w:r>
      <w:r>
        <w:rPr>
          <w:noProof/>
          <w:webHidden/>
        </w:rPr>
        <w:fldChar w:fldCharType="separate"/>
      </w:r>
      <w:ins w:id="111" w:author="Liran Sigalat" w:date="2013-10-15T00:07:00Z">
        <w:r w:rsidR="00D7353E">
          <w:rPr>
            <w:noProof/>
            <w:webHidden/>
          </w:rPr>
          <w:t>14</w:t>
        </w:r>
      </w:ins>
      <w:ins w:id="112" w:author="Liran Sigalat" w:date="2013-10-15T00:05:00Z">
        <w:r>
          <w:rPr>
            <w:noProof/>
            <w:webHidden/>
          </w:rPr>
          <w:fldChar w:fldCharType="end"/>
        </w:r>
        <w:r w:rsidRPr="00C640C1">
          <w:rPr>
            <w:rStyle w:val="Hyperlink"/>
            <w:noProof/>
          </w:rPr>
          <w:fldChar w:fldCharType="end"/>
        </w:r>
      </w:ins>
    </w:p>
    <w:p w14:paraId="2637A25E" w14:textId="77777777" w:rsidR="00B5455A" w:rsidRDefault="00B5455A">
      <w:pPr>
        <w:pStyle w:val="TOC2"/>
        <w:tabs>
          <w:tab w:val="left" w:pos="960"/>
          <w:tab w:val="right" w:leader="dot" w:pos="10214"/>
        </w:tabs>
        <w:rPr>
          <w:ins w:id="113" w:author="Liran Sigalat" w:date="2013-10-15T00:05:00Z"/>
          <w:rFonts w:eastAsiaTheme="minorEastAsia" w:cstheme="minorBidi"/>
          <w:iCs w:val="0"/>
          <w:noProof/>
          <w:szCs w:val="22"/>
        </w:rPr>
      </w:pPr>
      <w:ins w:id="11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"_Toc369558908"</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3.6</w:t>
        </w:r>
        <w:r>
          <w:rPr>
            <w:rFonts w:eastAsiaTheme="minorEastAsia" w:cstheme="minorBidi"/>
            <w:iCs w:val="0"/>
            <w:noProof/>
            <w:szCs w:val="22"/>
          </w:rPr>
          <w:tab/>
        </w:r>
        <w:r w:rsidRPr="00C640C1">
          <w:rPr>
            <w:rStyle w:val="Hyperlink"/>
            <w:noProof/>
            <w:lang w:bidi="ar-SA"/>
          </w:rPr>
          <w:t>Testing your code with the url_classification application</w:t>
        </w:r>
        <w:r>
          <w:rPr>
            <w:noProof/>
            <w:webHidden/>
          </w:rPr>
          <w:tab/>
        </w:r>
        <w:r>
          <w:rPr>
            <w:noProof/>
            <w:webHidden/>
          </w:rPr>
          <w:fldChar w:fldCharType="begin"/>
        </w:r>
        <w:r>
          <w:rPr>
            <w:noProof/>
            <w:webHidden/>
          </w:rPr>
          <w:instrText xml:space="preserve"> PAGEREF _Toc369558908 \h </w:instrText>
        </w:r>
      </w:ins>
      <w:r>
        <w:rPr>
          <w:noProof/>
          <w:webHidden/>
        </w:rPr>
      </w:r>
      <w:r>
        <w:rPr>
          <w:noProof/>
          <w:webHidden/>
        </w:rPr>
        <w:fldChar w:fldCharType="separate"/>
      </w:r>
      <w:ins w:id="115" w:author="Liran Sigalat" w:date="2013-10-15T00:07:00Z">
        <w:r w:rsidR="00D7353E">
          <w:rPr>
            <w:noProof/>
            <w:webHidden/>
          </w:rPr>
          <w:t>15</w:t>
        </w:r>
      </w:ins>
      <w:ins w:id="116" w:author="Liran Sigalat" w:date="2013-10-15T00:05:00Z">
        <w:r>
          <w:rPr>
            <w:noProof/>
            <w:webHidden/>
          </w:rPr>
          <w:fldChar w:fldCharType="end"/>
        </w:r>
        <w:r w:rsidRPr="00C640C1">
          <w:rPr>
            <w:rStyle w:val="Hyperlink"/>
            <w:noProof/>
          </w:rPr>
          <w:fldChar w:fldCharType="end"/>
        </w:r>
      </w:ins>
    </w:p>
    <w:p w14:paraId="3F5CC8B7" w14:textId="77777777" w:rsidR="00B5455A" w:rsidRDefault="00B5455A">
      <w:pPr>
        <w:pStyle w:val="TOC3"/>
        <w:tabs>
          <w:tab w:val="left" w:pos="1200"/>
          <w:tab w:val="right" w:leader="dot" w:pos="10214"/>
        </w:tabs>
        <w:rPr>
          <w:ins w:id="117" w:author="Liran Sigalat" w:date="2013-10-15T00:05:00Z"/>
          <w:rFonts w:eastAsiaTheme="minorEastAsia" w:cstheme="minorBidi"/>
          <w:noProof/>
          <w:sz w:val="22"/>
          <w:szCs w:val="22"/>
        </w:rPr>
      </w:pPr>
      <w:ins w:id="11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"_Toc369558909"</w:instrText>
        </w:r>
        <w:r w:rsidRPr="00C640C1">
          <w:rPr>
            <w:rStyle w:val="Hyperlink"/>
            <w:noProof/>
          </w:rPr>
          <w:instrText xml:space="preserve"> </w:instrText>
        </w:r>
        <w:r w:rsidRPr="00C640C1">
          <w:rPr>
            <w:rStyle w:val="Hyperlink"/>
            <w:noProof/>
          </w:rPr>
          <w:fldChar w:fldCharType="separate"/>
        </w:r>
        <w:r w:rsidRPr="00C640C1">
          <w:rPr>
            <w:rStyle w:val="Hyperlink"/>
            <w:noProof/>
          </w:rPr>
          <w:t>3.6.1</w:t>
        </w:r>
        <w:r>
          <w:rPr>
            <w:rFonts w:eastAsiaTheme="minorEastAsia" w:cstheme="minorBidi"/>
            <w:noProof/>
            <w:sz w:val="22"/>
            <w:szCs w:val="22"/>
          </w:rPr>
          <w:tab/>
        </w:r>
        <w:r w:rsidRPr="00C640C1">
          <w:rPr>
            <w:rStyle w:val="Hyperlink"/>
            <w:noProof/>
          </w:rPr>
          <w:t>Adjusting the Application and running it</w:t>
        </w:r>
        <w:r>
          <w:rPr>
            <w:noProof/>
            <w:webHidden/>
          </w:rPr>
          <w:tab/>
        </w:r>
        <w:r>
          <w:rPr>
            <w:noProof/>
            <w:webHidden/>
          </w:rPr>
          <w:fldChar w:fldCharType="begin"/>
        </w:r>
        <w:r>
          <w:rPr>
            <w:noProof/>
            <w:webHidden/>
          </w:rPr>
          <w:instrText xml:space="preserve"> PAGEREF _Toc369558909 \h </w:instrText>
        </w:r>
      </w:ins>
      <w:r>
        <w:rPr>
          <w:noProof/>
          <w:webHidden/>
        </w:rPr>
      </w:r>
      <w:r>
        <w:rPr>
          <w:noProof/>
          <w:webHidden/>
        </w:rPr>
        <w:fldChar w:fldCharType="separate"/>
      </w:r>
      <w:ins w:id="119" w:author="Liran Sigalat" w:date="2013-10-15T00:07:00Z">
        <w:r w:rsidR="00D7353E">
          <w:rPr>
            <w:noProof/>
            <w:webHidden/>
          </w:rPr>
          <w:t>15</w:t>
        </w:r>
      </w:ins>
      <w:ins w:id="120" w:author="Liran Sigalat" w:date="2013-10-15T00:05:00Z">
        <w:r>
          <w:rPr>
            <w:noProof/>
            <w:webHidden/>
          </w:rPr>
          <w:fldChar w:fldCharType="end"/>
        </w:r>
        <w:r w:rsidRPr="00C640C1">
          <w:rPr>
            <w:rStyle w:val="Hyperlink"/>
            <w:noProof/>
          </w:rPr>
          <w:fldChar w:fldCharType="end"/>
        </w:r>
      </w:ins>
    </w:p>
    <w:p w14:paraId="658CE2C7" w14:textId="77777777" w:rsidR="00B5455A" w:rsidRDefault="00B5455A">
      <w:pPr>
        <w:pStyle w:val="TOC3"/>
        <w:tabs>
          <w:tab w:val="left" w:pos="1200"/>
          <w:tab w:val="right" w:leader="dot" w:pos="10214"/>
        </w:tabs>
        <w:rPr>
          <w:ins w:id="121" w:author="Liran Sigalat" w:date="2013-10-15T00:05:00Z"/>
          <w:rFonts w:eastAsiaTheme="minorEastAsia" w:cstheme="minorBidi"/>
          <w:noProof/>
          <w:sz w:val="22"/>
          <w:szCs w:val="22"/>
        </w:rPr>
      </w:pPr>
      <w:ins w:id="122"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"_Toc369558910"</w:instrText>
        </w:r>
        <w:r w:rsidRPr="00C640C1">
          <w:rPr>
            <w:rStyle w:val="Hyperlink"/>
            <w:noProof/>
          </w:rPr>
          <w:instrText xml:space="preserve"> </w:instrText>
        </w:r>
        <w:r w:rsidRPr="00C640C1">
          <w:rPr>
            <w:rStyle w:val="Hyperlink"/>
            <w:noProof/>
          </w:rPr>
          <w:fldChar w:fldCharType="separate"/>
        </w:r>
        <w:r w:rsidRPr="00C640C1">
          <w:rPr>
            <w:rStyle w:val="Hyperlink"/>
            <w:noProof/>
          </w:rPr>
          <w:t>3.6.2</w:t>
        </w:r>
        <w:r>
          <w:rPr>
            <w:rFonts w:eastAsiaTheme="minorEastAsia" w:cstheme="minorBidi"/>
            <w:noProof/>
            <w:sz w:val="22"/>
            <w:szCs w:val="22"/>
          </w:rPr>
          <w:tab/>
        </w:r>
        <w:r w:rsidRPr="00C640C1">
          <w:rPr>
            <w:rStyle w:val="Hyperlink"/>
            <w:noProof/>
          </w:rPr>
          <w:t>The Application’s output</w:t>
        </w:r>
        <w:r>
          <w:rPr>
            <w:noProof/>
            <w:webHidden/>
          </w:rPr>
          <w:tab/>
        </w:r>
        <w:r>
          <w:rPr>
            <w:noProof/>
            <w:webHidden/>
          </w:rPr>
          <w:fldChar w:fldCharType="begin"/>
        </w:r>
        <w:r>
          <w:rPr>
            <w:noProof/>
            <w:webHidden/>
          </w:rPr>
          <w:instrText xml:space="preserve"> PAGEREF _Toc369558910 \h </w:instrText>
        </w:r>
      </w:ins>
      <w:r>
        <w:rPr>
          <w:noProof/>
          <w:webHidden/>
        </w:rPr>
      </w:r>
      <w:r>
        <w:rPr>
          <w:noProof/>
          <w:webHidden/>
        </w:rPr>
        <w:fldChar w:fldCharType="separate"/>
      </w:r>
      <w:ins w:id="123" w:author="Liran Sigalat" w:date="2013-10-15T00:07:00Z">
        <w:r w:rsidR="00D7353E">
          <w:rPr>
            <w:noProof/>
            <w:webHidden/>
          </w:rPr>
          <w:t>15</w:t>
        </w:r>
      </w:ins>
      <w:ins w:id="124" w:author="Liran Sigalat" w:date="2013-10-15T00:05:00Z">
        <w:r>
          <w:rPr>
            <w:noProof/>
            <w:webHidden/>
          </w:rPr>
          <w:fldChar w:fldCharType="end"/>
        </w:r>
        <w:r w:rsidRPr="00C640C1">
          <w:rPr>
            <w:rStyle w:val="Hyperlink"/>
            <w:noProof/>
          </w:rPr>
          <w:fldChar w:fldCharType="end"/>
        </w:r>
      </w:ins>
    </w:p>
    <w:p w14:paraId="68E4E560" w14:textId="77777777" w:rsidR="00B5455A" w:rsidRDefault="00B5455A">
      <w:pPr>
        <w:pStyle w:val="TOC1"/>
        <w:tabs>
          <w:tab w:val="left" w:pos="480"/>
          <w:tab w:val="right" w:leader="dot" w:pos="10214"/>
        </w:tabs>
        <w:rPr>
          <w:ins w:id="125" w:author="Liran Sigalat" w:date="2013-10-15T00:05:00Z"/>
          <w:rFonts w:eastAsiaTheme="minorEastAsia" w:cstheme="minorBidi"/>
          <w:b w:val="0"/>
          <w:bCs w:val="0"/>
          <w:noProof/>
          <w:sz w:val="22"/>
          <w:szCs w:val="22"/>
        </w:rPr>
      </w:pPr>
      <w:ins w:id="12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"_Toc369558911"</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4</w:t>
        </w:r>
        <w:r>
          <w:rPr>
            <w:rFonts w:eastAsiaTheme="minorEastAsia" w:cstheme="minorBidi"/>
            <w:b w:val="0"/>
            <w:bCs w:val="0"/>
            <w:noProof/>
            <w:sz w:val="22"/>
            <w:szCs w:val="22"/>
          </w:rPr>
          <w:tab/>
        </w:r>
        <w:r w:rsidRPr="00C640C1">
          <w:rPr>
            <w:rStyle w:val="Hyperlink"/>
            <w:noProof/>
            <w:lang w:bidi="ar-SA"/>
          </w:rPr>
          <w:t>Page Scraping</w:t>
        </w:r>
        <w:r>
          <w:rPr>
            <w:noProof/>
            <w:webHidden/>
          </w:rPr>
          <w:tab/>
        </w:r>
        <w:r>
          <w:rPr>
            <w:noProof/>
            <w:webHidden/>
          </w:rPr>
          <w:fldChar w:fldCharType="begin"/>
        </w:r>
        <w:r>
          <w:rPr>
            <w:noProof/>
            <w:webHidden/>
          </w:rPr>
          <w:instrText xml:space="preserve"> PAGEREF _Toc369558911 \h </w:instrText>
        </w:r>
      </w:ins>
      <w:r>
        <w:rPr>
          <w:noProof/>
          <w:webHidden/>
        </w:rPr>
      </w:r>
      <w:r>
        <w:rPr>
          <w:noProof/>
          <w:webHidden/>
        </w:rPr>
        <w:fldChar w:fldCharType="separate"/>
      </w:r>
      <w:ins w:id="127" w:author="Liran Sigalat" w:date="2013-10-15T00:07:00Z">
        <w:r w:rsidR="00D7353E">
          <w:rPr>
            <w:noProof/>
            <w:webHidden/>
          </w:rPr>
          <w:t>15</w:t>
        </w:r>
      </w:ins>
      <w:ins w:id="128" w:author="Liran Sigalat" w:date="2013-10-15T00:05:00Z">
        <w:r>
          <w:rPr>
            <w:noProof/>
            <w:webHidden/>
          </w:rPr>
          <w:fldChar w:fldCharType="end"/>
        </w:r>
        <w:r w:rsidRPr="00C640C1">
          <w:rPr>
            <w:rStyle w:val="Hyperlink"/>
            <w:noProof/>
          </w:rPr>
          <w:fldChar w:fldCharType="end"/>
        </w:r>
      </w:ins>
    </w:p>
    <w:p w14:paraId="30408219" w14:textId="77777777" w:rsidR="00B5455A" w:rsidRDefault="00B5455A">
      <w:pPr>
        <w:pStyle w:val="TOC2"/>
        <w:tabs>
          <w:tab w:val="left" w:pos="960"/>
          <w:tab w:val="right" w:leader="dot" w:pos="10214"/>
        </w:tabs>
        <w:rPr>
          <w:ins w:id="129" w:author="Liran Sigalat" w:date="2013-10-15T00:05:00Z"/>
          <w:rFonts w:eastAsiaTheme="minorEastAsia" w:cstheme="minorBidi"/>
          <w:iCs w:val="0"/>
          <w:noProof/>
          <w:szCs w:val="22"/>
        </w:rPr>
      </w:pPr>
      <w:ins w:id="130"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"_Toc369558912"</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4.1</w:t>
        </w:r>
        <w:r>
          <w:rPr>
            <w:rFonts w:eastAsiaTheme="minorEastAsia" w:cstheme="minorBidi"/>
            <w:iCs w:val="0"/>
            <w:noProof/>
            <w:szCs w:val="22"/>
          </w:rPr>
          <w:tab/>
        </w:r>
        <w:r w:rsidRPr="00C640C1">
          <w:rPr>
            <w:rStyle w:val="Hyperlink"/>
            <w:noProof/>
            <w:lang w:bidi="ar-SA"/>
          </w:rPr>
          <w:t>Deciding which rules should have a scraping function</w:t>
        </w:r>
        <w:r>
          <w:rPr>
            <w:noProof/>
            <w:webHidden/>
          </w:rPr>
          <w:tab/>
        </w:r>
        <w:r>
          <w:rPr>
            <w:noProof/>
            <w:webHidden/>
          </w:rPr>
          <w:fldChar w:fldCharType="begin"/>
        </w:r>
        <w:r>
          <w:rPr>
            <w:noProof/>
            <w:webHidden/>
          </w:rPr>
          <w:instrText xml:space="preserve"> PAGEREF _Toc369558912 \h </w:instrText>
        </w:r>
      </w:ins>
      <w:r>
        <w:rPr>
          <w:noProof/>
          <w:webHidden/>
        </w:rPr>
      </w:r>
      <w:r>
        <w:rPr>
          <w:noProof/>
          <w:webHidden/>
        </w:rPr>
        <w:fldChar w:fldCharType="separate"/>
      </w:r>
      <w:ins w:id="131" w:author="Liran Sigalat" w:date="2013-10-15T00:07:00Z">
        <w:r w:rsidR="00D7353E">
          <w:rPr>
            <w:noProof/>
            <w:webHidden/>
          </w:rPr>
          <w:t>16</w:t>
        </w:r>
      </w:ins>
      <w:ins w:id="132" w:author="Liran Sigalat" w:date="2013-10-15T00:05:00Z">
        <w:r>
          <w:rPr>
            <w:noProof/>
            <w:webHidden/>
          </w:rPr>
          <w:fldChar w:fldCharType="end"/>
        </w:r>
        <w:r w:rsidRPr="00C640C1">
          <w:rPr>
            <w:rStyle w:val="Hyperlink"/>
            <w:noProof/>
          </w:rPr>
          <w:fldChar w:fldCharType="end"/>
        </w:r>
      </w:ins>
    </w:p>
    <w:p w14:paraId="35CBB3FA" w14:textId="77777777" w:rsidR="00B5455A" w:rsidRDefault="00B5455A">
      <w:pPr>
        <w:pStyle w:val="TOC2"/>
        <w:tabs>
          <w:tab w:val="left" w:pos="960"/>
          <w:tab w:val="right" w:leader="dot" w:pos="10214"/>
        </w:tabs>
        <w:rPr>
          <w:ins w:id="133" w:author="Liran Sigalat" w:date="2013-10-15T00:05:00Z"/>
          <w:rFonts w:eastAsiaTheme="minorEastAsia" w:cstheme="minorBidi"/>
          <w:iCs w:val="0"/>
          <w:noProof/>
          <w:szCs w:val="22"/>
        </w:rPr>
      </w:pPr>
      <w:ins w:id="13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"_Toc369558913"</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4.2</w:t>
        </w:r>
        <w:r>
          <w:rPr>
            <w:rFonts w:eastAsiaTheme="minorEastAsia" w:cstheme="minorBidi"/>
            <w:iCs w:val="0"/>
            <w:noProof/>
            <w:szCs w:val="22"/>
          </w:rPr>
          <w:tab/>
        </w:r>
        <w:r w:rsidRPr="00C640C1">
          <w:rPr>
            <w:rStyle w:val="Hyperlink"/>
            <w:noProof/>
            <w:lang w:bidi="ar-SA"/>
          </w:rPr>
          <w:t>The scraping function</w:t>
        </w:r>
        <w:r>
          <w:rPr>
            <w:noProof/>
            <w:webHidden/>
          </w:rPr>
          <w:tab/>
        </w:r>
        <w:r>
          <w:rPr>
            <w:noProof/>
            <w:webHidden/>
          </w:rPr>
          <w:fldChar w:fldCharType="begin"/>
        </w:r>
        <w:r>
          <w:rPr>
            <w:noProof/>
            <w:webHidden/>
          </w:rPr>
          <w:instrText xml:space="preserve"> PAGEREF _Toc369558913 \h </w:instrText>
        </w:r>
      </w:ins>
      <w:r>
        <w:rPr>
          <w:noProof/>
          <w:webHidden/>
        </w:rPr>
      </w:r>
      <w:r>
        <w:rPr>
          <w:noProof/>
          <w:webHidden/>
        </w:rPr>
        <w:fldChar w:fldCharType="separate"/>
      </w:r>
      <w:ins w:id="135" w:author="Liran Sigalat" w:date="2013-10-15T00:07:00Z">
        <w:r w:rsidR="00D7353E">
          <w:rPr>
            <w:noProof/>
            <w:webHidden/>
          </w:rPr>
          <w:t>16</w:t>
        </w:r>
      </w:ins>
      <w:ins w:id="136" w:author="Liran Sigalat" w:date="2013-10-15T00:05:00Z">
        <w:r>
          <w:rPr>
            <w:noProof/>
            <w:webHidden/>
          </w:rPr>
          <w:fldChar w:fldCharType="end"/>
        </w:r>
        <w:r w:rsidRPr="00C640C1">
          <w:rPr>
            <w:rStyle w:val="Hyperlink"/>
            <w:noProof/>
          </w:rPr>
          <w:fldChar w:fldCharType="end"/>
        </w:r>
      </w:ins>
    </w:p>
    <w:p w14:paraId="62C44ED1" w14:textId="77777777" w:rsidR="00B5455A" w:rsidRDefault="00B5455A">
      <w:pPr>
        <w:pStyle w:val="TOC3"/>
        <w:tabs>
          <w:tab w:val="left" w:pos="1200"/>
          <w:tab w:val="right" w:leader="dot" w:pos="10214"/>
        </w:tabs>
        <w:rPr>
          <w:ins w:id="137" w:author="Liran Sigalat" w:date="2013-10-15T00:05:00Z"/>
          <w:rFonts w:eastAsiaTheme="minorEastAsia" w:cstheme="minorBidi"/>
          <w:noProof/>
          <w:sz w:val="22"/>
          <w:szCs w:val="22"/>
        </w:rPr>
      </w:pPr>
      <w:ins w:id="13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"_Toc369558914"</w:instrText>
        </w:r>
        <w:r w:rsidRPr="00C640C1">
          <w:rPr>
            <w:rStyle w:val="Hyperlink"/>
            <w:noProof/>
          </w:rPr>
          <w:instrText xml:space="preserve"> </w:instrText>
        </w:r>
        <w:r w:rsidRPr="00C640C1">
          <w:rPr>
            <w:rStyle w:val="Hyperlink"/>
            <w:noProof/>
          </w:rPr>
          <w:fldChar w:fldCharType="separate"/>
        </w:r>
        <w:r w:rsidRPr="00C640C1">
          <w:rPr>
            <w:rStyle w:val="Hyperlink"/>
            <w:noProof/>
          </w:rPr>
          <w:t>4.2.1</w:t>
        </w:r>
        <w:r>
          <w:rPr>
            <w:rFonts w:eastAsiaTheme="minorEastAsia" w:cstheme="minorBidi"/>
            <w:noProof/>
            <w:sz w:val="22"/>
            <w:szCs w:val="22"/>
          </w:rPr>
          <w:tab/>
        </w:r>
        <w:r w:rsidRPr="00C640C1">
          <w:rPr>
            <w:rStyle w:val="Hyperlink"/>
            <w:noProof/>
          </w:rPr>
          <w:t>Locating the product names within the page</w:t>
        </w:r>
        <w:r>
          <w:rPr>
            <w:noProof/>
            <w:webHidden/>
          </w:rPr>
          <w:tab/>
        </w:r>
        <w:r>
          <w:rPr>
            <w:noProof/>
            <w:webHidden/>
          </w:rPr>
          <w:fldChar w:fldCharType="begin"/>
        </w:r>
        <w:r>
          <w:rPr>
            <w:noProof/>
            <w:webHidden/>
          </w:rPr>
          <w:instrText xml:space="preserve"> PAGEREF _Toc369558914 \h </w:instrText>
        </w:r>
      </w:ins>
      <w:r>
        <w:rPr>
          <w:noProof/>
          <w:webHidden/>
        </w:rPr>
      </w:r>
      <w:r>
        <w:rPr>
          <w:noProof/>
          <w:webHidden/>
        </w:rPr>
        <w:fldChar w:fldCharType="separate"/>
      </w:r>
      <w:ins w:id="139" w:author="Liran Sigalat" w:date="2013-10-15T00:07:00Z">
        <w:r w:rsidR="00D7353E">
          <w:rPr>
            <w:noProof/>
            <w:webHidden/>
          </w:rPr>
          <w:t>16</w:t>
        </w:r>
      </w:ins>
      <w:ins w:id="140" w:author="Liran Sigalat" w:date="2013-10-15T00:05:00Z">
        <w:r>
          <w:rPr>
            <w:noProof/>
            <w:webHidden/>
          </w:rPr>
          <w:fldChar w:fldCharType="end"/>
        </w:r>
        <w:r w:rsidRPr="00C640C1">
          <w:rPr>
            <w:rStyle w:val="Hyperlink"/>
            <w:noProof/>
          </w:rPr>
          <w:fldChar w:fldCharType="end"/>
        </w:r>
      </w:ins>
    </w:p>
    <w:p w14:paraId="20108F54" w14:textId="77777777" w:rsidR="00B5455A" w:rsidRDefault="00B5455A">
      <w:pPr>
        <w:pStyle w:val="TOC3"/>
        <w:tabs>
          <w:tab w:val="left" w:pos="1200"/>
          <w:tab w:val="right" w:leader="dot" w:pos="10214"/>
        </w:tabs>
        <w:rPr>
          <w:ins w:id="141" w:author="Liran Sigalat" w:date="2013-10-15T00:05:00Z"/>
          <w:rFonts w:eastAsiaTheme="minorEastAsia" w:cstheme="minorBidi"/>
          <w:noProof/>
          <w:sz w:val="22"/>
          <w:szCs w:val="22"/>
        </w:rPr>
      </w:pPr>
      <w:ins w:id="142"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"_Toc369558915"</w:instrText>
        </w:r>
        <w:r w:rsidRPr="00C640C1">
          <w:rPr>
            <w:rStyle w:val="Hyperlink"/>
            <w:noProof/>
          </w:rPr>
          <w:instrText xml:space="preserve"> </w:instrText>
        </w:r>
        <w:r w:rsidRPr="00C640C1">
          <w:rPr>
            <w:rStyle w:val="Hyperlink"/>
            <w:noProof/>
          </w:rPr>
          <w:fldChar w:fldCharType="separate"/>
        </w:r>
        <w:r w:rsidRPr="00C640C1">
          <w:rPr>
            <w:rStyle w:val="Hyperlink"/>
            <w:noProof/>
          </w:rPr>
          <w:t>4.2.2</w:t>
        </w:r>
        <w:r>
          <w:rPr>
            <w:rFonts w:eastAsiaTheme="minorEastAsia" w:cstheme="minorBidi"/>
            <w:noProof/>
            <w:sz w:val="22"/>
            <w:szCs w:val="22"/>
          </w:rPr>
          <w:tab/>
        </w:r>
        <w:r w:rsidRPr="00C640C1">
          <w:rPr>
            <w:rStyle w:val="Hyperlink"/>
            <w:noProof/>
          </w:rPr>
          <w:t>Locating the product names within the page’s source code</w:t>
        </w:r>
        <w:r>
          <w:rPr>
            <w:noProof/>
            <w:webHidden/>
          </w:rPr>
          <w:tab/>
        </w:r>
        <w:r>
          <w:rPr>
            <w:noProof/>
            <w:webHidden/>
          </w:rPr>
          <w:fldChar w:fldCharType="begin"/>
        </w:r>
        <w:r>
          <w:rPr>
            <w:noProof/>
            <w:webHidden/>
          </w:rPr>
          <w:instrText xml:space="preserve"> PAGEREF _Toc369558915 \h </w:instrText>
        </w:r>
      </w:ins>
      <w:r>
        <w:rPr>
          <w:noProof/>
          <w:webHidden/>
        </w:rPr>
      </w:r>
      <w:r>
        <w:rPr>
          <w:noProof/>
          <w:webHidden/>
        </w:rPr>
        <w:fldChar w:fldCharType="separate"/>
      </w:r>
      <w:ins w:id="143" w:author="Liran Sigalat" w:date="2013-10-15T00:07:00Z">
        <w:r w:rsidR="00D7353E">
          <w:rPr>
            <w:noProof/>
            <w:webHidden/>
          </w:rPr>
          <w:t>17</w:t>
        </w:r>
      </w:ins>
      <w:ins w:id="144" w:author="Liran Sigalat" w:date="2013-10-15T00:05:00Z">
        <w:r>
          <w:rPr>
            <w:noProof/>
            <w:webHidden/>
          </w:rPr>
          <w:fldChar w:fldCharType="end"/>
        </w:r>
        <w:r w:rsidRPr="00C640C1">
          <w:rPr>
            <w:rStyle w:val="Hyperlink"/>
            <w:noProof/>
          </w:rPr>
          <w:fldChar w:fldCharType="end"/>
        </w:r>
      </w:ins>
    </w:p>
    <w:p w14:paraId="36575678" w14:textId="77777777" w:rsidR="00B5455A" w:rsidRDefault="00B5455A">
      <w:pPr>
        <w:pStyle w:val="TOC3"/>
        <w:tabs>
          <w:tab w:val="left" w:pos="1200"/>
          <w:tab w:val="right" w:leader="dot" w:pos="10214"/>
        </w:tabs>
        <w:rPr>
          <w:ins w:id="145" w:author="Liran Sigalat" w:date="2013-10-15T00:05:00Z"/>
          <w:rFonts w:eastAsiaTheme="minorEastAsia" w:cstheme="minorBidi"/>
          <w:noProof/>
          <w:sz w:val="22"/>
          <w:szCs w:val="22"/>
        </w:rPr>
      </w:pPr>
      <w:ins w:id="14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"_Toc369558916"</w:instrText>
        </w:r>
        <w:r w:rsidRPr="00C640C1">
          <w:rPr>
            <w:rStyle w:val="Hyperlink"/>
            <w:noProof/>
          </w:rPr>
          <w:instrText xml:space="preserve"> </w:instrText>
        </w:r>
        <w:r w:rsidRPr="00C640C1">
          <w:rPr>
            <w:rStyle w:val="Hyperlink"/>
            <w:noProof/>
          </w:rPr>
          <w:fldChar w:fldCharType="separate"/>
        </w:r>
        <w:r w:rsidRPr="00C640C1">
          <w:rPr>
            <w:rStyle w:val="Hyperlink"/>
            <w:noProof/>
          </w:rPr>
          <w:t>4.2.3</w:t>
        </w:r>
        <w:r>
          <w:rPr>
            <w:rFonts w:eastAsiaTheme="minorEastAsia" w:cstheme="minorBidi"/>
            <w:noProof/>
            <w:sz w:val="22"/>
            <w:szCs w:val="22"/>
          </w:rPr>
          <w:tab/>
        </w:r>
        <w:r w:rsidRPr="00C640C1">
          <w:rPr>
            <w:rStyle w:val="Hyperlink"/>
            <w:noProof/>
          </w:rPr>
          <w:t>Writing the scraping function</w:t>
        </w:r>
        <w:r>
          <w:rPr>
            <w:noProof/>
            <w:webHidden/>
          </w:rPr>
          <w:tab/>
        </w:r>
        <w:r>
          <w:rPr>
            <w:noProof/>
            <w:webHidden/>
          </w:rPr>
          <w:fldChar w:fldCharType="begin"/>
        </w:r>
        <w:r>
          <w:rPr>
            <w:noProof/>
            <w:webHidden/>
          </w:rPr>
          <w:instrText xml:space="preserve"> PAGEREF _Toc369558916 \h </w:instrText>
        </w:r>
      </w:ins>
      <w:r>
        <w:rPr>
          <w:noProof/>
          <w:webHidden/>
        </w:rPr>
      </w:r>
      <w:r>
        <w:rPr>
          <w:noProof/>
          <w:webHidden/>
        </w:rPr>
        <w:fldChar w:fldCharType="separate"/>
      </w:r>
      <w:ins w:id="147" w:author="Liran Sigalat" w:date="2013-10-15T00:07:00Z">
        <w:r w:rsidR="00D7353E">
          <w:rPr>
            <w:noProof/>
            <w:webHidden/>
          </w:rPr>
          <w:t>18</w:t>
        </w:r>
      </w:ins>
      <w:ins w:id="148" w:author="Liran Sigalat" w:date="2013-10-15T00:05:00Z">
        <w:r>
          <w:rPr>
            <w:noProof/>
            <w:webHidden/>
          </w:rPr>
          <w:fldChar w:fldCharType="end"/>
        </w:r>
        <w:r w:rsidRPr="00C640C1">
          <w:rPr>
            <w:rStyle w:val="Hyperlink"/>
            <w:noProof/>
          </w:rPr>
          <w:fldChar w:fldCharType="end"/>
        </w:r>
      </w:ins>
    </w:p>
    <w:p w14:paraId="4F9D01F9" w14:textId="77777777" w:rsidR="00B5455A" w:rsidRDefault="00B5455A">
      <w:pPr>
        <w:pStyle w:val="TOC2"/>
        <w:tabs>
          <w:tab w:val="left" w:pos="960"/>
          <w:tab w:val="right" w:leader="dot" w:pos="10214"/>
        </w:tabs>
        <w:rPr>
          <w:ins w:id="149" w:author="Liran Sigalat" w:date="2013-10-15T00:05:00Z"/>
          <w:rFonts w:eastAsiaTheme="minorEastAsia" w:cstheme="minorBidi"/>
          <w:iCs w:val="0"/>
          <w:noProof/>
          <w:szCs w:val="22"/>
        </w:rPr>
      </w:pPr>
      <w:ins w:id="150"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"_Toc369558917"</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4.3</w:t>
        </w:r>
        <w:r>
          <w:rPr>
            <w:rFonts w:eastAsiaTheme="minorEastAsia" w:cstheme="minorBidi"/>
            <w:iCs w:val="0"/>
            <w:noProof/>
            <w:szCs w:val="22"/>
          </w:rPr>
          <w:tab/>
        </w:r>
        <w:r w:rsidRPr="00C640C1">
          <w:rPr>
            <w:rStyle w:val="Hyperlink"/>
            <w:noProof/>
            <w:lang w:bidi="ar-SA"/>
          </w:rPr>
          <w:t>Output file structure</w:t>
        </w:r>
        <w:r>
          <w:rPr>
            <w:noProof/>
            <w:webHidden/>
          </w:rPr>
          <w:tab/>
        </w:r>
        <w:r>
          <w:rPr>
            <w:noProof/>
            <w:webHidden/>
          </w:rPr>
          <w:fldChar w:fldCharType="begin"/>
        </w:r>
        <w:r>
          <w:rPr>
            <w:noProof/>
            <w:webHidden/>
          </w:rPr>
          <w:instrText xml:space="preserve"> PAGEREF _Toc369558917 \h </w:instrText>
        </w:r>
      </w:ins>
      <w:r>
        <w:rPr>
          <w:noProof/>
          <w:webHidden/>
        </w:rPr>
      </w:r>
      <w:r>
        <w:rPr>
          <w:noProof/>
          <w:webHidden/>
        </w:rPr>
        <w:fldChar w:fldCharType="separate"/>
      </w:r>
      <w:ins w:id="151" w:author="Liran Sigalat" w:date="2013-10-15T00:07:00Z">
        <w:r w:rsidR="00D7353E">
          <w:rPr>
            <w:noProof/>
            <w:webHidden/>
          </w:rPr>
          <w:t>19</w:t>
        </w:r>
      </w:ins>
      <w:ins w:id="152" w:author="Liran Sigalat" w:date="2013-10-15T00:05:00Z">
        <w:r>
          <w:rPr>
            <w:noProof/>
            <w:webHidden/>
          </w:rPr>
          <w:fldChar w:fldCharType="end"/>
        </w:r>
        <w:r w:rsidRPr="00C640C1">
          <w:rPr>
            <w:rStyle w:val="Hyperlink"/>
            <w:noProof/>
          </w:rPr>
          <w:fldChar w:fldCharType="end"/>
        </w:r>
      </w:ins>
    </w:p>
    <w:p w14:paraId="55619921" w14:textId="77777777" w:rsidR="00B5455A" w:rsidRDefault="00B5455A">
      <w:pPr>
        <w:pStyle w:val="TOC3"/>
        <w:tabs>
          <w:tab w:val="left" w:pos="1200"/>
          <w:tab w:val="right" w:leader="dot" w:pos="10214"/>
        </w:tabs>
        <w:rPr>
          <w:ins w:id="153" w:author="Liran Sigalat" w:date="2013-10-15T00:05:00Z"/>
          <w:rFonts w:eastAsiaTheme="minorEastAsia" w:cstheme="minorBidi"/>
          <w:noProof/>
          <w:sz w:val="22"/>
          <w:szCs w:val="22"/>
        </w:rPr>
      </w:pPr>
      <w:ins w:id="15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"_Toc369558918"</w:instrText>
        </w:r>
        <w:r w:rsidRPr="00C640C1">
          <w:rPr>
            <w:rStyle w:val="Hyperlink"/>
            <w:noProof/>
          </w:rPr>
          <w:instrText xml:space="preserve"> </w:instrText>
        </w:r>
        <w:r w:rsidRPr="00C640C1">
          <w:rPr>
            <w:rStyle w:val="Hyperlink"/>
            <w:noProof/>
          </w:rPr>
          <w:fldChar w:fldCharType="separate"/>
        </w:r>
        <w:r w:rsidRPr="00C640C1">
          <w:rPr>
            <w:rStyle w:val="Hyperlink"/>
            <w:noProof/>
          </w:rPr>
          <w:t>4.3.1</w:t>
        </w:r>
        <w:r>
          <w:rPr>
            <w:rFonts w:eastAsiaTheme="minorEastAsia" w:cstheme="minorBidi"/>
            <w:noProof/>
            <w:sz w:val="22"/>
            <w:szCs w:val="22"/>
          </w:rPr>
          <w:tab/>
        </w:r>
        <w:r w:rsidRPr="00C640C1">
          <w:rPr>
            <w:rStyle w:val="Hyperlink"/>
            <w:noProof/>
          </w:rPr>
          <w:t>The scraping functions</w:t>
        </w:r>
        <w:r>
          <w:rPr>
            <w:noProof/>
            <w:webHidden/>
          </w:rPr>
          <w:tab/>
        </w:r>
        <w:r>
          <w:rPr>
            <w:noProof/>
            <w:webHidden/>
          </w:rPr>
          <w:fldChar w:fldCharType="begin"/>
        </w:r>
        <w:r>
          <w:rPr>
            <w:noProof/>
            <w:webHidden/>
          </w:rPr>
          <w:instrText xml:space="preserve"> PAGEREF _Toc369558918 \h </w:instrText>
        </w:r>
      </w:ins>
      <w:r>
        <w:rPr>
          <w:noProof/>
          <w:webHidden/>
        </w:rPr>
      </w:r>
      <w:r>
        <w:rPr>
          <w:noProof/>
          <w:webHidden/>
        </w:rPr>
        <w:fldChar w:fldCharType="separate"/>
      </w:r>
      <w:ins w:id="155" w:author="Liran Sigalat" w:date="2013-10-15T00:07:00Z">
        <w:r w:rsidR="00D7353E">
          <w:rPr>
            <w:noProof/>
            <w:webHidden/>
          </w:rPr>
          <w:t>19</w:t>
        </w:r>
      </w:ins>
      <w:ins w:id="156" w:author="Liran Sigalat" w:date="2013-10-15T00:05:00Z">
        <w:r>
          <w:rPr>
            <w:noProof/>
            <w:webHidden/>
          </w:rPr>
          <w:fldChar w:fldCharType="end"/>
        </w:r>
        <w:r w:rsidRPr="00C640C1">
          <w:rPr>
            <w:rStyle w:val="Hyperlink"/>
            <w:noProof/>
          </w:rPr>
          <w:fldChar w:fldCharType="end"/>
        </w:r>
      </w:ins>
    </w:p>
    <w:p w14:paraId="1C3C6181" w14:textId="77777777" w:rsidR="00B5455A" w:rsidRDefault="00B5455A">
      <w:pPr>
        <w:pStyle w:val="TOC3"/>
        <w:tabs>
          <w:tab w:val="left" w:pos="1200"/>
          <w:tab w:val="right" w:leader="dot" w:pos="10214"/>
        </w:tabs>
        <w:rPr>
          <w:ins w:id="157" w:author="Liran Sigalat" w:date="2013-10-15T00:05:00Z"/>
          <w:rFonts w:eastAsiaTheme="minorEastAsia" w:cstheme="minorBidi"/>
          <w:noProof/>
          <w:sz w:val="22"/>
          <w:szCs w:val="22"/>
        </w:rPr>
      </w:pPr>
      <w:ins w:id="15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"_Toc369558919"</w:instrText>
        </w:r>
        <w:r w:rsidRPr="00C640C1">
          <w:rPr>
            <w:rStyle w:val="Hyperlink"/>
            <w:noProof/>
          </w:rPr>
          <w:instrText xml:space="preserve"> </w:instrText>
        </w:r>
        <w:r w:rsidRPr="00C640C1">
          <w:rPr>
            <w:rStyle w:val="Hyperlink"/>
            <w:noProof/>
          </w:rPr>
          <w:fldChar w:fldCharType="separate"/>
        </w:r>
        <w:r w:rsidRPr="00C640C1">
          <w:rPr>
            <w:rStyle w:val="Hyperlink"/>
            <w:noProof/>
          </w:rPr>
          <w:t>4.3.2</w:t>
        </w:r>
        <w:r>
          <w:rPr>
            <w:rFonts w:eastAsiaTheme="minorEastAsia" w:cstheme="minorBidi"/>
            <w:noProof/>
            <w:sz w:val="22"/>
            <w:szCs w:val="22"/>
          </w:rPr>
          <w:tab/>
        </w:r>
        <w:r w:rsidRPr="00C640C1">
          <w:rPr>
            <w:rStyle w:val="Hyperlink"/>
            <w:noProof/>
          </w:rPr>
          <w:t>The parsers definition</w:t>
        </w:r>
        <w:r>
          <w:rPr>
            <w:noProof/>
            <w:webHidden/>
          </w:rPr>
          <w:tab/>
        </w:r>
        <w:r>
          <w:rPr>
            <w:noProof/>
            <w:webHidden/>
          </w:rPr>
          <w:fldChar w:fldCharType="begin"/>
        </w:r>
        <w:r>
          <w:rPr>
            <w:noProof/>
            <w:webHidden/>
          </w:rPr>
          <w:instrText xml:space="preserve"> PAGEREF _Toc369558919 \h </w:instrText>
        </w:r>
      </w:ins>
      <w:r>
        <w:rPr>
          <w:noProof/>
          <w:webHidden/>
        </w:rPr>
      </w:r>
      <w:r>
        <w:rPr>
          <w:noProof/>
          <w:webHidden/>
        </w:rPr>
        <w:fldChar w:fldCharType="separate"/>
      </w:r>
      <w:ins w:id="159" w:author="Liran Sigalat" w:date="2013-10-15T00:07:00Z">
        <w:r w:rsidR="00D7353E">
          <w:rPr>
            <w:noProof/>
            <w:webHidden/>
          </w:rPr>
          <w:t>19</w:t>
        </w:r>
      </w:ins>
      <w:ins w:id="160" w:author="Liran Sigalat" w:date="2013-10-15T00:05:00Z">
        <w:r>
          <w:rPr>
            <w:noProof/>
            <w:webHidden/>
          </w:rPr>
          <w:fldChar w:fldCharType="end"/>
        </w:r>
        <w:r w:rsidRPr="00C640C1">
          <w:rPr>
            <w:rStyle w:val="Hyperlink"/>
            <w:noProof/>
          </w:rPr>
          <w:fldChar w:fldCharType="end"/>
        </w:r>
      </w:ins>
    </w:p>
    <w:p w14:paraId="53755586" w14:textId="77777777" w:rsidR="00B5455A" w:rsidRDefault="00B5455A">
      <w:pPr>
        <w:pStyle w:val="TOC3"/>
        <w:tabs>
          <w:tab w:val="left" w:pos="1200"/>
          <w:tab w:val="right" w:leader="dot" w:pos="10214"/>
        </w:tabs>
        <w:rPr>
          <w:ins w:id="161" w:author="Liran Sigalat" w:date="2013-10-15T00:05:00Z"/>
          <w:rFonts w:eastAsiaTheme="minorEastAsia" w:cstheme="minorBidi"/>
          <w:noProof/>
          <w:sz w:val="22"/>
          <w:szCs w:val="22"/>
        </w:rPr>
      </w:pPr>
      <w:ins w:id="162"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"_Toc369558920"</w:instrText>
        </w:r>
        <w:r w:rsidRPr="00C640C1">
          <w:rPr>
            <w:rStyle w:val="Hyperlink"/>
            <w:noProof/>
          </w:rPr>
          <w:instrText xml:space="preserve"> </w:instrText>
        </w:r>
        <w:r w:rsidRPr="00C640C1">
          <w:rPr>
            <w:rStyle w:val="Hyperlink"/>
            <w:noProof/>
          </w:rPr>
          <w:fldChar w:fldCharType="separate"/>
        </w:r>
        <w:r w:rsidRPr="00C640C1">
          <w:rPr>
            <w:rStyle w:val="Hyperlink"/>
            <w:noProof/>
          </w:rPr>
          <w:t>4.3.3</w:t>
        </w:r>
        <w:r>
          <w:rPr>
            <w:rFonts w:eastAsiaTheme="minorEastAsia" w:cstheme="minorBidi"/>
            <w:noProof/>
            <w:sz w:val="22"/>
            <w:szCs w:val="22"/>
          </w:rPr>
          <w:tab/>
        </w:r>
        <w:r w:rsidRPr="00C640C1">
          <w:rPr>
            <w:rStyle w:val="Hyperlink"/>
            <w:noProof/>
          </w:rPr>
          <w:t>The examples definition</w:t>
        </w:r>
        <w:r>
          <w:rPr>
            <w:noProof/>
            <w:webHidden/>
          </w:rPr>
          <w:tab/>
        </w:r>
        <w:r>
          <w:rPr>
            <w:noProof/>
            <w:webHidden/>
          </w:rPr>
          <w:fldChar w:fldCharType="begin"/>
        </w:r>
        <w:r>
          <w:rPr>
            <w:noProof/>
            <w:webHidden/>
          </w:rPr>
          <w:instrText xml:space="preserve"> PAGEREF _Toc369558920 \h </w:instrText>
        </w:r>
      </w:ins>
      <w:r>
        <w:rPr>
          <w:noProof/>
          <w:webHidden/>
        </w:rPr>
      </w:r>
      <w:r>
        <w:rPr>
          <w:noProof/>
          <w:webHidden/>
        </w:rPr>
        <w:fldChar w:fldCharType="separate"/>
      </w:r>
      <w:ins w:id="163" w:author="Liran Sigalat" w:date="2013-10-15T00:07:00Z">
        <w:r w:rsidR="00D7353E">
          <w:rPr>
            <w:noProof/>
            <w:webHidden/>
          </w:rPr>
          <w:t>19</w:t>
        </w:r>
      </w:ins>
      <w:ins w:id="164" w:author="Liran Sigalat" w:date="2013-10-15T00:05:00Z">
        <w:r>
          <w:rPr>
            <w:noProof/>
            <w:webHidden/>
          </w:rPr>
          <w:fldChar w:fldCharType="end"/>
        </w:r>
        <w:r w:rsidRPr="00C640C1">
          <w:rPr>
            <w:rStyle w:val="Hyperlink"/>
            <w:noProof/>
          </w:rPr>
          <w:fldChar w:fldCharType="end"/>
        </w:r>
      </w:ins>
    </w:p>
    <w:p w14:paraId="575ED058" w14:textId="77777777" w:rsidR="00B5455A" w:rsidRDefault="00B5455A">
      <w:pPr>
        <w:pStyle w:val="TOC2"/>
        <w:tabs>
          <w:tab w:val="left" w:pos="960"/>
          <w:tab w:val="right" w:leader="dot" w:pos="10214"/>
        </w:tabs>
        <w:rPr>
          <w:ins w:id="165" w:author="Liran Sigalat" w:date="2013-10-15T00:05:00Z"/>
          <w:rFonts w:eastAsiaTheme="minorEastAsia" w:cstheme="minorBidi"/>
          <w:iCs w:val="0"/>
          <w:noProof/>
          <w:szCs w:val="22"/>
        </w:rPr>
      </w:pPr>
      <w:ins w:id="16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"_Toc369558921"</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4.4</w:t>
        </w:r>
        <w:r>
          <w:rPr>
            <w:rFonts w:eastAsiaTheme="minorEastAsia" w:cstheme="minorBidi"/>
            <w:iCs w:val="0"/>
            <w:noProof/>
            <w:szCs w:val="22"/>
          </w:rPr>
          <w:tab/>
        </w:r>
        <w:r w:rsidRPr="00C640C1">
          <w:rPr>
            <w:rStyle w:val="Hyperlink"/>
            <w:noProof/>
            <w:lang w:bidi="ar-SA"/>
          </w:rPr>
          <w:t>Testing your code with the scraper_tests application</w:t>
        </w:r>
        <w:r>
          <w:rPr>
            <w:noProof/>
            <w:webHidden/>
          </w:rPr>
          <w:tab/>
        </w:r>
        <w:r>
          <w:rPr>
            <w:noProof/>
            <w:webHidden/>
          </w:rPr>
          <w:fldChar w:fldCharType="begin"/>
        </w:r>
        <w:r>
          <w:rPr>
            <w:noProof/>
            <w:webHidden/>
          </w:rPr>
          <w:instrText xml:space="preserve"> PAGEREF _Toc369558921 \h </w:instrText>
        </w:r>
      </w:ins>
      <w:r>
        <w:rPr>
          <w:noProof/>
          <w:webHidden/>
        </w:rPr>
      </w:r>
      <w:r>
        <w:rPr>
          <w:noProof/>
          <w:webHidden/>
        </w:rPr>
        <w:fldChar w:fldCharType="separate"/>
      </w:r>
      <w:ins w:id="167" w:author="Liran Sigalat" w:date="2013-10-15T00:07:00Z">
        <w:r w:rsidR="00D7353E">
          <w:rPr>
            <w:noProof/>
            <w:webHidden/>
          </w:rPr>
          <w:t>20</w:t>
        </w:r>
      </w:ins>
      <w:ins w:id="168" w:author="Liran Sigalat" w:date="2013-10-15T00:05:00Z">
        <w:r>
          <w:rPr>
            <w:noProof/>
            <w:webHidden/>
          </w:rPr>
          <w:fldChar w:fldCharType="end"/>
        </w:r>
        <w:r w:rsidRPr="00C640C1">
          <w:rPr>
            <w:rStyle w:val="Hyperlink"/>
            <w:noProof/>
          </w:rPr>
          <w:fldChar w:fldCharType="end"/>
        </w:r>
      </w:ins>
    </w:p>
    <w:p w14:paraId="6B6B9190" w14:textId="77777777" w:rsidR="00B5455A" w:rsidRDefault="00B5455A">
      <w:pPr>
        <w:pStyle w:val="TOC3"/>
        <w:tabs>
          <w:tab w:val="left" w:pos="1200"/>
          <w:tab w:val="right" w:leader="dot" w:pos="10214"/>
        </w:tabs>
        <w:rPr>
          <w:ins w:id="169" w:author="Liran Sigalat" w:date="2013-10-15T00:05:00Z"/>
          <w:rFonts w:eastAsiaTheme="minorEastAsia" w:cstheme="minorBidi"/>
          <w:noProof/>
          <w:sz w:val="22"/>
          <w:szCs w:val="22"/>
        </w:rPr>
      </w:pPr>
      <w:ins w:id="170" w:author="Liran Sigalat" w:date="2013-10-15T00:05:00Z">
        <w:r w:rsidRPr="00C640C1">
          <w:rPr>
            <w:rStyle w:val="Hyperlink"/>
            <w:noProof/>
          </w:rPr>
          <w:lastRenderedPageBreak/>
          <w:fldChar w:fldCharType="begin"/>
        </w:r>
        <w:r w:rsidRPr="00C640C1">
          <w:rPr>
            <w:rStyle w:val="Hyperlink"/>
            <w:noProof/>
          </w:rPr>
          <w:instrText xml:space="preserve"> </w:instrText>
        </w:r>
        <w:r>
          <w:rPr>
            <w:noProof/>
          </w:rPr>
          <w:instrText>HYPERLINK \l "_Toc369558922"</w:instrText>
        </w:r>
        <w:r w:rsidRPr="00C640C1">
          <w:rPr>
            <w:rStyle w:val="Hyperlink"/>
            <w:noProof/>
          </w:rPr>
          <w:instrText xml:space="preserve"> </w:instrText>
        </w:r>
        <w:r w:rsidRPr="00C640C1">
          <w:rPr>
            <w:rStyle w:val="Hyperlink"/>
            <w:noProof/>
          </w:rPr>
          <w:fldChar w:fldCharType="separate"/>
        </w:r>
        <w:r w:rsidRPr="00C640C1">
          <w:rPr>
            <w:rStyle w:val="Hyperlink"/>
            <w:noProof/>
          </w:rPr>
          <w:t>4.4.1</w:t>
        </w:r>
        <w:r>
          <w:rPr>
            <w:rFonts w:eastAsiaTheme="minorEastAsia" w:cstheme="minorBidi"/>
            <w:noProof/>
            <w:sz w:val="22"/>
            <w:szCs w:val="22"/>
          </w:rPr>
          <w:tab/>
        </w:r>
        <w:r w:rsidRPr="00C640C1">
          <w:rPr>
            <w:rStyle w:val="Hyperlink"/>
            <w:noProof/>
          </w:rPr>
          <w:t>Adjusting the Unit Testing Application and running it</w:t>
        </w:r>
        <w:r>
          <w:rPr>
            <w:noProof/>
            <w:webHidden/>
          </w:rPr>
          <w:tab/>
        </w:r>
        <w:r>
          <w:rPr>
            <w:noProof/>
            <w:webHidden/>
          </w:rPr>
          <w:fldChar w:fldCharType="begin"/>
        </w:r>
        <w:r>
          <w:rPr>
            <w:noProof/>
            <w:webHidden/>
          </w:rPr>
          <w:instrText xml:space="preserve"> PAGEREF _Toc369558922 \h </w:instrText>
        </w:r>
      </w:ins>
      <w:r>
        <w:rPr>
          <w:noProof/>
          <w:webHidden/>
        </w:rPr>
      </w:r>
      <w:r>
        <w:rPr>
          <w:noProof/>
          <w:webHidden/>
        </w:rPr>
        <w:fldChar w:fldCharType="separate"/>
      </w:r>
      <w:ins w:id="171" w:author="Liran Sigalat" w:date="2013-10-15T00:07:00Z">
        <w:r w:rsidR="00D7353E">
          <w:rPr>
            <w:noProof/>
            <w:webHidden/>
          </w:rPr>
          <w:t>20</w:t>
        </w:r>
      </w:ins>
      <w:ins w:id="172" w:author="Liran Sigalat" w:date="2013-10-15T00:05:00Z">
        <w:r>
          <w:rPr>
            <w:noProof/>
            <w:webHidden/>
          </w:rPr>
          <w:fldChar w:fldCharType="end"/>
        </w:r>
        <w:r w:rsidRPr="00C640C1">
          <w:rPr>
            <w:rStyle w:val="Hyperlink"/>
            <w:noProof/>
          </w:rPr>
          <w:fldChar w:fldCharType="end"/>
        </w:r>
      </w:ins>
    </w:p>
    <w:p w14:paraId="18BC3A1A" w14:textId="77777777" w:rsidR="00B5455A" w:rsidRDefault="00B5455A">
      <w:pPr>
        <w:pStyle w:val="TOC3"/>
        <w:tabs>
          <w:tab w:val="left" w:pos="1200"/>
          <w:tab w:val="right" w:leader="dot" w:pos="10214"/>
        </w:tabs>
        <w:rPr>
          <w:ins w:id="173" w:author="Liran Sigalat" w:date="2013-10-15T00:05:00Z"/>
          <w:rFonts w:eastAsiaTheme="minorEastAsia" w:cstheme="minorBidi"/>
          <w:noProof/>
          <w:sz w:val="22"/>
          <w:szCs w:val="22"/>
        </w:rPr>
      </w:pPr>
      <w:ins w:id="17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"_Toc369558923"</w:instrText>
        </w:r>
        <w:r w:rsidRPr="00C640C1">
          <w:rPr>
            <w:rStyle w:val="Hyperlink"/>
            <w:noProof/>
          </w:rPr>
          <w:instrText xml:space="preserve"> </w:instrText>
        </w:r>
        <w:r w:rsidRPr="00C640C1">
          <w:rPr>
            <w:rStyle w:val="Hyperlink"/>
            <w:noProof/>
          </w:rPr>
          <w:fldChar w:fldCharType="separate"/>
        </w:r>
        <w:r w:rsidRPr="00C640C1">
          <w:rPr>
            <w:rStyle w:val="Hyperlink"/>
            <w:noProof/>
          </w:rPr>
          <w:t>4.4.2</w:t>
        </w:r>
        <w:r>
          <w:rPr>
            <w:rFonts w:eastAsiaTheme="minorEastAsia" w:cstheme="minorBidi"/>
            <w:noProof/>
            <w:sz w:val="22"/>
            <w:szCs w:val="22"/>
          </w:rPr>
          <w:tab/>
        </w:r>
        <w:r w:rsidRPr="00C640C1">
          <w:rPr>
            <w:rStyle w:val="Hyperlink"/>
            <w:noProof/>
          </w:rPr>
          <w:t>Common problems when running the Unit Testing Application</w:t>
        </w:r>
        <w:r>
          <w:rPr>
            <w:noProof/>
            <w:webHidden/>
          </w:rPr>
          <w:tab/>
        </w:r>
        <w:r>
          <w:rPr>
            <w:noProof/>
            <w:webHidden/>
          </w:rPr>
          <w:fldChar w:fldCharType="begin"/>
        </w:r>
        <w:r>
          <w:rPr>
            <w:noProof/>
            <w:webHidden/>
          </w:rPr>
          <w:instrText xml:space="preserve"> PAGEREF _Toc369558923 \h </w:instrText>
        </w:r>
      </w:ins>
      <w:r>
        <w:rPr>
          <w:noProof/>
          <w:webHidden/>
        </w:rPr>
      </w:r>
      <w:r>
        <w:rPr>
          <w:noProof/>
          <w:webHidden/>
        </w:rPr>
        <w:fldChar w:fldCharType="separate"/>
      </w:r>
      <w:ins w:id="175" w:author="Liran Sigalat" w:date="2013-10-15T00:07:00Z">
        <w:r w:rsidR="00D7353E">
          <w:rPr>
            <w:noProof/>
            <w:webHidden/>
          </w:rPr>
          <w:t>20</w:t>
        </w:r>
      </w:ins>
      <w:ins w:id="176" w:author="Liran Sigalat" w:date="2013-10-15T00:05:00Z">
        <w:r>
          <w:rPr>
            <w:noProof/>
            <w:webHidden/>
          </w:rPr>
          <w:fldChar w:fldCharType="end"/>
        </w:r>
        <w:r w:rsidRPr="00C640C1">
          <w:rPr>
            <w:rStyle w:val="Hyperlink"/>
            <w:noProof/>
          </w:rPr>
          <w:fldChar w:fldCharType="end"/>
        </w:r>
      </w:ins>
    </w:p>
    <w:p w14:paraId="080DA36F" w14:textId="77777777" w:rsidR="00B5455A" w:rsidRDefault="00B5455A">
      <w:pPr>
        <w:pStyle w:val="TOC4"/>
        <w:tabs>
          <w:tab w:val="left" w:pos="1680"/>
          <w:tab w:val="right" w:leader="dot" w:pos="10214"/>
        </w:tabs>
        <w:rPr>
          <w:ins w:id="177" w:author="Liran Sigalat" w:date="2013-10-15T00:05:00Z"/>
          <w:rFonts w:eastAsiaTheme="minorEastAsia" w:cstheme="minorBidi"/>
          <w:noProof/>
          <w:sz w:val="22"/>
          <w:szCs w:val="22"/>
        </w:rPr>
      </w:pPr>
      <w:ins w:id="17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"_Toc369558924"</w:instrText>
        </w:r>
        <w:r w:rsidRPr="00C640C1">
          <w:rPr>
            <w:rStyle w:val="Hyperlink"/>
            <w:noProof/>
          </w:rPr>
          <w:instrText xml:space="preserve"> </w:instrText>
        </w:r>
        <w:r w:rsidRPr="00C640C1">
          <w:rPr>
            <w:rStyle w:val="Hyperlink"/>
            <w:noProof/>
          </w:rPr>
          <w:fldChar w:fldCharType="separate"/>
        </w:r>
        <w:r w:rsidRPr="00C640C1">
          <w:rPr>
            <w:rStyle w:val="Hyperlink"/>
            <w:noProof/>
          </w:rPr>
          <w:t>4.4.2.1</w:t>
        </w:r>
        <w:r>
          <w:rPr>
            <w:rFonts w:eastAsiaTheme="minorEastAsia" w:cstheme="minorBidi"/>
            <w:noProof/>
            <w:sz w:val="22"/>
            <w:szCs w:val="22"/>
          </w:rPr>
          <w:tab/>
        </w:r>
        <w:r w:rsidRPr="00C640C1">
          <w:rPr>
            <w:rStyle w:val="Hyperlink"/>
            <w:noProof/>
          </w:rPr>
          <w:t>Example 1: ‘AssertionError’</w:t>
        </w:r>
        <w:r>
          <w:rPr>
            <w:noProof/>
            <w:webHidden/>
          </w:rPr>
          <w:tab/>
        </w:r>
        <w:r>
          <w:rPr>
            <w:noProof/>
            <w:webHidden/>
          </w:rPr>
          <w:fldChar w:fldCharType="begin"/>
        </w:r>
        <w:r>
          <w:rPr>
            <w:noProof/>
            <w:webHidden/>
          </w:rPr>
          <w:instrText xml:space="preserve"> PAGEREF _Toc369558924 \h </w:instrText>
        </w:r>
      </w:ins>
      <w:r>
        <w:rPr>
          <w:noProof/>
          <w:webHidden/>
        </w:rPr>
      </w:r>
      <w:r>
        <w:rPr>
          <w:noProof/>
          <w:webHidden/>
        </w:rPr>
        <w:fldChar w:fldCharType="separate"/>
      </w:r>
      <w:ins w:id="179" w:author="Liran Sigalat" w:date="2013-10-15T00:07:00Z">
        <w:r w:rsidR="00D7353E">
          <w:rPr>
            <w:noProof/>
            <w:webHidden/>
          </w:rPr>
          <w:t>20</w:t>
        </w:r>
      </w:ins>
      <w:ins w:id="180" w:author="Liran Sigalat" w:date="2013-10-15T00:05:00Z">
        <w:r>
          <w:rPr>
            <w:noProof/>
            <w:webHidden/>
          </w:rPr>
          <w:fldChar w:fldCharType="end"/>
        </w:r>
        <w:r w:rsidRPr="00C640C1">
          <w:rPr>
            <w:rStyle w:val="Hyperlink"/>
            <w:noProof/>
          </w:rPr>
          <w:fldChar w:fldCharType="end"/>
        </w:r>
      </w:ins>
    </w:p>
    <w:p w14:paraId="0E437E58" w14:textId="77777777" w:rsidR="00B5455A" w:rsidRDefault="00B5455A">
      <w:pPr>
        <w:pStyle w:val="TOC4"/>
        <w:tabs>
          <w:tab w:val="left" w:pos="1680"/>
          <w:tab w:val="right" w:leader="dot" w:pos="10214"/>
        </w:tabs>
        <w:rPr>
          <w:ins w:id="181" w:author="Liran Sigalat" w:date="2013-10-15T00:05:00Z"/>
          <w:rFonts w:eastAsiaTheme="minorEastAsia" w:cstheme="minorBidi"/>
          <w:noProof/>
          <w:sz w:val="22"/>
          <w:szCs w:val="22"/>
        </w:rPr>
      </w:pPr>
      <w:ins w:id="182"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"_Toc369558925"</w:instrText>
        </w:r>
        <w:r w:rsidRPr="00C640C1">
          <w:rPr>
            <w:rStyle w:val="Hyperlink"/>
            <w:noProof/>
          </w:rPr>
          <w:instrText xml:space="preserve"> </w:instrText>
        </w:r>
        <w:r w:rsidRPr="00C640C1">
          <w:rPr>
            <w:rStyle w:val="Hyperlink"/>
            <w:noProof/>
          </w:rPr>
          <w:fldChar w:fldCharType="separate"/>
        </w:r>
        <w:r w:rsidRPr="00C640C1">
          <w:rPr>
            <w:rStyle w:val="Hyperlink"/>
            <w:noProof/>
          </w:rPr>
          <w:t>4.4.2.2</w:t>
        </w:r>
        <w:r>
          <w:rPr>
            <w:rFonts w:eastAsiaTheme="minorEastAsia" w:cstheme="minorBidi"/>
            <w:noProof/>
            <w:sz w:val="22"/>
            <w:szCs w:val="22"/>
          </w:rPr>
          <w:tab/>
        </w:r>
        <w:r w:rsidRPr="00C640C1">
          <w:rPr>
            <w:rStyle w:val="Hyperlink"/>
            <w:noProof/>
          </w:rPr>
          <w:t>Example 2: ‘KeyError: 'scrap_pn'’</w:t>
        </w:r>
        <w:r>
          <w:rPr>
            <w:noProof/>
            <w:webHidden/>
          </w:rPr>
          <w:tab/>
        </w:r>
        <w:r>
          <w:rPr>
            <w:noProof/>
            <w:webHidden/>
          </w:rPr>
          <w:fldChar w:fldCharType="begin"/>
        </w:r>
        <w:r>
          <w:rPr>
            <w:noProof/>
            <w:webHidden/>
          </w:rPr>
          <w:instrText xml:space="preserve"> PAGEREF _Toc369558925 \h </w:instrText>
        </w:r>
      </w:ins>
      <w:r>
        <w:rPr>
          <w:noProof/>
          <w:webHidden/>
        </w:rPr>
      </w:r>
      <w:r>
        <w:rPr>
          <w:noProof/>
          <w:webHidden/>
        </w:rPr>
        <w:fldChar w:fldCharType="separate"/>
      </w:r>
      <w:ins w:id="183" w:author="Liran Sigalat" w:date="2013-10-15T00:07:00Z">
        <w:r w:rsidR="00D7353E">
          <w:rPr>
            <w:noProof/>
            <w:webHidden/>
          </w:rPr>
          <w:t>21</w:t>
        </w:r>
      </w:ins>
      <w:ins w:id="184" w:author="Liran Sigalat" w:date="2013-10-15T00:05:00Z">
        <w:r>
          <w:rPr>
            <w:noProof/>
            <w:webHidden/>
          </w:rPr>
          <w:fldChar w:fldCharType="end"/>
        </w:r>
        <w:r w:rsidRPr="00C640C1">
          <w:rPr>
            <w:rStyle w:val="Hyperlink"/>
            <w:noProof/>
          </w:rPr>
          <w:fldChar w:fldCharType="end"/>
        </w:r>
      </w:ins>
    </w:p>
    <w:p w14:paraId="4E529F1B" w14:textId="77777777" w:rsidR="00B5455A" w:rsidRDefault="00B5455A">
      <w:pPr>
        <w:pStyle w:val="TOC2"/>
        <w:tabs>
          <w:tab w:val="left" w:pos="960"/>
          <w:tab w:val="right" w:leader="dot" w:pos="10214"/>
        </w:tabs>
        <w:rPr>
          <w:ins w:id="185" w:author="Liran Sigalat" w:date="2013-10-15T00:05:00Z"/>
          <w:rFonts w:eastAsiaTheme="minorEastAsia" w:cstheme="minorBidi"/>
          <w:iCs w:val="0"/>
          <w:noProof/>
          <w:szCs w:val="22"/>
        </w:rPr>
      </w:pPr>
      <w:ins w:id="186"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"_Toc369558926"</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4.5</w:t>
        </w:r>
        <w:r>
          <w:rPr>
            <w:rFonts w:eastAsiaTheme="minorEastAsia" w:cstheme="minorBidi"/>
            <w:iCs w:val="0"/>
            <w:noProof/>
            <w:szCs w:val="22"/>
          </w:rPr>
          <w:tab/>
        </w:r>
        <w:r w:rsidRPr="00C640C1">
          <w:rPr>
            <w:rStyle w:val="Hyperlink"/>
            <w:noProof/>
            <w:lang w:bidi="ar-SA"/>
          </w:rPr>
          <w:t>Testing your code with the scraper application</w:t>
        </w:r>
        <w:r>
          <w:rPr>
            <w:noProof/>
            <w:webHidden/>
          </w:rPr>
          <w:tab/>
        </w:r>
        <w:r>
          <w:rPr>
            <w:noProof/>
            <w:webHidden/>
          </w:rPr>
          <w:fldChar w:fldCharType="begin"/>
        </w:r>
        <w:r>
          <w:rPr>
            <w:noProof/>
            <w:webHidden/>
          </w:rPr>
          <w:instrText xml:space="preserve"> PAGEREF _Toc369558926 \h </w:instrText>
        </w:r>
      </w:ins>
      <w:r>
        <w:rPr>
          <w:noProof/>
          <w:webHidden/>
        </w:rPr>
      </w:r>
      <w:r>
        <w:rPr>
          <w:noProof/>
          <w:webHidden/>
        </w:rPr>
        <w:fldChar w:fldCharType="separate"/>
      </w:r>
      <w:ins w:id="187" w:author="Liran Sigalat" w:date="2013-10-15T00:07:00Z">
        <w:r w:rsidR="00D7353E">
          <w:rPr>
            <w:noProof/>
            <w:webHidden/>
          </w:rPr>
          <w:t>21</w:t>
        </w:r>
      </w:ins>
      <w:ins w:id="188" w:author="Liran Sigalat" w:date="2013-10-15T00:05:00Z">
        <w:r>
          <w:rPr>
            <w:noProof/>
            <w:webHidden/>
          </w:rPr>
          <w:fldChar w:fldCharType="end"/>
        </w:r>
        <w:r w:rsidRPr="00C640C1">
          <w:rPr>
            <w:rStyle w:val="Hyperlink"/>
            <w:noProof/>
          </w:rPr>
          <w:fldChar w:fldCharType="end"/>
        </w:r>
      </w:ins>
    </w:p>
    <w:p w14:paraId="52AE9DEF" w14:textId="77777777" w:rsidR="00B5455A" w:rsidRDefault="00B5455A">
      <w:pPr>
        <w:pStyle w:val="TOC3"/>
        <w:tabs>
          <w:tab w:val="left" w:pos="1200"/>
          <w:tab w:val="right" w:leader="dot" w:pos="10214"/>
        </w:tabs>
        <w:rPr>
          <w:ins w:id="189" w:author="Liran Sigalat" w:date="2013-10-15T00:05:00Z"/>
          <w:rFonts w:eastAsiaTheme="minorEastAsia" w:cstheme="minorBidi"/>
          <w:noProof/>
          <w:sz w:val="22"/>
          <w:szCs w:val="22"/>
        </w:rPr>
      </w:pPr>
      <w:ins w:id="190"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"_Toc369558927"</w:instrText>
        </w:r>
        <w:r w:rsidRPr="00C640C1">
          <w:rPr>
            <w:rStyle w:val="Hyperlink"/>
            <w:noProof/>
          </w:rPr>
          <w:instrText xml:space="preserve"> </w:instrText>
        </w:r>
        <w:r w:rsidRPr="00C640C1">
          <w:rPr>
            <w:rStyle w:val="Hyperlink"/>
            <w:noProof/>
          </w:rPr>
          <w:fldChar w:fldCharType="separate"/>
        </w:r>
        <w:r w:rsidRPr="00C640C1">
          <w:rPr>
            <w:rStyle w:val="Hyperlink"/>
            <w:noProof/>
          </w:rPr>
          <w:t>4.5.1</w:t>
        </w:r>
        <w:r>
          <w:rPr>
            <w:rFonts w:eastAsiaTheme="minorEastAsia" w:cstheme="minorBidi"/>
            <w:noProof/>
            <w:sz w:val="22"/>
            <w:szCs w:val="22"/>
          </w:rPr>
          <w:tab/>
        </w:r>
        <w:r w:rsidRPr="00C640C1">
          <w:rPr>
            <w:rStyle w:val="Hyperlink"/>
            <w:noProof/>
          </w:rPr>
          <w:t>Adjusting the scraper Application and running it</w:t>
        </w:r>
        <w:r>
          <w:rPr>
            <w:noProof/>
            <w:webHidden/>
          </w:rPr>
          <w:tab/>
        </w:r>
        <w:r>
          <w:rPr>
            <w:noProof/>
            <w:webHidden/>
          </w:rPr>
          <w:fldChar w:fldCharType="begin"/>
        </w:r>
        <w:r>
          <w:rPr>
            <w:noProof/>
            <w:webHidden/>
          </w:rPr>
          <w:instrText xml:space="preserve"> PAGEREF _Toc369558927 \h </w:instrText>
        </w:r>
      </w:ins>
      <w:r>
        <w:rPr>
          <w:noProof/>
          <w:webHidden/>
        </w:rPr>
      </w:r>
      <w:r>
        <w:rPr>
          <w:noProof/>
          <w:webHidden/>
        </w:rPr>
        <w:fldChar w:fldCharType="separate"/>
      </w:r>
      <w:ins w:id="191" w:author="Liran Sigalat" w:date="2013-10-15T00:07:00Z">
        <w:r w:rsidR="00D7353E">
          <w:rPr>
            <w:noProof/>
            <w:webHidden/>
          </w:rPr>
          <w:t>22</w:t>
        </w:r>
      </w:ins>
      <w:ins w:id="192" w:author="Liran Sigalat" w:date="2013-10-15T00:05:00Z">
        <w:r>
          <w:rPr>
            <w:noProof/>
            <w:webHidden/>
          </w:rPr>
          <w:fldChar w:fldCharType="end"/>
        </w:r>
        <w:r w:rsidRPr="00C640C1">
          <w:rPr>
            <w:rStyle w:val="Hyperlink"/>
            <w:noProof/>
          </w:rPr>
          <w:fldChar w:fldCharType="end"/>
        </w:r>
      </w:ins>
    </w:p>
    <w:p w14:paraId="0FEDAC79" w14:textId="77777777" w:rsidR="00B5455A" w:rsidRDefault="00B5455A">
      <w:pPr>
        <w:pStyle w:val="TOC3"/>
        <w:tabs>
          <w:tab w:val="left" w:pos="1200"/>
          <w:tab w:val="right" w:leader="dot" w:pos="10214"/>
        </w:tabs>
        <w:rPr>
          <w:ins w:id="193" w:author="Liran Sigalat" w:date="2013-10-15T00:05:00Z"/>
          <w:rFonts w:eastAsiaTheme="minorEastAsia" w:cstheme="minorBidi"/>
          <w:noProof/>
          <w:sz w:val="22"/>
          <w:szCs w:val="22"/>
        </w:rPr>
      </w:pPr>
      <w:ins w:id="194"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"_Toc369558928"</w:instrText>
        </w:r>
        <w:r w:rsidRPr="00C640C1">
          <w:rPr>
            <w:rStyle w:val="Hyperlink"/>
            <w:noProof/>
          </w:rPr>
          <w:instrText xml:space="preserve"> </w:instrText>
        </w:r>
        <w:r w:rsidRPr="00C640C1">
          <w:rPr>
            <w:rStyle w:val="Hyperlink"/>
            <w:noProof/>
          </w:rPr>
          <w:fldChar w:fldCharType="separate"/>
        </w:r>
        <w:r w:rsidRPr="00C640C1">
          <w:rPr>
            <w:rStyle w:val="Hyperlink"/>
            <w:noProof/>
          </w:rPr>
          <w:t>4.5.2</w:t>
        </w:r>
        <w:r>
          <w:rPr>
            <w:rFonts w:eastAsiaTheme="minorEastAsia" w:cstheme="minorBidi"/>
            <w:noProof/>
            <w:sz w:val="22"/>
            <w:szCs w:val="22"/>
          </w:rPr>
          <w:tab/>
        </w:r>
        <w:r w:rsidRPr="00C640C1">
          <w:rPr>
            <w:rStyle w:val="Hyperlink"/>
            <w:noProof/>
          </w:rPr>
          <w:t>The run’s result</w:t>
        </w:r>
        <w:r>
          <w:rPr>
            <w:noProof/>
            <w:webHidden/>
          </w:rPr>
          <w:tab/>
        </w:r>
        <w:r>
          <w:rPr>
            <w:noProof/>
            <w:webHidden/>
          </w:rPr>
          <w:fldChar w:fldCharType="begin"/>
        </w:r>
        <w:r>
          <w:rPr>
            <w:noProof/>
            <w:webHidden/>
          </w:rPr>
          <w:instrText xml:space="preserve"> PAGEREF _Toc369558928 \h </w:instrText>
        </w:r>
      </w:ins>
      <w:r>
        <w:rPr>
          <w:noProof/>
          <w:webHidden/>
        </w:rPr>
      </w:r>
      <w:r>
        <w:rPr>
          <w:noProof/>
          <w:webHidden/>
        </w:rPr>
        <w:fldChar w:fldCharType="separate"/>
      </w:r>
      <w:ins w:id="195" w:author="Liran Sigalat" w:date="2013-10-15T00:07:00Z">
        <w:r w:rsidR="00D7353E">
          <w:rPr>
            <w:noProof/>
            <w:webHidden/>
          </w:rPr>
          <w:t>22</w:t>
        </w:r>
      </w:ins>
      <w:ins w:id="196" w:author="Liran Sigalat" w:date="2013-10-15T00:05:00Z">
        <w:r>
          <w:rPr>
            <w:noProof/>
            <w:webHidden/>
          </w:rPr>
          <w:fldChar w:fldCharType="end"/>
        </w:r>
        <w:r w:rsidRPr="00C640C1">
          <w:rPr>
            <w:rStyle w:val="Hyperlink"/>
            <w:noProof/>
          </w:rPr>
          <w:fldChar w:fldCharType="end"/>
        </w:r>
      </w:ins>
    </w:p>
    <w:p w14:paraId="2BFE5ED9" w14:textId="77777777" w:rsidR="00B5455A" w:rsidRDefault="00B5455A">
      <w:pPr>
        <w:pStyle w:val="TOC1"/>
        <w:tabs>
          <w:tab w:val="left" w:pos="480"/>
          <w:tab w:val="right" w:leader="dot" w:pos="10214"/>
        </w:tabs>
        <w:rPr>
          <w:ins w:id="197" w:author="Liran Sigalat" w:date="2013-10-15T00:05:00Z"/>
          <w:rFonts w:eastAsiaTheme="minorEastAsia" w:cstheme="minorBidi"/>
          <w:b w:val="0"/>
          <w:bCs w:val="0"/>
          <w:noProof/>
          <w:sz w:val="22"/>
          <w:szCs w:val="22"/>
        </w:rPr>
      </w:pPr>
      <w:ins w:id="198" w:author="Liran Sigalat" w:date="2013-10-15T00:05:00Z">
        <w:r w:rsidRPr="00C640C1">
          <w:rPr>
            <w:rStyle w:val="Hyperlink"/>
            <w:noProof/>
          </w:rPr>
          <w:fldChar w:fldCharType="begin"/>
        </w:r>
        <w:r w:rsidRPr="00C640C1">
          <w:rPr>
            <w:rStyle w:val="Hyperlink"/>
            <w:noProof/>
          </w:rPr>
          <w:instrText xml:space="preserve"> </w:instrText>
        </w:r>
        <w:r>
          <w:rPr>
            <w:noProof/>
          </w:rPr>
          <w:instrText>HYPERLINK \l "_Toc369558929"</w:instrText>
        </w:r>
        <w:r w:rsidRPr="00C640C1">
          <w:rPr>
            <w:rStyle w:val="Hyperlink"/>
            <w:noProof/>
          </w:rPr>
          <w:instrText xml:space="preserve"> </w:instrText>
        </w:r>
        <w:r w:rsidRPr="00C640C1">
          <w:rPr>
            <w:rStyle w:val="Hyperlink"/>
            <w:noProof/>
          </w:rPr>
          <w:fldChar w:fldCharType="separate"/>
        </w:r>
        <w:r w:rsidRPr="00C640C1">
          <w:rPr>
            <w:rStyle w:val="Hyperlink"/>
            <w:noProof/>
            <w:lang w:bidi="ar-SA"/>
          </w:rPr>
          <w:t>5</w:t>
        </w:r>
        <w:r>
          <w:rPr>
            <w:rFonts w:eastAsiaTheme="minorEastAsia" w:cstheme="minorBidi"/>
            <w:b w:val="0"/>
            <w:bCs w:val="0"/>
            <w:noProof/>
            <w:sz w:val="22"/>
            <w:szCs w:val="22"/>
          </w:rPr>
          <w:tab/>
        </w:r>
        <w:r w:rsidRPr="00C640C1">
          <w:rPr>
            <w:rStyle w:val="Hyperlink"/>
            <w:noProof/>
            <w:lang w:bidi="ar-SA"/>
          </w:rPr>
          <w:t>Summary</w:t>
        </w:r>
        <w:r>
          <w:rPr>
            <w:noProof/>
            <w:webHidden/>
          </w:rPr>
          <w:tab/>
        </w:r>
        <w:r>
          <w:rPr>
            <w:noProof/>
            <w:webHidden/>
          </w:rPr>
          <w:fldChar w:fldCharType="begin"/>
        </w:r>
        <w:r>
          <w:rPr>
            <w:noProof/>
            <w:webHidden/>
          </w:rPr>
          <w:instrText xml:space="preserve"> PAGEREF _Toc369558929 \h </w:instrText>
        </w:r>
      </w:ins>
      <w:r>
        <w:rPr>
          <w:noProof/>
          <w:webHidden/>
        </w:rPr>
      </w:r>
      <w:r>
        <w:rPr>
          <w:noProof/>
          <w:webHidden/>
        </w:rPr>
        <w:fldChar w:fldCharType="separate"/>
      </w:r>
      <w:ins w:id="199" w:author="Liran Sigalat" w:date="2013-10-15T00:07:00Z">
        <w:r w:rsidR="00D7353E">
          <w:rPr>
            <w:noProof/>
            <w:webHidden/>
          </w:rPr>
          <w:t>23</w:t>
        </w:r>
      </w:ins>
      <w:ins w:id="200" w:author="Liran Sigalat" w:date="2013-10-15T00:05:00Z">
        <w:r>
          <w:rPr>
            <w:noProof/>
            <w:webHidden/>
          </w:rPr>
          <w:fldChar w:fldCharType="end"/>
        </w:r>
        <w:r w:rsidRPr="00C640C1">
          <w:rPr>
            <w:rStyle w:val="Hyperlink"/>
            <w:noProof/>
          </w:rPr>
          <w:fldChar w:fldCharType="end"/>
        </w:r>
      </w:ins>
    </w:p>
    <w:p w14:paraId="1D7F1576" w14:textId="77777777" w:rsidR="000671F2" w:rsidDel="001A0790" w:rsidRDefault="000671F2">
      <w:pPr>
        <w:pStyle w:val="TOC1"/>
        <w:tabs>
          <w:tab w:val="left" w:pos="480"/>
          <w:tab w:val="right" w:leader="dot" w:pos="10214"/>
        </w:tabs>
        <w:rPr>
          <w:del w:id="201" w:author="Liran Sigalat" w:date="2013-10-14T23:53:00Z"/>
          <w:rFonts w:eastAsiaTheme="minorEastAsia" w:cstheme="minorBidi"/>
          <w:b w:val="0"/>
          <w:bCs w:val="0"/>
          <w:noProof/>
          <w:sz w:val="22"/>
          <w:szCs w:val="22"/>
        </w:rPr>
      </w:pPr>
      <w:del w:id="202" w:author="Liran Sigalat" w:date="2013-10-14T23:53:00Z">
        <w:r w:rsidRPr="00D7353E" w:rsidDel="001A0790">
          <w:rPr>
            <w:rStyle w:val="Hyperlink"/>
            <w:noProof/>
            <w:lang w:bidi="ar-SA"/>
          </w:rPr>
          <w:delText>1</w:delText>
        </w:r>
        <w:r w:rsidDel="001A0790">
          <w:rPr>
            <w:rFonts w:eastAsiaTheme="minorEastAsia" w:cstheme="minorBidi"/>
            <w:b w:val="0"/>
            <w:bCs w:val="0"/>
            <w:noProof/>
            <w:sz w:val="22"/>
            <w:szCs w:val="22"/>
          </w:rPr>
          <w:tab/>
        </w:r>
        <w:r w:rsidRPr="00D7353E" w:rsidDel="001A0790">
          <w:rPr>
            <w:rStyle w:val="Hyperlink"/>
            <w:noProof/>
            <w:lang w:bidi="ar-SA"/>
          </w:rPr>
          <w:delText>Project Goal</w:delText>
        </w:r>
        <w:r w:rsidDel="001A0790">
          <w:rPr>
            <w:noProof/>
            <w:webHidden/>
          </w:rPr>
          <w:tab/>
          <w:delText>4</w:delText>
        </w:r>
      </w:del>
    </w:p>
    <w:p w14:paraId="2F67230A" w14:textId="77777777" w:rsidR="000671F2" w:rsidDel="001A0790" w:rsidRDefault="000671F2">
      <w:pPr>
        <w:pStyle w:val="TOC1"/>
        <w:tabs>
          <w:tab w:val="left" w:pos="480"/>
          <w:tab w:val="right" w:leader="dot" w:pos="10214"/>
        </w:tabs>
        <w:rPr>
          <w:del w:id="203" w:author="Liran Sigalat" w:date="2013-10-14T23:53:00Z"/>
          <w:rFonts w:eastAsiaTheme="minorEastAsia" w:cstheme="minorBidi"/>
          <w:b w:val="0"/>
          <w:bCs w:val="0"/>
          <w:noProof/>
          <w:sz w:val="22"/>
          <w:szCs w:val="22"/>
        </w:rPr>
      </w:pPr>
      <w:del w:id="204" w:author="Liran Sigalat" w:date="2013-10-14T23:53:00Z">
        <w:r w:rsidRPr="00D7353E" w:rsidDel="001A0790">
          <w:rPr>
            <w:noProof/>
            <w:lang w:bidi="ar-SA"/>
          </w:rPr>
          <w:delText>2</w:delText>
        </w:r>
        <w:r w:rsidDel="001A0790">
          <w:rPr>
            <w:rFonts w:eastAsiaTheme="minorEastAsia" w:cstheme="minorBidi"/>
            <w:b w:val="0"/>
            <w:bCs w:val="0"/>
            <w:noProof/>
            <w:sz w:val="22"/>
            <w:szCs w:val="22"/>
          </w:rPr>
          <w:tab/>
        </w:r>
        <w:r w:rsidRPr="00D7353E" w:rsidDel="001A0790">
          <w:rPr>
            <w:noProof/>
            <w:lang w:bidi="ar-SA"/>
          </w:rPr>
          <w:delText>Prerequisites</w:delText>
        </w:r>
        <w:r w:rsidDel="001A0790">
          <w:rPr>
            <w:noProof/>
            <w:webHidden/>
          </w:rPr>
          <w:tab/>
          <w:delText>4</w:delText>
        </w:r>
      </w:del>
    </w:p>
    <w:p w14:paraId="22B801F0" w14:textId="77777777" w:rsidR="000671F2" w:rsidDel="001A0790" w:rsidRDefault="000671F2">
      <w:pPr>
        <w:pStyle w:val="TOC1"/>
        <w:tabs>
          <w:tab w:val="left" w:pos="480"/>
          <w:tab w:val="right" w:leader="dot" w:pos="10214"/>
        </w:tabs>
        <w:rPr>
          <w:del w:id="205" w:author="Liran Sigalat" w:date="2013-10-14T23:53:00Z"/>
          <w:rFonts w:eastAsiaTheme="minorEastAsia" w:cstheme="minorBidi"/>
          <w:b w:val="0"/>
          <w:bCs w:val="0"/>
          <w:noProof/>
          <w:sz w:val="22"/>
          <w:szCs w:val="22"/>
        </w:rPr>
      </w:pPr>
      <w:del w:id="206" w:author="Liran Sigalat" w:date="2013-10-14T23:53:00Z">
        <w:r w:rsidRPr="00D7353E" w:rsidDel="001A0790">
          <w:rPr>
            <w:noProof/>
            <w:lang w:bidi="ar-SA"/>
          </w:rPr>
          <w:delText>3</w:delText>
        </w:r>
        <w:r w:rsidDel="001A0790">
          <w:rPr>
            <w:rFonts w:eastAsiaTheme="minorEastAsia" w:cstheme="minorBidi"/>
            <w:b w:val="0"/>
            <w:bCs w:val="0"/>
            <w:noProof/>
            <w:sz w:val="22"/>
            <w:szCs w:val="22"/>
          </w:rPr>
          <w:tab/>
        </w:r>
        <w:r w:rsidRPr="00D7353E" w:rsidDel="001A0790">
          <w:rPr>
            <w:noProof/>
            <w:lang w:bidi="ar-SA"/>
          </w:rPr>
          <w:delText>Classifying a Domain</w:delText>
        </w:r>
        <w:r w:rsidDel="001A0790">
          <w:rPr>
            <w:noProof/>
            <w:webHidden/>
          </w:rPr>
          <w:tab/>
          <w:delText>4</w:delText>
        </w:r>
      </w:del>
    </w:p>
    <w:p w14:paraId="082F1CB9" w14:textId="77777777" w:rsidR="000671F2" w:rsidDel="001A0790" w:rsidRDefault="000671F2">
      <w:pPr>
        <w:pStyle w:val="TOC2"/>
        <w:tabs>
          <w:tab w:val="left" w:pos="960"/>
          <w:tab w:val="right" w:leader="dot" w:pos="10214"/>
        </w:tabs>
        <w:rPr>
          <w:del w:id="207" w:author="Liran Sigalat" w:date="2013-10-14T23:53:00Z"/>
          <w:rFonts w:eastAsiaTheme="minorEastAsia" w:cstheme="minorBidi"/>
          <w:iCs w:val="0"/>
          <w:noProof/>
          <w:szCs w:val="22"/>
        </w:rPr>
      </w:pPr>
      <w:del w:id="208" w:author="Liran Sigalat" w:date="2013-10-14T23:53:00Z">
        <w:r w:rsidRPr="00D7353E" w:rsidDel="001A0790">
          <w:rPr>
            <w:noProof/>
            <w:lang w:bidi="ar-SA"/>
          </w:rPr>
          <w:delText>3.1</w:delText>
        </w:r>
        <w:r w:rsidDel="001A0790">
          <w:rPr>
            <w:rFonts w:eastAsiaTheme="minorEastAsia" w:cstheme="minorBidi"/>
            <w:iCs w:val="0"/>
            <w:noProof/>
            <w:szCs w:val="22"/>
          </w:rPr>
          <w:tab/>
        </w:r>
        <w:r w:rsidRPr="00D7353E" w:rsidDel="001A0790">
          <w:rPr>
            <w:noProof/>
            <w:lang w:bidi="ar-SA"/>
          </w:rPr>
          <w:delText>Input</w:delText>
        </w:r>
        <w:r w:rsidDel="001A0790">
          <w:rPr>
            <w:noProof/>
            <w:webHidden/>
          </w:rPr>
          <w:tab/>
          <w:delText>4</w:delText>
        </w:r>
      </w:del>
    </w:p>
    <w:p w14:paraId="126D9218" w14:textId="77777777" w:rsidR="000671F2" w:rsidDel="001A0790" w:rsidRDefault="000671F2">
      <w:pPr>
        <w:pStyle w:val="TOC2"/>
        <w:tabs>
          <w:tab w:val="left" w:pos="960"/>
          <w:tab w:val="right" w:leader="dot" w:pos="10214"/>
        </w:tabs>
        <w:rPr>
          <w:del w:id="209" w:author="Liran Sigalat" w:date="2013-10-14T23:53:00Z"/>
          <w:rFonts w:eastAsiaTheme="minorEastAsia" w:cstheme="minorBidi"/>
          <w:iCs w:val="0"/>
          <w:noProof/>
          <w:szCs w:val="22"/>
        </w:rPr>
      </w:pPr>
      <w:del w:id="210" w:author="Liran Sigalat" w:date="2013-10-14T23:53:00Z">
        <w:r w:rsidRPr="00D7353E" w:rsidDel="001A0790">
          <w:rPr>
            <w:noProof/>
            <w:lang w:bidi="ar-SA"/>
          </w:rPr>
          <w:delText>3.2</w:delText>
        </w:r>
        <w:r w:rsidDel="001A0790">
          <w:rPr>
            <w:rFonts w:eastAsiaTheme="minorEastAsia" w:cstheme="minorBidi"/>
            <w:iCs w:val="0"/>
            <w:noProof/>
            <w:szCs w:val="22"/>
          </w:rPr>
          <w:tab/>
        </w:r>
        <w:r w:rsidRPr="00D7353E" w:rsidDel="001A0790">
          <w:rPr>
            <w:noProof/>
            <w:lang w:bidi="ar-SA"/>
          </w:rPr>
          <w:delText>Deciding which URLs to classify</w:delText>
        </w:r>
        <w:r w:rsidDel="001A0790">
          <w:rPr>
            <w:noProof/>
            <w:webHidden/>
          </w:rPr>
          <w:tab/>
          <w:delText>5</w:delText>
        </w:r>
      </w:del>
    </w:p>
    <w:p w14:paraId="108A4EA1" w14:textId="77777777" w:rsidR="000671F2" w:rsidDel="001A0790" w:rsidRDefault="000671F2">
      <w:pPr>
        <w:pStyle w:val="TOC2"/>
        <w:tabs>
          <w:tab w:val="left" w:pos="960"/>
          <w:tab w:val="right" w:leader="dot" w:pos="10214"/>
        </w:tabs>
        <w:rPr>
          <w:del w:id="211" w:author="Liran Sigalat" w:date="2013-10-14T23:53:00Z"/>
          <w:rFonts w:eastAsiaTheme="minorEastAsia" w:cstheme="minorBidi"/>
          <w:iCs w:val="0"/>
          <w:noProof/>
          <w:szCs w:val="22"/>
        </w:rPr>
      </w:pPr>
      <w:del w:id="212" w:author="Liran Sigalat" w:date="2013-10-14T23:53:00Z">
        <w:r w:rsidRPr="00D7353E" w:rsidDel="001A0790">
          <w:rPr>
            <w:noProof/>
            <w:lang w:bidi="ar-SA"/>
          </w:rPr>
          <w:delText>3.3</w:delText>
        </w:r>
        <w:r w:rsidDel="001A0790">
          <w:rPr>
            <w:rFonts w:eastAsiaTheme="minorEastAsia" w:cstheme="minorBidi"/>
            <w:iCs w:val="0"/>
            <w:noProof/>
            <w:szCs w:val="22"/>
          </w:rPr>
          <w:tab/>
        </w:r>
        <w:r w:rsidRPr="00D7353E" w:rsidDel="001A0790">
          <w:rPr>
            <w:noProof/>
            <w:lang w:bidi="ar-SA"/>
          </w:rPr>
          <w:delText>Classifying URLs</w:delText>
        </w:r>
        <w:r w:rsidDel="001A0790">
          <w:rPr>
            <w:noProof/>
            <w:webHidden/>
          </w:rPr>
          <w:tab/>
          <w:delText>6</w:delText>
        </w:r>
      </w:del>
    </w:p>
    <w:p w14:paraId="24F73AE6" w14:textId="77777777" w:rsidR="000671F2" w:rsidDel="001A0790" w:rsidRDefault="000671F2">
      <w:pPr>
        <w:pStyle w:val="TOC3"/>
        <w:tabs>
          <w:tab w:val="left" w:pos="1200"/>
          <w:tab w:val="right" w:leader="dot" w:pos="10214"/>
        </w:tabs>
        <w:rPr>
          <w:del w:id="213" w:author="Liran Sigalat" w:date="2013-10-14T23:53:00Z"/>
          <w:rFonts w:eastAsiaTheme="minorEastAsia" w:cstheme="minorBidi"/>
          <w:noProof/>
          <w:sz w:val="22"/>
          <w:szCs w:val="22"/>
        </w:rPr>
      </w:pPr>
      <w:del w:id="214" w:author="Liran Sigalat" w:date="2013-10-14T23:53:00Z">
        <w:r w:rsidRPr="00D7353E" w:rsidDel="001A0790">
          <w:rPr>
            <w:noProof/>
          </w:rPr>
          <w:delText>3.3.1</w:delText>
        </w:r>
        <w:r w:rsidDel="001A0790">
          <w:rPr>
            <w:rFonts w:eastAsiaTheme="minorEastAsia" w:cstheme="minorBidi"/>
            <w:noProof/>
            <w:sz w:val="22"/>
            <w:szCs w:val="22"/>
          </w:rPr>
          <w:tab/>
        </w:r>
        <w:r w:rsidRPr="00D7353E" w:rsidDel="001A0790">
          <w:rPr>
            <w:noProof/>
          </w:rPr>
          <w:delText>URL classification rule structure</w:delText>
        </w:r>
        <w:r w:rsidDel="001A0790">
          <w:rPr>
            <w:noProof/>
            <w:webHidden/>
          </w:rPr>
          <w:tab/>
          <w:delText>7</w:delText>
        </w:r>
      </w:del>
    </w:p>
    <w:p w14:paraId="3B9B5D2D" w14:textId="77777777" w:rsidR="000671F2" w:rsidDel="001A0790" w:rsidRDefault="000671F2">
      <w:pPr>
        <w:pStyle w:val="TOC3"/>
        <w:tabs>
          <w:tab w:val="left" w:pos="1200"/>
          <w:tab w:val="right" w:leader="dot" w:pos="10214"/>
        </w:tabs>
        <w:rPr>
          <w:del w:id="215" w:author="Liran Sigalat" w:date="2013-10-14T23:53:00Z"/>
          <w:rFonts w:eastAsiaTheme="minorEastAsia" w:cstheme="minorBidi"/>
          <w:noProof/>
          <w:sz w:val="22"/>
          <w:szCs w:val="22"/>
        </w:rPr>
      </w:pPr>
      <w:del w:id="216" w:author="Liran Sigalat" w:date="2013-10-14T23:53:00Z">
        <w:r w:rsidRPr="00D7353E" w:rsidDel="001A0790">
          <w:rPr>
            <w:noProof/>
          </w:rPr>
          <w:delText>3.3.2</w:delText>
        </w:r>
        <w:r w:rsidDel="001A0790">
          <w:rPr>
            <w:rFonts w:eastAsiaTheme="minorEastAsia" w:cstheme="minorBidi"/>
            <w:noProof/>
            <w:sz w:val="22"/>
            <w:szCs w:val="22"/>
          </w:rPr>
          <w:tab/>
        </w:r>
        <w:r w:rsidRPr="00D7353E" w:rsidDel="001A0790">
          <w:rPr>
            <w:noProof/>
          </w:rPr>
          <w:delText>Action</w:delText>
        </w:r>
        <w:r w:rsidDel="001A0790">
          <w:rPr>
            <w:noProof/>
            <w:webHidden/>
          </w:rPr>
          <w:tab/>
          <w:delText>7</w:delText>
        </w:r>
      </w:del>
    </w:p>
    <w:p w14:paraId="52525619" w14:textId="77777777" w:rsidR="000671F2" w:rsidDel="001A0790" w:rsidRDefault="000671F2">
      <w:pPr>
        <w:pStyle w:val="TOC3"/>
        <w:tabs>
          <w:tab w:val="left" w:pos="1200"/>
          <w:tab w:val="right" w:leader="dot" w:pos="10214"/>
        </w:tabs>
        <w:rPr>
          <w:del w:id="217" w:author="Liran Sigalat" w:date="2013-10-14T23:53:00Z"/>
          <w:rFonts w:eastAsiaTheme="minorEastAsia" w:cstheme="minorBidi"/>
          <w:noProof/>
          <w:sz w:val="22"/>
          <w:szCs w:val="22"/>
        </w:rPr>
      </w:pPr>
      <w:del w:id="218" w:author="Liran Sigalat" w:date="2013-10-14T23:53:00Z">
        <w:r w:rsidRPr="00D7353E" w:rsidDel="001A0790">
          <w:rPr>
            <w:noProof/>
          </w:rPr>
          <w:delText>3.3.3</w:delText>
        </w:r>
        <w:r w:rsidDel="001A0790">
          <w:rPr>
            <w:rFonts w:eastAsiaTheme="minorEastAsia" w:cstheme="minorBidi"/>
            <w:noProof/>
            <w:sz w:val="22"/>
            <w:szCs w:val="22"/>
          </w:rPr>
          <w:tab/>
        </w:r>
        <w:r w:rsidRPr="00D7353E" w:rsidDel="001A0790">
          <w:rPr>
            <w:noProof/>
          </w:rPr>
          <w:delText>URL Patterns</w:delText>
        </w:r>
        <w:r w:rsidDel="001A0790">
          <w:rPr>
            <w:noProof/>
            <w:webHidden/>
          </w:rPr>
          <w:tab/>
          <w:delText>9</w:delText>
        </w:r>
      </w:del>
    </w:p>
    <w:p w14:paraId="3BBDD340" w14:textId="77777777" w:rsidR="000671F2" w:rsidDel="001A0790" w:rsidRDefault="000671F2">
      <w:pPr>
        <w:pStyle w:val="TOC4"/>
        <w:tabs>
          <w:tab w:val="left" w:pos="1680"/>
          <w:tab w:val="right" w:leader="dot" w:pos="10214"/>
        </w:tabs>
        <w:rPr>
          <w:del w:id="219" w:author="Liran Sigalat" w:date="2013-10-14T23:53:00Z"/>
          <w:rFonts w:eastAsiaTheme="minorEastAsia" w:cstheme="minorBidi"/>
          <w:noProof/>
          <w:sz w:val="22"/>
          <w:szCs w:val="22"/>
        </w:rPr>
      </w:pPr>
      <w:del w:id="220" w:author="Liran Sigalat" w:date="2013-10-14T23:53:00Z">
        <w:r w:rsidRPr="00D7353E" w:rsidDel="001A0790">
          <w:rPr>
            <w:noProof/>
          </w:rPr>
          <w:delText>3.3.3.1</w:delText>
        </w:r>
        <w:r w:rsidDel="001A0790">
          <w:rPr>
            <w:rFonts w:eastAsiaTheme="minorEastAsia" w:cstheme="minorBidi"/>
            <w:noProof/>
            <w:sz w:val="22"/>
            <w:szCs w:val="22"/>
          </w:rPr>
          <w:tab/>
        </w:r>
        <w:r w:rsidRPr="00D7353E" w:rsidDel="001A0790">
          <w:rPr>
            <w:noProof/>
          </w:rPr>
          <w:delText>Signals</w:delText>
        </w:r>
        <w:r w:rsidDel="001A0790">
          <w:rPr>
            <w:noProof/>
            <w:webHidden/>
          </w:rPr>
          <w:tab/>
          <w:delText>9</w:delText>
        </w:r>
      </w:del>
    </w:p>
    <w:p w14:paraId="7C5E13BD" w14:textId="77777777" w:rsidR="000671F2" w:rsidDel="001A0790" w:rsidRDefault="000671F2">
      <w:pPr>
        <w:pStyle w:val="TOC4"/>
        <w:tabs>
          <w:tab w:val="left" w:pos="1680"/>
          <w:tab w:val="right" w:leader="dot" w:pos="10214"/>
        </w:tabs>
        <w:rPr>
          <w:del w:id="221" w:author="Liran Sigalat" w:date="2013-10-14T23:53:00Z"/>
          <w:rFonts w:eastAsiaTheme="minorEastAsia" w:cstheme="minorBidi"/>
          <w:noProof/>
          <w:sz w:val="22"/>
          <w:szCs w:val="22"/>
        </w:rPr>
      </w:pPr>
      <w:del w:id="222" w:author="Liran Sigalat" w:date="2013-10-14T23:53:00Z">
        <w:r w:rsidRPr="00D7353E" w:rsidDel="001A0790">
          <w:rPr>
            <w:noProof/>
          </w:rPr>
          <w:delText>3.3.3.2</w:delText>
        </w:r>
        <w:r w:rsidDel="001A0790">
          <w:rPr>
            <w:rFonts w:eastAsiaTheme="minorEastAsia" w:cstheme="minorBidi"/>
            <w:noProof/>
            <w:sz w:val="22"/>
            <w:szCs w:val="22"/>
          </w:rPr>
          <w:tab/>
        </w:r>
        <w:r w:rsidRPr="00D7353E" w:rsidDel="001A0790">
          <w:rPr>
            <w:noProof/>
          </w:rPr>
          <w:delText>URL structure</w:delText>
        </w:r>
        <w:r w:rsidDel="001A0790">
          <w:rPr>
            <w:noProof/>
            <w:webHidden/>
          </w:rPr>
          <w:tab/>
          <w:delText>9</w:delText>
        </w:r>
      </w:del>
    </w:p>
    <w:p w14:paraId="40284387" w14:textId="77777777" w:rsidR="000671F2" w:rsidDel="001A0790" w:rsidRDefault="000671F2">
      <w:pPr>
        <w:pStyle w:val="TOC4"/>
        <w:tabs>
          <w:tab w:val="left" w:pos="1680"/>
          <w:tab w:val="right" w:leader="dot" w:pos="10214"/>
        </w:tabs>
        <w:rPr>
          <w:del w:id="223" w:author="Liran Sigalat" w:date="2013-10-14T23:53:00Z"/>
          <w:rFonts w:eastAsiaTheme="minorEastAsia" w:cstheme="minorBidi"/>
          <w:noProof/>
          <w:sz w:val="22"/>
          <w:szCs w:val="22"/>
        </w:rPr>
      </w:pPr>
      <w:del w:id="224" w:author="Liran Sigalat" w:date="2013-10-14T23:53:00Z">
        <w:r w:rsidRPr="00D7353E" w:rsidDel="001A0790">
          <w:rPr>
            <w:noProof/>
          </w:rPr>
          <w:delText>3.3.3.3</w:delText>
        </w:r>
        <w:r w:rsidDel="001A0790">
          <w:rPr>
            <w:rFonts w:eastAsiaTheme="minorEastAsia" w:cstheme="minorBidi"/>
            <w:noProof/>
            <w:sz w:val="22"/>
            <w:szCs w:val="22"/>
          </w:rPr>
          <w:tab/>
        </w:r>
        <w:r w:rsidRPr="00D7353E" w:rsidDel="001A0790">
          <w:rPr>
            <w:noProof/>
          </w:rPr>
          <w:delText>Pattern</w:delText>
        </w:r>
        <w:r w:rsidDel="001A0790">
          <w:rPr>
            <w:noProof/>
            <w:webHidden/>
          </w:rPr>
          <w:tab/>
          <w:delText>10</w:delText>
        </w:r>
      </w:del>
    </w:p>
    <w:p w14:paraId="63B37446" w14:textId="77777777" w:rsidR="000671F2" w:rsidDel="001A0790" w:rsidRDefault="000671F2">
      <w:pPr>
        <w:pStyle w:val="TOC4"/>
        <w:tabs>
          <w:tab w:val="left" w:pos="1680"/>
          <w:tab w:val="right" w:leader="dot" w:pos="10214"/>
        </w:tabs>
        <w:rPr>
          <w:del w:id="225" w:author="Liran Sigalat" w:date="2013-10-14T23:53:00Z"/>
          <w:rFonts w:eastAsiaTheme="minorEastAsia" w:cstheme="minorBidi"/>
          <w:noProof/>
          <w:sz w:val="22"/>
          <w:szCs w:val="22"/>
        </w:rPr>
      </w:pPr>
      <w:del w:id="226" w:author="Liran Sigalat" w:date="2013-10-14T23:53:00Z">
        <w:r w:rsidRPr="00D7353E" w:rsidDel="001A0790">
          <w:rPr>
            <w:noProof/>
          </w:rPr>
          <w:delText>3.3.3.4</w:delText>
        </w:r>
        <w:r w:rsidDel="001A0790">
          <w:rPr>
            <w:rFonts w:eastAsiaTheme="minorEastAsia" w:cstheme="minorBidi"/>
            <w:noProof/>
            <w:sz w:val="22"/>
            <w:szCs w:val="22"/>
          </w:rPr>
          <w:tab/>
        </w:r>
        <w:r w:rsidRPr="00D7353E" w:rsidDel="001A0790">
          <w:rPr>
            <w:noProof/>
          </w:rPr>
          <w:delText>QPattern</w:delText>
        </w:r>
        <w:r w:rsidDel="001A0790">
          <w:rPr>
            <w:noProof/>
            <w:webHidden/>
          </w:rPr>
          <w:tab/>
          <w:delText>10</w:delText>
        </w:r>
      </w:del>
    </w:p>
    <w:p w14:paraId="76808049" w14:textId="77777777" w:rsidR="000671F2" w:rsidDel="001A0790" w:rsidRDefault="000671F2">
      <w:pPr>
        <w:pStyle w:val="TOC4"/>
        <w:tabs>
          <w:tab w:val="left" w:pos="1680"/>
          <w:tab w:val="right" w:leader="dot" w:pos="10214"/>
        </w:tabs>
        <w:rPr>
          <w:del w:id="227" w:author="Liran Sigalat" w:date="2013-10-14T23:53:00Z"/>
          <w:rFonts w:eastAsiaTheme="minorEastAsia" w:cstheme="minorBidi"/>
          <w:noProof/>
          <w:sz w:val="22"/>
          <w:szCs w:val="22"/>
        </w:rPr>
      </w:pPr>
      <w:del w:id="228" w:author="Liran Sigalat" w:date="2013-10-14T23:53:00Z">
        <w:r w:rsidRPr="00D7353E" w:rsidDel="001A0790">
          <w:rPr>
            <w:noProof/>
          </w:rPr>
          <w:delText>3.3.3.5</w:delText>
        </w:r>
        <w:r w:rsidDel="001A0790">
          <w:rPr>
            <w:rFonts w:eastAsiaTheme="minorEastAsia" w:cstheme="minorBidi"/>
            <w:noProof/>
            <w:sz w:val="22"/>
            <w:szCs w:val="22"/>
          </w:rPr>
          <w:tab/>
        </w:r>
        <w:r w:rsidRPr="00D7353E" w:rsidDel="001A0790">
          <w:rPr>
            <w:noProof/>
          </w:rPr>
          <w:delText>HPattern</w:delText>
        </w:r>
        <w:r w:rsidDel="001A0790">
          <w:rPr>
            <w:noProof/>
            <w:webHidden/>
          </w:rPr>
          <w:tab/>
          <w:delText>10</w:delText>
        </w:r>
      </w:del>
    </w:p>
    <w:p w14:paraId="3AC66F13" w14:textId="77777777" w:rsidR="000671F2" w:rsidDel="001A0790" w:rsidRDefault="000671F2">
      <w:pPr>
        <w:pStyle w:val="TOC4"/>
        <w:tabs>
          <w:tab w:val="left" w:pos="1680"/>
          <w:tab w:val="right" w:leader="dot" w:pos="10214"/>
        </w:tabs>
        <w:rPr>
          <w:del w:id="229" w:author="Liran Sigalat" w:date="2013-10-14T23:53:00Z"/>
          <w:rFonts w:eastAsiaTheme="minorEastAsia" w:cstheme="minorBidi"/>
          <w:noProof/>
          <w:sz w:val="22"/>
          <w:szCs w:val="22"/>
        </w:rPr>
      </w:pPr>
      <w:del w:id="230" w:author="Liran Sigalat" w:date="2013-10-14T23:53:00Z">
        <w:r w:rsidRPr="00D7353E" w:rsidDel="001A0790">
          <w:rPr>
            <w:noProof/>
          </w:rPr>
          <w:delText>3.3.3.6</w:delText>
        </w:r>
        <w:r w:rsidDel="001A0790">
          <w:rPr>
            <w:rFonts w:eastAsiaTheme="minorEastAsia" w:cstheme="minorBidi"/>
            <w:noProof/>
            <w:sz w:val="22"/>
            <w:szCs w:val="22"/>
          </w:rPr>
          <w:tab/>
        </w:r>
        <w:r w:rsidRPr="00D7353E" w:rsidDel="001A0790">
          <w:rPr>
            <w:noProof/>
          </w:rPr>
          <w:delText>SPatterns</w:delText>
        </w:r>
        <w:r w:rsidDel="001A0790">
          <w:rPr>
            <w:noProof/>
            <w:webHidden/>
          </w:rPr>
          <w:tab/>
          <w:delText>10</w:delText>
        </w:r>
      </w:del>
    </w:p>
    <w:p w14:paraId="699FFDCC" w14:textId="77777777" w:rsidR="000671F2" w:rsidDel="001A0790" w:rsidRDefault="000671F2">
      <w:pPr>
        <w:pStyle w:val="TOC3"/>
        <w:tabs>
          <w:tab w:val="left" w:pos="1200"/>
          <w:tab w:val="right" w:leader="dot" w:pos="10214"/>
        </w:tabs>
        <w:rPr>
          <w:del w:id="231" w:author="Liran Sigalat" w:date="2013-10-14T23:53:00Z"/>
          <w:rFonts w:eastAsiaTheme="minorEastAsia" w:cstheme="minorBidi"/>
          <w:noProof/>
          <w:sz w:val="22"/>
          <w:szCs w:val="22"/>
        </w:rPr>
      </w:pPr>
      <w:del w:id="232" w:author="Liran Sigalat" w:date="2013-10-14T23:53:00Z">
        <w:r w:rsidRPr="00D7353E" w:rsidDel="001A0790">
          <w:rPr>
            <w:noProof/>
          </w:rPr>
          <w:delText>3.3.4</w:delText>
        </w:r>
        <w:r w:rsidDel="001A0790">
          <w:rPr>
            <w:rFonts w:eastAsiaTheme="minorEastAsia" w:cstheme="minorBidi"/>
            <w:noProof/>
            <w:sz w:val="22"/>
            <w:szCs w:val="22"/>
          </w:rPr>
          <w:tab/>
        </w:r>
        <w:r w:rsidRPr="00D7353E" w:rsidDel="001A0790">
          <w:rPr>
            <w:noProof/>
          </w:rPr>
          <w:delText>Norm</w:delText>
        </w:r>
        <w:r w:rsidDel="001A0790">
          <w:rPr>
            <w:noProof/>
            <w:webHidden/>
          </w:rPr>
          <w:tab/>
          <w:delText>10</w:delText>
        </w:r>
      </w:del>
    </w:p>
    <w:p w14:paraId="39D86968" w14:textId="77777777" w:rsidR="000671F2" w:rsidDel="001A0790" w:rsidRDefault="000671F2">
      <w:pPr>
        <w:pStyle w:val="TOC2"/>
        <w:tabs>
          <w:tab w:val="left" w:pos="960"/>
          <w:tab w:val="right" w:leader="dot" w:pos="10214"/>
        </w:tabs>
        <w:rPr>
          <w:del w:id="233" w:author="Liran Sigalat" w:date="2013-10-14T23:53:00Z"/>
          <w:rFonts w:eastAsiaTheme="minorEastAsia" w:cstheme="minorBidi"/>
          <w:iCs w:val="0"/>
          <w:noProof/>
          <w:szCs w:val="22"/>
        </w:rPr>
      </w:pPr>
      <w:del w:id="234" w:author="Liran Sigalat" w:date="2013-10-14T23:53:00Z">
        <w:r w:rsidRPr="00D7353E" w:rsidDel="001A0790">
          <w:rPr>
            <w:noProof/>
            <w:lang w:bidi="ar-SA"/>
          </w:rPr>
          <w:delText>3.4</w:delText>
        </w:r>
        <w:r w:rsidDel="001A0790">
          <w:rPr>
            <w:rFonts w:eastAsiaTheme="minorEastAsia" w:cstheme="minorBidi"/>
            <w:iCs w:val="0"/>
            <w:noProof/>
            <w:szCs w:val="22"/>
          </w:rPr>
          <w:tab/>
        </w:r>
        <w:r w:rsidRPr="00D7353E" w:rsidDel="001A0790">
          <w:rPr>
            <w:noProof/>
            <w:lang w:bidi="ar-SA"/>
          </w:rPr>
          <w:delText>Output File Structure</w:delText>
        </w:r>
        <w:r w:rsidDel="001A0790">
          <w:rPr>
            <w:noProof/>
            <w:webHidden/>
          </w:rPr>
          <w:tab/>
          <w:delText>11</w:delText>
        </w:r>
      </w:del>
    </w:p>
    <w:p w14:paraId="3E507CA5" w14:textId="77777777" w:rsidR="000671F2" w:rsidDel="001A0790" w:rsidRDefault="000671F2">
      <w:pPr>
        <w:pStyle w:val="TOC3"/>
        <w:tabs>
          <w:tab w:val="left" w:pos="1200"/>
          <w:tab w:val="right" w:leader="dot" w:pos="10214"/>
        </w:tabs>
        <w:rPr>
          <w:del w:id="235" w:author="Liran Sigalat" w:date="2013-10-14T23:53:00Z"/>
          <w:rFonts w:eastAsiaTheme="minorEastAsia" w:cstheme="minorBidi"/>
          <w:noProof/>
          <w:sz w:val="22"/>
          <w:szCs w:val="22"/>
        </w:rPr>
      </w:pPr>
      <w:del w:id="236" w:author="Liran Sigalat" w:date="2013-10-14T23:53:00Z">
        <w:r w:rsidRPr="00D7353E" w:rsidDel="001A0790">
          <w:rPr>
            <w:noProof/>
          </w:rPr>
          <w:delText>3.4.1</w:delText>
        </w:r>
        <w:r w:rsidDel="001A0790">
          <w:rPr>
            <w:rFonts w:eastAsiaTheme="minorEastAsia" w:cstheme="minorBidi"/>
            <w:noProof/>
            <w:sz w:val="22"/>
            <w:szCs w:val="22"/>
          </w:rPr>
          <w:tab/>
        </w:r>
        <w:r w:rsidRPr="00D7353E" w:rsidDel="001A0790">
          <w:rPr>
            <w:noProof/>
          </w:rPr>
          <w:delText>The match(url) function</w:delText>
        </w:r>
        <w:r w:rsidDel="001A0790">
          <w:rPr>
            <w:noProof/>
            <w:webHidden/>
          </w:rPr>
          <w:tab/>
          <w:delText>11</w:delText>
        </w:r>
      </w:del>
    </w:p>
    <w:p w14:paraId="30CA92D2" w14:textId="77777777" w:rsidR="000671F2" w:rsidDel="001A0790" w:rsidRDefault="000671F2">
      <w:pPr>
        <w:pStyle w:val="TOC3"/>
        <w:tabs>
          <w:tab w:val="left" w:pos="1200"/>
          <w:tab w:val="right" w:leader="dot" w:pos="10214"/>
        </w:tabs>
        <w:rPr>
          <w:del w:id="237" w:author="Liran Sigalat" w:date="2013-10-14T23:53:00Z"/>
          <w:rFonts w:eastAsiaTheme="minorEastAsia" w:cstheme="minorBidi"/>
          <w:noProof/>
          <w:sz w:val="22"/>
          <w:szCs w:val="22"/>
        </w:rPr>
      </w:pPr>
      <w:del w:id="238" w:author="Liran Sigalat" w:date="2013-10-14T23:53:00Z">
        <w:r w:rsidRPr="00D7353E" w:rsidDel="001A0790">
          <w:rPr>
            <w:noProof/>
          </w:rPr>
          <w:delText>3.4.2</w:delText>
        </w:r>
        <w:r w:rsidDel="001A0790">
          <w:rPr>
            <w:rFonts w:eastAsiaTheme="minorEastAsia" w:cstheme="minorBidi"/>
            <w:noProof/>
            <w:sz w:val="22"/>
            <w:szCs w:val="22"/>
          </w:rPr>
          <w:tab/>
        </w:r>
        <w:r w:rsidRPr="00D7353E" w:rsidDel="001A0790">
          <w:rPr>
            <w:noProof/>
          </w:rPr>
          <w:delText>The rules definition</w:delText>
        </w:r>
        <w:r w:rsidDel="001A0790">
          <w:rPr>
            <w:noProof/>
            <w:webHidden/>
          </w:rPr>
          <w:tab/>
          <w:delText>11</w:delText>
        </w:r>
      </w:del>
    </w:p>
    <w:p w14:paraId="666F43B3" w14:textId="77777777" w:rsidR="000671F2" w:rsidDel="001A0790" w:rsidRDefault="000671F2">
      <w:pPr>
        <w:pStyle w:val="TOC3"/>
        <w:tabs>
          <w:tab w:val="left" w:pos="1200"/>
          <w:tab w:val="right" w:leader="dot" w:pos="10214"/>
        </w:tabs>
        <w:rPr>
          <w:del w:id="239" w:author="Liran Sigalat" w:date="2013-10-14T23:53:00Z"/>
          <w:rFonts w:eastAsiaTheme="minorEastAsia" w:cstheme="minorBidi"/>
          <w:noProof/>
          <w:sz w:val="22"/>
          <w:szCs w:val="22"/>
        </w:rPr>
      </w:pPr>
      <w:del w:id="240" w:author="Liran Sigalat" w:date="2013-10-14T23:53:00Z">
        <w:r w:rsidRPr="00D7353E" w:rsidDel="001A0790">
          <w:rPr>
            <w:noProof/>
          </w:rPr>
          <w:delText>3.4.3</w:delText>
        </w:r>
        <w:r w:rsidDel="001A0790">
          <w:rPr>
            <w:rFonts w:eastAsiaTheme="minorEastAsia" w:cstheme="minorBidi"/>
            <w:noProof/>
            <w:sz w:val="22"/>
            <w:szCs w:val="22"/>
          </w:rPr>
          <w:tab/>
        </w:r>
        <w:r w:rsidRPr="00D7353E" w:rsidDel="001A0790">
          <w:rPr>
            <w:noProof/>
          </w:rPr>
          <w:delText>The params definition</w:delText>
        </w:r>
        <w:r w:rsidDel="001A0790">
          <w:rPr>
            <w:noProof/>
            <w:webHidden/>
          </w:rPr>
          <w:tab/>
          <w:delText>12</w:delText>
        </w:r>
      </w:del>
    </w:p>
    <w:p w14:paraId="558519D2" w14:textId="77777777" w:rsidR="000671F2" w:rsidDel="001A0790" w:rsidRDefault="000671F2">
      <w:pPr>
        <w:pStyle w:val="TOC3"/>
        <w:tabs>
          <w:tab w:val="left" w:pos="1200"/>
          <w:tab w:val="right" w:leader="dot" w:pos="10214"/>
        </w:tabs>
        <w:rPr>
          <w:del w:id="241" w:author="Liran Sigalat" w:date="2013-10-14T23:53:00Z"/>
          <w:rFonts w:eastAsiaTheme="minorEastAsia" w:cstheme="minorBidi"/>
          <w:noProof/>
          <w:sz w:val="22"/>
          <w:szCs w:val="22"/>
        </w:rPr>
      </w:pPr>
      <w:del w:id="242" w:author="Liran Sigalat" w:date="2013-10-14T23:53:00Z">
        <w:r w:rsidRPr="00D7353E" w:rsidDel="001A0790">
          <w:rPr>
            <w:noProof/>
          </w:rPr>
          <w:delText>3.4.4</w:delText>
        </w:r>
        <w:r w:rsidDel="001A0790">
          <w:rPr>
            <w:rFonts w:eastAsiaTheme="minorEastAsia" w:cstheme="minorBidi"/>
            <w:noProof/>
            <w:sz w:val="22"/>
            <w:szCs w:val="22"/>
          </w:rPr>
          <w:tab/>
        </w:r>
        <w:r w:rsidRPr="00D7353E" w:rsidDel="001A0790">
          <w:rPr>
            <w:noProof/>
          </w:rPr>
          <w:delText>The examples definition</w:delText>
        </w:r>
        <w:r w:rsidDel="001A0790">
          <w:rPr>
            <w:noProof/>
            <w:webHidden/>
          </w:rPr>
          <w:tab/>
          <w:delText>12</w:delText>
        </w:r>
      </w:del>
    </w:p>
    <w:p w14:paraId="6E3C676D" w14:textId="77777777" w:rsidR="000671F2" w:rsidDel="001A0790" w:rsidRDefault="000671F2">
      <w:pPr>
        <w:pStyle w:val="TOC2"/>
        <w:tabs>
          <w:tab w:val="left" w:pos="960"/>
          <w:tab w:val="right" w:leader="dot" w:pos="10214"/>
        </w:tabs>
        <w:rPr>
          <w:del w:id="243" w:author="Liran Sigalat" w:date="2013-10-14T23:53:00Z"/>
          <w:rFonts w:eastAsiaTheme="minorEastAsia" w:cstheme="minorBidi"/>
          <w:iCs w:val="0"/>
          <w:noProof/>
          <w:szCs w:val="22"/>
        </w:rPr>
      </w:pPr>
      <w:del w:id="244" w:author="Liran Sigalat" w:date="2013-10-14T23:53:00Z">
        <w:r w:rsidRPr="00D7353E" w:rsidDel="001A0790">
          <w:rPr>
            <w:noProof/>
            <w:lang w:bidi="ar-SA"/>
          </w:rPr>
          <w:delText>3.5</w:delText>
        </w:r>
        <w:r w:rsidDel="001A0790">
          <w:rPr>
            <w:rFonts w:eastAsiaTheme="minorEastAsia" w:cstheme="minorBidi"/>
            <w:iCs w:val="0"/>
            <w:noProof/>
            <w:szCs w:val="22"/>
          </w:rPr>
          <w:tab/>
        </w:r>
        <w:r w:rsidRPr="00D7353E" w:rsidDel="001A0790">
          <w:rPr>
            <w:noProof/>
            <w:lang w:bidi="ar-SA"/>
          </w:rPr>
          <w:delText>Testing your code</w:delText>
        </w:r>
        <w:r w:rsidDel="001A0790">
          <w:rPr>
            <w:noProof/>
            <w:webHidden/>
          </w:rPr>
          <w:tab/>
          <w:delText>13</w:delText>
        </w:r>
      </w:del>
    </w:p>
    <w:p w14:paraId="1E58AE25" w14:textId="77777777" w:rsidR="000671F2" w:rsidDel="001A0790" w:rsidRDefault="000671F2">
      <w:pPr>
        <w:pStyle w:val="TOC3"/>
        <w:tabs>
          <w:tab w:val="left" w:pos="1200"/>
          <w:tab w:val="right" w:leader="dot" w:pos="10214"/>
        </w:tabs>
        <w:rPr>
          <w:del w:id="245" w:author="Liran Sigalat" w:date="2013-10-14T23:53:00Z"/>
          <w:rFonts w:eastAsiaTheme="minorEastAsia" w:cstheme="minorBidi"/>
          <w:noProof/>
          <w:sz w:val="22"/>
          <w:szCs w:val="22"/>
        </w:rPr>
      </w:pPr>
      <w:del w:id="246" w:author="Liran Sigalat" w:date="2013-10-14T23:53:00Z">
        <w:r w:rsidRPr="00D7353E" w:rsidDel="001A0790">
          <w:rPr>
            <w:noProof/>
          </w:rPr>
          <w:delText>3.5.1</w:delText>
        </w:r>
        <w:r w:rsidDel="001A0790">
          <w:rPr>
            <w:rFonts w:eastAsiaTheme="minorEastAsia" w:cstheme="minorBidi"/>
            <w:noProof/>
            <w:sz w:val="22"/>
            <w:szCs w:val="22"/>
          </w:rPr>
          <w:tab/>
        </w:r>
        <w:r w:rsidRPr="00D7353E" w:rsidDel="001A0790">
          <w:rPr>
            <w:noProof/>
          </w:rPr>
          <w:delText>Adjusting the Unit Testing Application and running it</w:delText>
        </w:r>
        <w:r w:rsidDel="001A0790">
          <w:rPr>
            <w:noProof/>
            <w:webHidden/>
          </w:rPr>
          <w:tab/>
          <w:delText>13</w:delText>
        </w:r>
      </w:del>
    </w:p>
    <w:p w14:paraId="4B1D8A59" w14:textId="77777777" w:rsidR="000671F2" w:rsidDel="001A0790" w:rsidRDefault="000671F2">
      <w:pPr>
        <w:pStyle w:val="TOC3"/>
        <w:tabs>
          <w:tab w:val="left" w:pos="1200"/>
          <w:tab w:val="right" w:leader="dot" w:pos="10214"/>
        </w:tabs>
        <w:rPr>
          <w:del w:id="247" w:author="Liran Sigalat" w:date="2013-10-14T23:53:00Z"/>
          <w:rFonts w:eastAsiaTheme="minorEastAsia" w:cstheme="minorBidi"/>
          <w:noProof/>
          <w:sz w:val="22"/>
          <w:szCs w:val="22"/>
        </w:rPr>
      </w:pPr>
      <w:del w:id="248" w:author="Liran Sigalat" w:date="2013-10-14T23:53:00Z">
        <w:r w:rsidRPr="00D7353E" w:rsidDel="001A0790">
          <w:rPr>
            <w:noProof/>
          </w:rPr>
          <w:delText>3.5.2</w:delText>
        </w:r>
        <w:r w:rsidDel="001A0790">
          <w:rPr>
            <w:rFonts w:eastAsiaTheme="minorEastAsia" w:cstheme="minorBidi"/>
            <w:noProof/>
            <w:sz w:val="22"/>
            <w:szCs w:val="22"/>
          </w:rPr>
          <w:tab/>
        </w:r>
        <w:r w:rsidRPr="00D7353E" w:rsidDel="001A0790">
          <w:rPr>
            <w:noProof/>
          </w:rPr>
          <w:delText>Common problems when running the Unit Testing Application</w:delText>
        </w:r>
        <w:r w:rsidDel="001A0790">
          <w:rPr>
            <w:noProof/>
            <w:webHidden/>
          </w:rPr>
          <w:tab/>
          <w:delText>13</w:delText>
        </w:r>
      </w:del>
    </w:p>
    <w:p w14:paraId="4751480E" w14:textId="77777777" w:rsidR="000671F2" w:rsidDel="001A0790" w:rsidRDefault="000671F2">
      <w:pPr>
        <w:pStyle w:val="TOC4"/>
        <w:tabs>
          <w:tab w:val="left" w:pos="1680"/>
          <w:tab w:val="right" w:leader="dot" w:pos="10214"/>
        </w:tabs>
        <w:rPr>
          <w:del w:id="249" w:author="Liran Sigalat" w:date="2013-10-14T23:53:00Z"/>
          <w:rFonts w:eastAsiaTheme="minorEastAsia" w:cstheme="minorBidi"/>
          <w:noProof/>
          <w:sz w:val="22"/>
          <w:szCs w:val="22"/>
        </w:rPr>
      </w:pPr>
      <w:del w:id="250" w:author="Liran Sigalat" w:date="2013-10-14T23:53:00Z">
        <w:r w:rsidRPr="00D7353E" w:rsidDel="001A0790">
          <w:rPr>
            <w:noProof/>
          </w:rPr>
          <w:delText>3.5.2.1</w:delText>
        </w:r>
        <w:r w:rsidDel="001A0790">
          <w:rPr>
            <w:rFonts w:eastAsiaTheme="minorEastAsia" w:cstheme="minorBidi"/>
            <w:noProof/>
            <w:sz w:val="22"/>
            <w:szCs w:val="22"/>
          </w:rPr>
          <w:tab/>
        </w:r>
        <w:r w:rsidRPr="00D7353E" w:rsidDel="001A0790">
          <w:rPr>
            <w:noProof/>
          </w:rPr>
          <w:delText>Example 1: 'XXX: not found in actual'</w:delText>
        </w:r>
        <w:r w:rsidDel="001A0790">
          <w:rPr>
            <w:noProof/>
            <w:webHidden/>
          </w:rPr>
          <w:tab/>
          <w:delText>13</w:delText>
        </w:r>
      </w:del>
    </w:p>
    <w:p w14:paraId="1446251E" w14:textId="77777777" w:rsidR="000671F2" w:rsidDel="001A0790" w:rsidRDefault="000671F2">
      <w:pPr>
        <w:pStyle w:val="TOC4"/>
        <w:tabs>
          <w:tab w:val="left" w:pos="1680"/>
          <w:tab w:val="right" w:leader="dot" w:pos="10214"/>
        </w:tabs>
        <w:rPr>
          <w:del w:id="251" w:author="Liran Sigalat" w:date="2013-10-14T23:53:00Z"/>
          <w:rFonts w:eastAsiaTheme="minorEastAsia" w:cstheme="minorBidi"/>
          <w:noProof/>
          <w:sz w:val="22"/>
          <w:szCs w:val="22"/>
        </w:rPr>
      </w:pPr>
      <w:del w:id="252" w:author="Liran Sigalat" w:date="2013-10-14T23:53:00Z">
        <w:r w:rsidRPr="00D7353E" w:rsidDel="001A0790">
          <w:rPr>
            <w:noProof/>
          </w:rPr>
          <w:delText>3.5.2.2</w:delText>
        </w:r>
        <w:r w:rsidDel="001A0790">
          <w:rPr>
            <w:rFonts w:eastAsiaTheme="minorEastAsia" w:cstheme="minorBidi"/>
            <w:noProof/>
            <w:sz w:val="22"/>
            <w:szCs w:val="22"/>
          </w:rPr>
          <w:tab/>
        </w:r>
        <w:r w:rsidRPr="00D7353E" w:rsidDel="001A0790">
          <w:rPr>
            <w:noProof/>
          </w:rPr>
          <w:delText>Example 2: 'rule: expected ip1, found ip2'</w:delText>
        </w:r>
        <w:r w:rsidDel="001A0790">
          <w:rPr>
            <w:noProof/>
            <w:webHidden/>
          </w:rPr>
          <w:tab/>
          <w:delText>14</w:delText>
        </w:r>
      </w:del>
    </w:p>
    <w:p w14:paraId="620AB62E" w14:textId="77777777" w:rsidR="000671F2" w:rsidDel="001A0790" w:rsidRDefault="000671F2">
      <w:pPr>
        <w:pStyle w:val="TOC4"/>
        <w:tabs>
          <w:tab w:val="left" w:pos="1680"/>
          <w:tab w:val="right" w:leader="dot" w:pos="10214"/>
        </w:tabs>
        <w:rPr>
          <w:del w:id="253" w:author="Liran Sigalat" w:date="2013-10-14T23:53:00Z"/>
          <w:rFonts w:eastAsiaTheme="minorEastAsia" w:cstheme="minorBidi"/>
          <w:noProof/>
          <w:sz w:val="22"/>
          <w:szCs w:val="22"/>
        </w:rPr>
      </w:pPr>
      <w:del w:id="254" w:author="Liran Sigalat" w:date="2013-10-14T23:53:00Z">
        <w:r w:rsidRPr="00D7353E" w:rsidDel="001A0790">
          <w:rPr>
            <w:noProof/>
          </w:rPr>
          <w:delText>3.5.2.3</w:delText>
        </w:r>
        <w:r w:rsidDel="001A0790">
          <w:rPr>
            <w:rFonts w:eastAsiaTheme="minorEastAsia" w:cstheme="minorBidi"/>
            <w:noProof/>
            <w:sz w:val="22"/>
            <w:szCs w:val="22"/>
          </w:rPr>
          <w:tab/>
        </w:r>
        <w:r w:rsidRPr="00D7353E" w:rsidDel="001A0790">
          <w:rPr>
            <w:noProof/>
          </w:rPr>
          <w:delText>Example 3: 'XXX: not found in expected'</w:delText>
        </w:r>
        <w:r w:rsidDel="001A0790">
          <w:rPr>
            <w:noProof/>
            <w:webHidden/>
          </w:rPr>
          <w:tab/>
          <w:delText>14</w:delText>
        </w:r>
      </w:del>
    </w:p>
    <w:p w14:paraId="4FFBEB16" w14:textId="77777777" w:rsidR="000671F2" w:rsidDel="001A0790" w:rsidRDefault="000671F2">
      <w:pPr>
        <w:pStyle w:val="TOC1"/>
        <w:tabs>
          <w:tab w:val="left" w:pos="480"/>
          <w:tab w:val="right" w:leader="dot" w:pos="10214"/>
        </w:tabs>
        <w:rPr>
          <w:del w:id="255" w:author="Liran Sigalat" w:date="2013-10-14T23:53:00Z"/>
          <w:rFonts w:eastAsiaTheme="minorEastAsia" w:cstheme="minorBidi"/>
          <w:b w:val="0"/>
          <w:bCs w:val="0"/>
          <w:noProof/>
          <w:sz w:val="22"/>
          <w:szCs w:val="22"/>
        </w:rPr>
      </w:pPr>
      <w:del w:id="256" w:author="Liran Sigalat" w:date="2013-10-14T23:53:00Z">
        <w:r w:rsidRPr="00D7353E" w:rsidDel="001A0790">
          <w:rPr>
            <w:noProof/>
            <w:lang w:bidi="ar-SA"/>
          </w:rPr>
          <w:delText>4</w:delText>
        </w:r>
        <w:r w:rsidDel="001A0790">
          <w:rPr>
            <w:rFonts w:eastAsiaTheme="minorEastAsia" w:cstheme="minorBidi"/>
            <w:b w:val="0"/>
            <w:bCs w:val="0"/>
            <w:noProof/>
            <w:sz w:val="22"/>
            <w:szCs w:val="22"/>
          </w:rPr>
          <w:tab/>
        </w:r>
        <w:r w:rsidRPr="00D7353E" w:rsidDel="001A0790">
          <w:rPr>
            <w:noProof/>
            <w:lang w:bidi="ar-SA"/>
          </w:rPr>
          <w:delText>Page Scraping</w:delText>
        </w:r>
        <w:r w:rsidDel="001A0790">
          <w:rPr>
            <w:noProof/>
            <w:webHidden/>
          </w:rPr>
          <w:tab/>
          <w:delText>14</w:delText>
        </w:r>
      </w:del>
    </w:p>
    <w:p w14:paraId="0E7685CF" w14:textId="77777777" w:rsidR="000671F2" w:rsidDel="001A0790" w:rsidRDefault="000671F2">
      <w:pPr>
        <w:pStyle w:val="TOC2"/>
        <w:tabs>
          <w:tab w:val="left" w:pos="960"/>
          <w:tab w:val="right" w:leader="dot" w:pos="10214"/>
        </w:tabs>
        <w:rPr>
          <w:del w:id="257" w:author="Liran Sigalat" w:date="2013-10-14T23:53:00Z"/>
          <w:rFonts w:eastAsiaTheme="minorEastAsia" w:cstheme="minorBidi"/>
          <w:iCs w:val="0"/>
          <w:noProof/>
          <w:szCs w:val="22"/>
        </w:rPr>
      </w:pPr>
      <w:del w:id="258" w:author="Liran Sigalat" w:date="2013-10-14T23:53:00Z">
        <w:r w:rsidRPr="00D7353E" w:rsidDel="001A0790">
          <w:rPr>
            <w:noProof/>
            <w:lang w:bidi="ar-SA"/>
          </w:rPr>
          <w:delText>4.1</w:delText>
        </w:r>
        <w:r w:rsidDel="001A0790">
          <w:rPr>
            <w:rFonts w:eastAsiaTheme="minorEastAsia" w:cstheme="minorBidi"/>
            <w:iCs w:val="0"/>
            <w:noProof/>
            <w:szCs w:val="22"/>
          </w:rPr>
          <w:tab/>
        </w:r>
        <w:r w:rsidRPr="00D7353E" w:rsidDel="001A0790">
          <w:rPr>
            <w:noProof/>
            <w:lang w:bidi="ar-SA"/>
          </w:rPr>
          <w:delText>Deciding which rules should have a scraping function</w:delText>
        </w:r>
        <w:r w:rsidDel="001A0790">
          <w:rPr>
            <w:noProof/>
            <w:webHidden/>
          </w:rPr>
          <w:tab/>
          <w:delText>15</w:delText>
        </w:r>
      </w:del>
    </w:p>
    <w:p w14:paraId="73F80F5E" w14:textId="77777777" w:rsidR="000671F2" w:rsidDel="001A0790" w:rsidRDefault="000671F2">
      <w:pPr>
        <w:pStyle w:val="TOC2"/>
        <w:tabs>
          <w:tab w:val="left" w:pos="960"/>
          <w:tab w:val="right" w:leader="dot" w:pos="10214"/>
        </w:tabs>
        <w:rPr>
          <w:del w:id="259" w:author="Liran Sigalat" w:date="2013-10-14T23:53:00Z"/>
          <w:rFonts w:eastAsiaTheme="minorEastAsia" w:cstheme="minorBidi"/>
          <w:iCs w:val="0"/>
          <w:noProof/>
          <w:szCs w:val="22"/>
        </w:rPr>
      </w:pPr>
      <w:del w:id="260" w:author="Liran Sigalat" w:date="2013-10-14T23:53:00Z">
        <w:r w:rsidRPr="00D7353E" w:rsidDel="001A0790">
          <w:rPr>
            <w:noProof/>
            <w:lang w:bidi="ar-SA"/>
          </w:rPr>
          <w:delText>4.2</w:delText>
        </w:r>
        <w:r w:rsidDel="001A0790">
          <w:rPr>
            <w:rFonts w:eastAsiaTheme="minorEastAsia" w:cstheme="minorBidi"/>
            <w:iCs w:val="0"/>
            <w:noProof/>
            <w:szCs w:val="22"/>
          </w:rPr>
          <w:tab/>
        </w:r>
        <w:r w:rsidRPr="00D7353E" w:rsidDel="001A0790">
          <w:rPr>
            <w:noProof/>
            <w:lang w:bidi="ar-SA"/>
          </w:rPr>
          <w:delText>The scraping function</w:delText>
        </w:r>
        <w:r w:rsidDel="001A0790">
          <w:rPr>
            <w:noProof/>
            <w:webHidden/>
          </w:rPr>
          <w:tab/>
          <w:delText>15</w:delText>
        </w:r>
      </w:del>
    </w:p>
    <w:p w14:paraId="0E7279B2" w14:textId="77777777" w:rsidR="000671F2" w:rsidDel="001A0790" w:rsidRDefault="000671F2">
      <w:pPr>
        <w:pStyle w:val="TOC3"/>
        <w:tabs>
          <w:tab w:val="left" w:pos="1200"/>
          <w:tab w:val="right" w:leader="dot" w:pos="10214"/>
        </w:tabs>
        <w:rPr>
          <w:del w:id="261" w:author="Liran Sigalat" w:date="2013-10-14T23:53:00Z"/>
          <w:rFonts w:eastAsiaTheme="minorEastAsia" w:cstheme="minorBidi"/>
          <w:noProof/>
          <w:sz w:val="22"/>
          <w:szCs w:val="22"/>
        </w:rPr>
      </w:pPr>
      <w:del w:id="262" w:author="Liran Sigalat" w:date="2013-10-14T23:53:00Z">
        <w:r w:rsidRPr="00D7353E" w:rsidDel="001A0790">
          <w:rPr>
            <w:noProof/>
          </w:rPr>
          <w:delText>4.2.1</w:delText>
        </w:r>
        <w:r w:rsidDel="001A0790">
          <w:rPr>
            <w:rFonts w:eastAsiaTheme="minorEastAsia" w:cstheme="minorBidi"/>
            <w:noProof/>
            <w:sz w:val="22"/>
            <w:szCs w:val="22"/>
          </w:rPr>
          <w:tab/>
        </w:r>
        <w:r w:rsidRPr="00D7353E" w:rsidDel="001A0790">
          <w:rPr>
            <w:noProof/>
          </w:rPr>
          <w:delText>Locating the product names within the page</w:delText>
        </w:r>
        <w:r w:rsidDel="001A0790">
          <w:rPr>
            <w:noProof/>
            <w:webHidden/>
          </w:rPr>
          <w:tab/>
          <w:delText>15</w:delText>
        </w:r>
      </w:del>
    </w:p>
    <w:p w14:paraId="58B34E65" w14:textId="77777777" w:rsidR="000671F2" w:rsidDel="001A0790" w:rsidRDefault="000671F2">
      <w:pPr>
        <w:pStyle w:val="TOC3"/>
        <w:tabs>
          <w:tab w:val="left" w:pos="1200"/>
          <w:tab w:val="right" w:leader="dot" w:pos="10214"/>
        </w:tabs>
        <w:rPr>
          <w:del w:id="263" w:author="Liran Sigalat" w:date="2013-10-14T23:53:00Z"/>
          <w:rFonts w:eastAsiaTheme="minorEastAsia" w:cstheme="minorBidi"/>
          <w:noProof/>
          <w:sz w:val="22"/>
          <w:szCs w:val="22"/>
        </w:rPr>
      </w:pPr>
      <w:del w:id="264" w:author="Liran Sigalat" w:date="2013-10-14T23:53:00Z">
        <w:r w:rsidRPr="00D7353E" w:rsidDel="001A0790">
          <w:rPr>
            <w:noProof/>
          </w:rPr>
          <w:delText>4.2.2</w:delText>
        </w:r>
        <w:r w:rsidDel="001A0790">
          <w:rPr>
            <w:rFonts w:eastAsiaTheme="minorEastAsia" w:cstheme="minorBidi"/>
            <w:noProof/>
            <w:sz w:val="22"/>
            <w:szCs w:val="22"/>
          </w:rPr>
          <w:tab/>
        </w:r>
        <w:r w:rsidRPr="00D7353E" w:rsidDel="001A0790">
          <w:rPr>
            <w:noProof/>
          </w:rPr>
          <w:delText>Locating the product names within the page’s source code</w:delText>
        </w:r>
        <w:r w:rsidDel="001A0790">
          <w:rPr>
            <w:noProof/>
            <w:webHidden/>
          </w:rPr>
          <w:tab/>
          <w:delText>16</w:delText>
        </w:r>
      </w:del>
    </w:p>
    <w:p w14:paraId="71D36363" w14:textId="77777777" w:rsidR="000671F2" w:rsidDel="001A0790" w:rsidRDefault="000671F2">
      <w:pPr>
        <w:pStyle w:val="TOC3"/>
        <w:tabs>
          <w:tab w:val="left" w:pos="1200"/>
          <w:tab w:val="right" w:leader="dot" w:pos="10214"/>
        </w:tabs>
        <w:rPr>
          <w:del w:id="265" w:author="Liran Sigalat" w:date="2013-10-14T23:53:00Z"/>
          <w:rFonts w:eastAsiaTheme="minorEastAsia" w:cstheme="minorBidi"/>
          <w:noProof/>
          <w:sz w:val="22"/>
          <w:szCs w:val="22"/>
        </w:rPr>
      </w:pPr>
      <w:del w:id="266" w:author="Liran Sigalat" w:date="2013-10-14T23:53:00Z">
        <w:r w:rsidRPr="00D7353E" w:rsidDel="001A0790">
          <w:rPr>
            <w:noProof/>
          </w:rPr>
          <w:delText>4.2.3</w:delText>
        </w:r>
        <w:r w:rsidDel="001A0790">
          <w:rPr>
            <w:rFonts w:eastAsiaTheme="minorEastAsia" w:cstheme="minorBidi"/>
            <w:noProof/>
            <w:sz w:val="22"/>
            <w:szCs w:val="22"/>
          </w:rPr>
          <w:tab/>
        </w:r>
        <w:r w:rsidRPr="00D7353E" w:rsidDel="001A0790">
          <w:rPr>
            <w:noProof/>
          </w:rPr>
          <w:delText>Writing the scraping function</w:delText>
        </w:r>
        <w:r w:rsidDel="001A0790">
          <w:rPr>
            <w:noProof/>
            <w:webHidden/>
          </w:rPr>
          <w:tab/>
          <w:delText>17</w:delText>
        </w:r>
      </w:del>
    </w:p>
    <w:p w14:paraId="5598BFFB" w14:textId="77777777" w:rsidR="000671F2" w:rsidDel="001A0790" w:rsidRDefault="000671F2">
      <w:pPr>
        <w:pStyle w:val="TOC2"/>
        <w:tabs>
          <w:tab w:val="left" w:pos="960"/>
          <w:tab w:val="right" w:leader="dot" w:pos="10214"/>
        </w:tabs>
        <w:rPr>
          <w:del w:id="267" w:author="Liran Sigalat" w:date="2013-10-14T23:53:00Z"/>
          <w:rFonts w:eastAsiaTheme="minorEastAsia" w:cstheme="minorBidi"/>
          <w:iCs w:val="0"/>
          <w:noProof/>
          <w:szCs w:val="22"/>
        </w:rPr>
      </w:pPr>
      <w:del w:id="268" w:author="Liran Sigalat" w:date="2013-10-14T23:53:00Z">
        <w:r w:rsidRPr="00D7353E" w:rsidDel="001A0790">
          <w:rPr>
            <w:noProof/>
            <w:lang w:bidi="ar-SA"/>
          </w:rPr>
          <w:delText>4.3</w:delText>
        </w:r>
        <w:r w:rsidDel="001A0790">
          <w:rPr>
            <w:rFonts w:eastAsiaTheme="minorEastAsia" w:cstheme="minorBidi"/>
            <w:iCs w:val="0"/>
            <w:noProof/>
            <w:szCs w:val="22"/>
          </w:rPr>
          <w:tab/>
        </w:r>
        <w:r w:rsidRPr="00D7353E" w:rsidDel="001A0790">
          <w:rPr>
            <w:noProof/>
            <w:lang w:bidi="ar-SA"/>
          </w:rPr>
          <w:delText>Output file structure</w:delText>
        </w:r>
        <w:r w:rsidDel="001A0790">
          <w:rPr>
            <w:noProof/>
            <w:webHidden/>
          </w:rPr>
          <w:tab/>
          <w:delText>17</w:delText>
        </w:r>
      </w:del>
    </w:p>
    <w:p w14:paraId="6009D321" w14:textId="77777777" w:rsidR="000671F2" w:rsidDel="001A0790" w:rsidRDefault="000671F2">
      <w:pPr>
        <w:pStyle w:val="TOC3"/>
        <w:tabs>
          <w:tab w:val="left" w:pos="1200"/>
          <w:tab w:val="right" w:leader="dot" w:pos="10214"/>
        </w:tabs>
        <w:rPr>
          <w:del w:id="269" w:author="Liran Sigalat" w:date="2013-10-14T23:53:00Z"/>
          <w:rFonts w:eastAsiaTheme="minorEastAsia" w:cstheme="minorBidi"/>
          <w:noProof/>
          <w:sz w:val="22"/>
          <w:szCs w:val="22"/>
        </w:rPr>
      </w:pPr>
      <w:del w:id="270" w:author="Liran Sigalat" w:date="2013-10-14T23:53:00Z">
        <w:r w:rsidRPr="00D7353E" w:rsidDel="001A0790">
          <w:rPr>
            <w:noProof/>
          </w:rPr>
          <w:delText>4.3.1</w:delText>
        </w:r>
        <w:r w:rsidDel="001A0790">
          <w:rPr>
            <w:rFonts w:eastAsiaTheme="minorEastAsia" w:cstheme="minorBidi"/>
            <w:noProof/>
            <w:sz w:val="22"/>
            <w:szCs w:val="22"/>
          </w:rPr>
          <w:tab/>
        </w:r>
        <w:r w:rsidRPr="00D7353E" w:rsidDel="001A0790">
          <w:rPr>
            <w:noProof/>
          </w:rPr>
          <w:delText>The scraping functions</w:delText>
        </w:r>
        <w:r w:rsidDel="001A0790">
          <w:rPr>
            <w:noProof/>
            <w:webHidden/>
          </w:rPr>
          <w:tab/>
          <w:delText>17</w:delText>
        </w:r>
      </w:del>
    </w:p>
    <w:p w14:paraId="73F575BF" w14:textId="77777777" w:rsidR="000671F2" w:rsidDel="001A0790" w:rsidRDefault="000671F2">
      <w:pPr>
        <w:pStyle w:val="TOC3"/>
        <w:tabs>
          <w:tab w:val="left" w:pos="1200"/>
          <w:tab w:val="right" w:leader="dot" w:pos="10214"/>
        </w:tabs>
        <w:rPr>
          <w:del w:id="271" w:author="Liran Sigalat" w:date="2013-10-14T23:53:00Z"/>
          <w:rFonts w:eastAsiaTheme="minorEastAsia" w:cstheme="minorBidi"/>
          <w:noProof/>
          <w:sz w:val="22"/>
          <w:szCs w:val="22"/>
        </w:rPr>
      </w:pPr>
      <w:del w:id="272" w:author="Liran Sigalat" w:date="2013-10-14T23:53:00Z">
        <w:r w:rsidRPr="00D7353E" w:rsidDel="001A0790">
          <w:rPr>
            <w:noProof/>
          </w:rPr>
          <w:delText>4.3.2</w:delText>
        </w:r>
        <w:r w:rsidDel="001A0790">
          <w:rPr>
            <w:rFonts w:eastAsiaTheme="minorEastAsia" w:cstheme="minorBidi"/>
            <w:noProof/>
            <w:sz w:val="22"/>
            <w:szCs w:val="22"/>
          </w:rPr>
          <w:tab/>
        </w:r>
        <w:r w:rsidRPr="00D7353E" w:rsidDel="001A0790">
          <w:rPr>
            <w:noProof/>
          </w:rPr>
          <w:delText>The parsers definition</w:delText>
        </w:r>
        <w:r w:rsidDel="001A0790">
          <w:rPr>
            <w:noProof/>
            <w:webHidden/>
          </w:rPr>
          <w:tab/>
          <w:delText>18</w:delText>
        </w:r>
      </w:del>
    </w:p>
    <w:p w14:paraId="2AB31BA5" w14:textId="77777777" w:rsidR="000671F2" w:rsidDel="001A0790" w:rsidRDefault="000671F2">
      <w:pPr>
        <w:pStyle w:val="TOC3"/>
        <w:tabs>
          <w:tab w:val="left" w:pos="1200"/>
          <w:tab w:val="right" w:leader="dot" w:pos="10214"/>
        </w:tabs>
        <w:rPr>
          <w:del w:id="273" w:author="Liran Sigalat" w:date="2013-10-14T23:53:00Z"/>
          <w:rFonts w:eastAsiaTheme="minorEastAsia" w:cstheme="minorBidi"/>
          <w:noProof/>
          <w:sz w:val="22"/>
          <w:szCs w:val="22"/>
        </w:rPr>
      </w:pPr>
      <w:del w:id="274" w:author="Liran Sigalat" w:date="2013-10-14T23:53:00Z">
        <w:r w:rsidRPr="00D7353E" w:rsidDel="001A0790">
          <w:rPr>
            <w:noProof/>
          </w:rPr>
          <w:delText>4.3.3</w:delText>
        </w:r>
        <w:r w:rsidDel="001A0790">
          <w:rPr>
            <w:rFonts w:eastAsiaTheme="minorEastAsia" w:cstheme="minorBidi"/>
            <w:noProof/>
            <w:sz w:val="22"/>
            <w:szCs w:val="22"/>
          </w:rPr>
          <w:tab/>
        </w:r>
        <w:r w:rsidRPr="00D7353E" w:rsidDel="001A0790">
          <w:rPr>
            <w:noProof/>
          </w:rPr>
          <w:delText>The examples definition</w:delText>
        </w:r>
        <w:r w:rsidDel="001A0790">
          <w:rPr>
            <w:noProof/>
            <w:webHidden/>
          </w:rPr>
          <w:tab/>
          <w:delText>18</w:delText>
        </w:r>
      </w:del>
    </w:p>
    <w:p w14:paraId="34385B24" w14:textId="77777777" w:rsidR="000671F2" w:rsidDel="001A0790" w:rsidRDefault="000671F2">
      <w:pPr>
        <w:pStyle w:val="TOC2"/>
        <w:tabs>
          <w:tab w:val="left" w:pos="960"/>
          <w:tab w:val="right" w:leader="dot" w:pos="10214"/>
        </w:tabs>
        <w:rPr>
          <w:del w:id="275" w:author="Liran Sigalat" w:date="2013-10-14T23:53:00Z"/>
          <w:rFonts w:eastAsiaTheme="minorEastAsia" w:cstheme="minorBidi"/>
          <w:iCs w:val="0"/>
          <w:noProof/>
          <w:szCs w:val="22"/>
        </w:rPr>
      </w:pPr>
      <w:del w:id="276" w:author="Liran Sigalat" w:date="2013-10-14T23:53:00Z">
        <w:r w:rsidRPr="00D7353E" w:rsidDel="001A0790">
          <w:rPr>
            <w:noProof/>
            <w:lang w:bidi="ar-SA"/>
          </w:rPr>
          <w:lastRenderedPageBreak/>
          <w:delText>4.4</w:delText>
        </w:r>
        <w:r w:rsidDel="001A0790">
          <w:rPr>
            <w:rFonts w:eastAsiaTheme="minorEastAsia" w:cstheme="minorBidi"/>
            <w:iCs w:val="0"/>
            <w:noProof/>
            <w:szCs w:val="22"/>
          </w:rPr>
          <w:tab/>
        </w:r>
        <w:r w:rsidRPr="00D7353E" w:rsidDel="001A0790">
          <w:rPr>
            <w:noProof/>
            <w:lang w:bidi="ar-SA"/>
          </w:rPr>
          <w:delText>Testing your code with the scraper_tests application</w:delText>
        </w:r>
        <w:r w:rsidDel="001A0790">
          <w:rPr>
            <w:noProof/>
            <w:webHidden/>
          </w:rPr>
          <w:tab/>
          <w:delText>18</w:delText>
        </w:r>
      </w:del>
    </w:p>
    <w:p w14:paraId="710D3184" w14:textId="77777777" w:rsidR="000671F2" w:rsidDel="001A0790" w:rsidRDefault="000671F2">
      <w:pPr>
        <w:pStyle w:val="TOC3"/>
        <w:tabs>
          <w:tab w:val="left" w:pos="1200"/>
          <w:tab w:val="right" w:leader="dot" w:pos="10214"/>
        </w:tabs>
        <w:rPr>
          <w:del w:id="277" w:author="Liran Sigalat" w:date="2013-10-14T23:53:00Z"/>
          <w:rFonts w:eastAsiaTheme="minorEastAsia" w:cstheme="minorBidi"/>
          <w:noProof/>
          <w:sz w:val="22"/>
          <w:szCs w:val="22"/>
        </w:rPr>
      </w:pPr>
      <w:del w:id="278" w:author="Liran Sigalat" w:date="2013-10-14T23:53:00Z">
        <w:r w:rsidRPr="00D7353E" w:rsidDel="001A0790">
          <w:rPr>
            <w:noProof/>
          </w:rPr>
          <w:delText>4.4.1</w:delText>
        </w:r>
        <w:r w:rsidDel="001A0790">
          <w:rPr>
            <w:rFonts w:eastAsiaTheme="minorEastAsia" w:cstheme="minorBidi"/>
            <w:noProof/>
            <w:sz w:val="22"/>
            <w:szCs w:val="22"/>
          </w:rPr>
          <w:tab/>
        </w:r>
        <w:r w:rsidRPr="00D7353E" w:rsidDel="001A0790">
          <w:rPr>
            <w:noProof/>
          </w:rPr>
          <w:delText>Adjusting the Unit Testing Application and running it</w:delText>
        </w:r>
        <w:r w:rsidDel="001A0790">
          <w:rPr>
            <w:noProof/>
            <w:webHidden/>
          </w:rPr>
          <w:tab/>
          <w:delText>19</w:delText>
        </w:r>
      </w:del>
    </w:p>
    <w:p w14:paraId="2231930F" w14:textId="77777777" w:rsidR="000671F2" w:rsidDel="001A0790" w:rsidRDefault="000671F2">
      <w:pPr>
        <w:pStyle w:val="TOC3"/>
        <w:tabs>
          <w:tab w:val="left" w:pos="1200"/>
          <w:tab w:val="right" w:leader="dot" w:pos="10214"/>
        </w:tabs>
        <w:rPr>
          <w:del w:id="279" w:author="Liran Sigalat" w:date="2013-10-14T23:53:00Z"/>
          <w:rFonts w:eastAsiaTheme="minorEastAsia" w:cstheme="minorBidi"/>
          <w:noProof/>
          <w:sz w:val="22"/>
          <w:szCs w:val="22"/>
        </w:rPr>
      </w:pPr>
      <w:del w:id="280" w:author="Liran Sigalat" w:date="2013-10-14T23:53:00Z">
        <w:r w:rsidRPr="00D7353E" w:rsidDel="001A0790">
          <w:rPr>
            <w:noProof/>
          </w:rPr>
          <w:delText>4.4.2</w:delText>
        </w:r>
        <w:r w:rsidDel="001A0790">
          <w:rPr>
            <w:rFonts w:eastAsiaTheme="minorEastAsia" w:cstheme="minorBidi"/>
            <w:noProof/>
            <w:sz w:val="22"/>
            <w:szCs w:val="22"/>
          </w:rPr>
          <w:tab/>
        </w:r>
        <w:r w:rsidRPr="00D7353E" w:rsidDel="001A0790">
          <w:rPr>
            <w:noProof/>
          </w:rPr>
          <w:delText>Common problems when running the Unit Testing Application</w:delText>
        </w:r>
        <w:r w:rsidDel="001A0790">
          <w:rPr>
            <w:noProof/>
            <w:webHidden/>
          </w:rPr>
          <w:tab/>
          <w:delText>19</w:delText>
        </w:r>
      </w:del>
    </w:p>
    <w:p w14:paraId="62E374E6" w14:textId="77777777" w:rsidR="000671F2" w:rsidDel="001A0790" w:rsidRDefault="000671F2">
      <w:pPr>
        <w:pStyle w:val="TOC4"/>
        <w:tabs>
          <w:tab w:val="left" w:pos="1680"/>
          <w:tab w:val="right" w:leader="dot" w:pos="10214"/>
        </w:tabs>
        <w:rPr>
          <w:del w:id="281" w:author="Liran Sigalat" w:date="2013-10-14T23:53:00Z"/>
          <w:rFonts w:eastAsiaTheme="minorEastAsia" w:cstheme="minorBidi"/>
          <w:noProof/>
          <w:sz w:val="22"/>
          <w:szCs w:val="22"/>
        </w:rPr>
      </w:pPr>
      <w:del w:id="282" w:author="Liran Sigalat" w:date="2013-10-14T23:53:00Z">
        <w:r w:rsidRPr="00D7353E" w:rsidDel="001A0790">
          <w:rPr>
            <w:noProof/>
          </w:rPr>
          <w:delText>4.4.2.1</w:delText>
        </w:r>
        <w:r w:rsidDel="001A0790">
          <w:rPr>
            <w:rFonts w:eastAsiaTheme="minorEastAsia" w:cstheme="minorBidi"/>
            <w:noProof/>
            <w:sz w:val="22"/>
            <w:szCs w:val="22"/>
          </w:rPr>
          <w:tab/>
        </w:r>
        <w:r w:rsidRPr="00D7353E" w:rsidDel="001A0790">
          <w:rPr>
            <w:noProof/>
          </w:rPr>
          <w:delText>Example 1: ‘AssertionError’</w:delText>
        </w:r>
        <w:r w:rsidDel="001A0790">
          <w:rPr>
            <w:noProof/>
            <w:webHidden/>
          </w:rPr>
          <w:tab/>
          <w:delText>19</w:delText>
        </w:r>
      </w:del>
    </w:p>
    <w:p w14:paraId="4B087C36" w14:textId="77777777" w:rsidR="000671F2" w:rsidDel="001A0790" w:rsidRDefault="000671F2">
      <w:pPr>
        <w:pStyle w:val="TOC4"/>
        <w:tabs>
          <w:tab w:val="left" w:pos="1680"/>
          <w:tab w:val="right" w:leader="dot" w:pos="10214"/>
        </w:tabs>
        <w:rPr>
          <w:del w:id="283" w:author="Liran Sigalat" w:date="2013-10-14T23:53:00Z"/>
          <w:rFonts w:eastAsiaTheme="minorEastAsia" w:cstheme="minorBidi"/>
          <w:noProof/>
          <w:sz w:val="22"/>
          <w:szCs w:val="22"/>
        </w:rPr>
      </w:pPr>
      <w:del w:id="284" w:author="Liran Sigalat" w:date="2013-10-14T23:53:00Z">
        <w:r w:rsidRPr="00D7353E" w:rsidDel="001A0790">
          <w:rPr>
            <w:noProof/>
          </w:rPr>
          <w:delText>4.4.2.2</w:delText>
        </w:r>
        <w:r w:rsidDel="001A0790">
          <w:rPr>
            <w:rFonts w:eastAsiaTheme="minorEastAsia" w:cstheme="minorBidi"/>
            <w:noProof/>
            <w:sz w:val="22"/>
            <w:szCs w:val="22"/>
          </w:rPr>
          <w:tab/>
        </w:r>
        <w:r w:rsidRPr="00D7353E" w:rsidDel="001A0790">
          <w:rPr>
            <w:noProof/>
          </w:rPr>
          <w:delText>Example 2: ‘KeyError: 'scrap_pn'’</w:delText>
        </w:r>
        <w:r w:rsidDel="001A0790">
          <w:rPr>
            <w:noProof/>
            <w:webHidden/>
          </w:rPr>
          <w:tab/>
          <w:delText>19</w:delText>
        </w:r>
      </w:del>
    </w:p>
    <w:p w14:paraId="1F920999" w14:textId="77777777" w:rsidR="000671F2" w:rsidDel="001A0790" w:rsidRDefault="000671F2">
      <w:pPr>
        <w:pStyle w:val="TOC2"/>
        <w:tabs>
          <w:tab w:val="left" w:pos="960"/>
          <w:tab w:val="right" w:leader="dot" w:pos="10214"/>
        </w:tabs>
        <w:rPr>
          <w:del w:id="285" w:author="Liran Sigalat" w:date="2013-10-14T23:53:00Z"/>
          <w:rFonts w:eastAsiaTheme="minorEastAsia" w:cstheme="minorBidi"/>
          <w:iCs w:val="0"/>
          <w:noProof/>
          <w:szCs w:val="22"/>
        </w:rPr>
      </w:pPr>
      <w:del w:id="286" w:author="Liran Sigalat" w:date="2013-10-14T23:53:00Z">
        <w:r w:rsidRPr="00D7353E" w:rsidDel="001A0790">
          <w:rPr>
            <w:noProof/>
            <w:lang w:bidi="ar-SA"/>
          </w:rPr>
          <w:delText>4.5</w:delText>
        </w:r>
        <w:r w:rsidDel="001A0790">
          <w:rPr>
            <w:rFonts w:eastAsiaTheme="minorEastAsia" w:cstheme="minorBidi"/>
            <w:iCs w:val="0"/>
            <w:noProof/>
            <w:szCs w:val="22"/>
          </w:rPr>
          <w:tab/>
        </w:r>
        <w:r w:rsidRPr="00D7353E" w:rsidDel="001A0790">
          <w:rPr>
            <w:noProof/>
            <w:lang w:bidi="ar-SA"/>
          </w:rPr>
          <w:delText>Testing your code with the scraper application</w:delText>
        </w:r>
        <w:r w:rsidDel="001A0790">
          <w:rPr>
            <w:noProof/>
            <w:webHidden/>
          </w:rPr>
          <w:tab/>
          <w:delText>20</w:delText>
        </w:r>
      </w:del>
    </w:p>
    <w:p w14:paraId="4086EE3A" w14:textId="77777777" w:rsidR="000671F2" w:rsidDel="001A0790" w:rsidRDefault="000671F2">
      <w:pPr>
        <w:pStyle w:val="TOC3"/>
        <w:tabs>
          <w:tab w:val="left" w:pos="1200"/>
          <w:tab w:val="right" w:leader="dot" w:pos="10214"/>
        </w:tabs>
        <w:rPr>
          <w:del w:id="287" w:author="Liran Sigalat" w:date="2013-10-14T23:53:00Z"/>
          <w:rFonts w:eastAsiaTheme="minorEastAsia" w:cstheme="minorBidi"/>
          <w:noProof/>
          <w:sz w:val="22"/>
          <w:szCs w:val="22"/>
        </w:rPr>
      </w:pPr>
      <w:del w:id="288" w:author="Liran Sigalat" w:date="2013-10-14T23:53:00Z">
        <w:r w:rsidRPr="00D7353E" w:rsidDel="001A0790">
          <w:rPr>
            <w:noProof/>
          </w:rPr>
          <w:delText>4.5.1</w:delText>
        </w:r>
        <w:r w:rsidDel="001A0790">
          <w:rPr>
            <w:rFonts w:eastAsiaTheme="minorEastAsia" w:cstheme="minorBidi"/>
            <w:noProof/>
            <w:sz w:val="22"/>
            <w:szCs w:val="22"/>
          </w:rPr>
          <w:tab/>
        </w:r>
        <w:r w:rsidRPr="00D7353E" w:rsidDel="001A0790">
          <w:rPr>
            <w:noProof/>
          </w:rPr>
          <w:delText>Adjusting the scraper Application and running it</w:delText>
        </w:r>
        <w:r w:rsidDel="001A0790">
          <w:rPr>
            <w:noProof/>
            <w:webHidden/>
          </w:rPr>
          <w:tab/>
          <w:delText>20</w:delText>
        </w:r>
      </w:del>
    </w:p>
    <w:p w14:paraId="136DF107" w14:textId="77777777" w:rsidR="000671F2" w:rsidDel="001A0790" w:rsidRDefault="000671F2">
      <w:pPr>
        <w:pStyle w:val="TOC3"/>
        <w:tabs>
          <w:tab w:val="left" w:pos="1200"/>
          <w:tab w:val="right" w:leader="dot" w:pos="10214"/>
        </w:tabs>
        <w:rPr>
          <w:del w:id="289" w:author="Liran Sigalat" w:date="2013-10-14T23:53:00Z"/>
          <w:rFonts w:eastAsiaTheme="minorEastAsia" w:cstheme="minorBidi"/>
          <w:noProof/>
          <w:sz w:val="22"/>
          <w:szCs w:val="22"/>
        </w:rPr>
      </w:pPr>
      <w:del w:id="290" w:author="Liran Sigalat" w:date="2013-10-14T23:53:00Z">
        <w:r w:rsidRPr="00D7353E" w:rsidDel="001A0790">
          <w:rPr>
            <w:noProof/>
          </w:rPr>
          <w:delText>4.5.2</w:delText>
        </w:r>
        <w:r w:rsidDel="001A0790">
          <w:rPr>
            <w:rFonts w:eastAsiaTheme="minorEastAsia" w:cstheme="minorBidi"/>
            <w:noProof/>
            <w:sz w:val="22"/>
            <w:szCs w:val="22"/>
          </w:rPr>
          <w:tab/>
        </w:r>
        <w:r w:rsidRPr="00D7353E" w:rsidDel="001A0790">
          <w:rPr>
            <w:noProof/>
          </w:rPr>
          <w:delText>The run’s result</w:delText>
        </w:r>
        <w:r w:rsidDel="001A0790">
          <w:rPr>
            <w:noProof/>
            <w:webHidden/>
          </w:rPr>
          <w:tab/>
          <w:delText>21</w:delText>
        </w:r>
      </w:del>
    </w:p>
    <w:p w14:paraId="7BC457BB" w14:textId="77777777" w:rsidR="000671F2" w:rsidDel="001A0790" w:rsidRDefault="000671F2">
      <w:pPr>
        <w:pStyle w:val="TOC1"/>
        <w:tabs>
          <w:tab w:val="left" w:pos="480"/>
          <w:tab w:val="right" w:leader="dot" w:pos="10214"/>
        </w:tabs>
        <w:rPr>
          <w:del w:id="291" w:author="Liran Sigalat" w:date="2013-10-14T23:53:00Z"/>
          <w:rFonts w:eastAsiaTheme="minorEastAsia" w:cstheme="minorBidi"/>
          <w:b w:val="0"/>
          <w:bCs w:val="0"/>
          <w:noProof/>
          <w:sz w:val="22"/>
          <w:szCs w:val="22"/>
        </w:rPr>
      </w:pPr>
      <w:del w:id="292" w:author="Liran Sigalat" w:date="2013-10-14T23:53:00Z">
        <w:r w:rsidRPr="00D7353E" w:rsidDel="001A0790">
          <w:rPr>
            <w:noProof/>
            <w:lang w:bidi="ar-SA"/>
          </w:rPr>
          <w:delText>5</w:delText>
        </w:r>
        <w:r w:rsidDel="001A0790">
          <w:rPr>
            <w:rFonts w:eastAsiaTheme="minorEastAsia" w:cstheme="minorBidi"/>
            <w:b w:val="0"/>
            <w:bCs w:val="0"/>
            <w:noProof/>
            <w:sz w:val="22"/>
            <w:szCs w:val="22"/>
          </w:rPr>
          <w:tab/>
        </w:r>
        <w:r w:rsidRPr="00D7353E" w:rsidDel="001A0790">
          <w:rPr>
            <w:noProof/>
            <w:lang w:bidi="ar-SA"/>
          </w:rPr>
          <w:delText>Summary</w:delText>
        </w:r>
        <w:r w:rsidDel="001A0790">
          <w:rPr>
            <w:noProof/>
            <w:webHidden/>
          </w:rPr>
          <w:tab/>
          <w:delText>21</w:delText>
        </w:r>
      </w:del>
    </w:p>
    <w:p w14:paraId="759B0710" w14:textId="543E6ADB" w:rsidR="001358BD" w:rsidRPr="0096673D" w:rsidRDefault="00A709E3" w:rsidP="0096673D">
      <w:pPr>
        <w:rPr>
          <w:rFonts w:ascii="Arial" w:hAnsi="Arial"/>
        </w:rPr>
        <w:sectPr w:rsidR="001358BD" w:rsidRPr="0096673D" w:rsidSect="009B1C8A">
          <w:headerReference w:type="even" r:id="rId16"/>
          <w:headerReference w:type="default" r:id="rId17"/>
          <w:footerReference w:type="default" r:id="rId18"/>
          <w:headerReference w:type="first" r:id="rId19"/>
          <w:footerReference w:type="first" r:id="rId20"/>
          <w:pgSz w:w="12240" w:h="15840"/>
          <w:pgMar w:top="720" w:right="1008" w:bottom="1008" w:left="1008" w:header="720" w:footer="720" w:gutter="0"/>
          <w:pgNumType w:start="2"/>
          <w:cols w:space="720"/>
          <w:titlePg/>
          <w:docGrid w:linePitch="360"/>
        </w:sectPr>
      </w:pPr>
      <w:r>
        <w:rPr>
          <w:rFonts w:ascii="Calibri" w:hAnsi="Calibri" w:cs="Arial"/>
          <w:bCs/>
          <w:noProof/>
          <w:kern w:val="36"/>
          <w:sz w:val="20"/>
          <w:szCs w:val="20"/>
        </w:rPr>
        <w:fldChar w:fldCharType="end"/>
      </w:r>
    </w:p>
    <w:p w14:paraId="406E6B4A" w14:textId="6716D15E" w:rsidR="00D67B4E" w:rsidRDefault="00D67B4E" w:rsidP="009B1C8A">
      <w:pPr>
        <w:pStyle w:val="Heading1"/>
      </w:pPr>
      <w:bookmarkStart w:id="293" w:name="_Toc369558880"/>
      <w:bookmarkStart w:id="294" w:name="_Toc138126998"/>
      <w:r>
        <w:lastRenderedPageBreak/>
        <w:t>Project Goal</w:t>
      </w:r>
      <w:bookmarkEnd w:id="293"/>
    </w:p>
    <w:p w14:paraId="4753E062" w14:textId="1A849D90" w:rsidR="00ED6215" w:rsidRDefault="001E3F4F" w:rsidP="00ED6215">
      <w:pPr>
        <w:spacing w:line="276" w:lineRule="auto"/>
        <w:ind w:left="360"/>
      </w:pPr>
      <w:r>
        <w:t>The goal of this project is to classify and categorize domains related to purchasing, such as: Walmart, Sears, Samsung, Apple, etc.</w:t>
      </w:r>
      <w:r w:rsidR="00ED6215">
        <w:t xml:space="preserve"> </w:t>
      </w:r>
    </w:p>
    <w:p w14:paraId="154E0125" w14:textId="761BEC75" w:rsidR="00ED6215" w:rsidRDefault="00ED6215" w:rsidP="00ED6215">
      <w:pPr>
        <w:spacing w:line="276" w:lineRule="auto"/>
        <w:ind w:left="360"/>
      </w:pPr>
      <w:r>
        <w:t xml:space="preserve">The target is to capture at least 90% of the URLs related to purchasing for each domain, with URL patterns, while the rest of the URLs, which are not relevant to purchasing can be ignored. </w:t>
      </w:r>
    </w:p>
    <w:p w14:paraId="4DCE7CA9" w14:textId="512EDF14" w:rsidR="001E3F4F" w:rsidRDefault="00ED6215" w:rsidP="00C05580">
      <w:pPr>
        <w:spacing w:line="276" w:lineRule="auto"/>
        <w:ind w:left="360"/>
      </w:pPr>
      <w:r>
        <w:t xml:space="preserve">In addition, for each URL pattern that doesn’t include a ‘product name’ in the pattern itself a scraping </w:t>
      </w:r>
      <w:r w:rsidR="00C05580">
        <w:t>function</w:t>
      </w:r>
      <w:r>
        <w:t xml:space="preserve"> should be written to capture the ‘product name’ from within the page.</w:t>
      </w:r>
    </w:p>
    <w:p w14:paraId="1CA7784C" w14:textId="4E5C4152" w:rsidR="00E40F68" w:rsidRDefault="00E548D0" w:rsidP="009B1C8A">
      <w:pPr>
        <w:pStyle w:val="Heading1"/>
      </w:pPr>
      <w:bookmarkStart w:id="295" w:name="_Toc369558881"/>
      <w:r w:rsidRPr="009B1C8A">
        <w:t>Prerequisites</w:t>
      </w:r>
      <w:bookmarkEnd w:id="295"/>
    </w:p>
    <w:p w14:paraId="356F52A4" w14:textId="18093C5F" w:rsidR="00C35341" w:rsidRDefault="00C35341" w:rsidP="00C35341">
      <w:pPr>
        <w:pStyle w:val="ListParagraph"/>
        <w:numPr>
          <w:ilvl w:val="0"/>
          <w:numId w:val="26"/>
        </w:numPr>
        <w:spacing w:after="200" w:line="276" w:lineRule="auto"/>
        <w:ind w:left="720"/>
      </w:pPr>
      <w:r w:rsidRPr="00C35341">
        <w:t>Python version 2.7.5</w:t>
      </w:r>
      <w:r>
        <w:t xml:space="preserve"> – </w:t>
      </w:r>
      <w:hyperlink r:id="rId21" w:history="1">
        <w:r>
          <w:rPr>
            <w:rStyle w:val="Hyperlink"/>
          </w:rPr>
          <w:t>http://www.python.org/download/releases/2.7.5/</w:t>
        </w:r>
      </w:hyperlink>
      <w:r w:rsidR="003814ED">
        <w:t>.</w:t>
      </w:r>
    </w:p>
    <w:p w14:paraId="1EF5F4AC" w14:textId="36E3CF08" w:rsidR="00C35341" w:rsidRDefault="00C35341" w:rsidP="003814ED">
      <w:pPr>
        <w:pStyle w:val="ListParagraph"/>
        <w:numPr>
          <w:ilvl w:val="0"/>
          <w:numId w:val="26"/>
        </w:numPr>
        <w:spacing w:after="200" w:line="276" w:lineRule="auto"/>
        <w:ind w:left="720"/>
      </w:pPr>
      <w:proofErr w:type="spellStart"/>
      <w:r>
        <w:t>Scrapy</w:t>
      </w:r>
      <w:proofErr w:type="spellEnd"/>
      <w:r>
        <w:t xml:space="preserve"> </w:t>
      </w:r>
      <w:r w:rsidR="003814ED">
        <w:t>– T</w:t>
      </w:r>
      <w:r>
        <w:t>he scraper we’</w:t>
      </w:r>
      <w:r w:rsidR="003814ED">
        <w:t>re using</w:t>
      </w:r>
      <w:r>
        <w:t xml:space="preserve"> and all its dependencies: </w:t>
      </w:r>
    </w:p>
    <w:p w14:paraId="61B81501" w14:textId="6319B217" w:rsidR="00C35341" w:rsidRDefault="00C35341" w:rsidP="00F17C5F">
      <w:pPr>
        <w:pStyle w:val="ListParagraph"/>
        <w:numPr>
          <w:ilvl w:val="1"/>
          <w:numId w:val="26"/>
        </w:numPr>
        <w:spacing w:after="200" w:line="276" w:lineRule="auto"/>
        <w:ind w:left="1080"/>
      </w:pPr>
      <w:r>
        <w:t xml:space="preserve">If you’re using a Win64 machine use this: </w:t>
      </w:r>
      <w:hyperlink r:id="rId22" w:history="1">
        <w:r>
          <w:rPr>
            <w:rStyle w:val="Hyperlink"/>
          </w:rPr>
          <w:t>http://steamforge.net/wiki/index.php/How_to_Install_Scrapy_in_64-bit_Windows_7</w:t>
        </w:r>
      </w:hyperlink>
      <w:r>
        <w:t xml:space="preserve"> (Don’t miss any step and do things exactly as defined in this manual</w:t>
      </w:r>
      <w:r w:rsidR="00F17C5F">
        <w:t>, besides choosing the newer versions for some packages instead of the older ones specified in the manual</w:t>
      </w:r>
      <w:r>
        <w:t>)</w:t>
      </w:r>
      <w:r w:rsidR="00F17C5F">
        <w:t>.</w:t>
      </w:r>
    </w:p>
    <w:p w14:paraId="1D5AC679" w14:textId="23A8A687" w:rsidR="00C35341" w:rsidRDefault="00C35341" w:rsidP="00C35341">
      <w:pPr>
        <w:pStyle w:val="ListParagraph"/>
        <w:numPr>
          <w:ilvl w:val="1"/>
          <w:numId w:val="26"/>
        </w:numPr>
        <w:spacing w:after="200" w:line="276" w:lineRule="auto"/>
        <w:ind w:left="1080"/>
      </w:pPr>
      <w:r>
        <w:t xml:space="preserve">Otherwise use: </w:t>
      </w:r>
      <w:hyperlink r:id="rId23" w:history="1">
        <w:r>
          <w:rPr>
            <w:rStyle w:val="Hyperlink"/>
          </w:rPr>
          <w:t>https://scrapy.readthedocs.org/en/latest/intro/install.html</w:t>
        </w:r>
      </w:hyperlink>
      <w:r w:rsidR="003814ED">
        <w:t>.</w:t>
      </w:r>
    </w:p>
    <w:p w14:paraId="7E7EB485" w14:textId="394F40AB" w:rsidR="003814ED" w:rsidRDefault="003814ED" w:rsidP="003814ED">
      <w:pPr>
        <w:pStyle w:val="ListParagraph"/>
        <w:numPr>
          <w:ilvl w:val="0"/>
          <w:numId w:val="26"/>
        </w:numPr>
        <w:spacing w:after="200" w:line="276" w:lineRule="auto"/>
        <w:ind w:left="720"/>
      </w:pPr>
      <w:r w:rsidRPr="003814ED">
        <w:t>url_parser.py</w:t>
      </w:r>
      <w:r>
        <w:t xml:space="preserve"> – The unit testing application we’re using to test URL pattern rules.</w:t>
      </w:r>
    </w:p>
    <w:p w14:paraId="55273C19" w14:textId="3070AA60" w:rsidR="003814ED" w:rsidRDefault="003814ED" w:rsidP="003814ED">
      <w:pPr>
        <w:pStyle w:val="ListParagraph"/>
        <w:numPr>
          <w:ilvl w:val="0"/>
          <w:numId w:val="26"/>
        </w:numPr>
        <w:spacing w:after="200" w:line="276" w:lineRule="auto"/>
        <w:ind w:left="720"/>
      </w:pPr>
      <w:r w:rsidRPr="003814ED">
        <w:t>scraper_tests.py</w:t>
      </w:r>
      <w:r>
        <w:t xml:space="preserve"> – The unit testing application we’re using to test scraping rules.</w:t>
      </w:r>
    </w:p>
    <w:p w14:paraId="11EF670B" w14:textId="07798FE6" w:rsidR="003814ED" w:rsidRDefault="003814ED" w:rsidP="003814ED">
      <w:pPr>
        <w:pStyle w:val="ListParagraph"/>
        <w:numPr>
          <w:ilvl w:val="0"/>
          <w:numId w:val="26"/>
        </w:numPr>
        <w:spacing w:after="200" w:line="276" w:lineRule="auto"/>
        <w:ind w:left="720"/>
      </w:pPr>
      <w:r w:rsidRPr="003814ED">
        <w:t>scraper.py</w:t>
      </w:r>
      <w:r>
        <w:t xml:space="preserve"> – The scraper application we’re using (for testing as well) which actually retrieves the relevant data from the URL itself.</w:t>
      </w:r>
    </w:p>
    <w:p w14:paraId="3B871504" w14:textId="23A4181D" w:rsidR="000D10EF" w:rsidRDefault="000D10EF" w:rsidP="000D10EF">
      <w:pPr>
        <w:pStyle w:val="ListParagraph"/>
        <w:numPr>
          <w:ilvl w:val="0"/>
          <w:numId w:val="26"/>
        </w:numPr>
        <w:spacing w:after="200" w:line="276" w:lineRule="auto"/>
        <w:ind w:left="720"/>
      </w:pPr>
      <w:r>
        <w:t>{</w:t>
      </w:r>
      <w:proofErr w:type="gramStart"/>
      <w:r>
        <w:t>optional</w:t>
      </w:r>
      <w:proofErr w:type="gramEnd"/>
      <w:r>
        <w:t xml:space="preserve">} </w:t>
      </w:r>
      <w:hyperlink r:id="rId24" w:history="1">
        <w:r>
          <w:rPr>
            <w:rStyle w:val="Hyperlink"/>
          </w:rPr>
          <w:t>http://gskinner.com/RegExr/</w:t>
        </w:r>
      </w:hyperlink>
      <w:r>
        <w:t xml:space="preserve"> - This site can be used to quickly test regular</w:t>
      </w:r>
      <w:r w:rsidR="00A709E3">
        <w:t xml:space="preserve"> expressions (check the global </w:t>
      </w:r>
      <w:r>
        <w:t>/</w:t>
      </w:r>
      <w:r w:rsidR="00A709E3">
        <w:t xml:space="preserve"> </w:t>
      </w:r>
      <w:proofErr w:type="spellStart"/>
      <w:r>
        <w:t>ignoreCase</w:t>
      </w:r>
      <w:proofErr w:type="spellEnd"/>
      <w:r>
        <w:t xml:space="preserve"> / </w:t>
      </w:r>
      <w:proofErr w:type="spellStart"/>
      <w:r>
        <w:t>dotall</w:t>
      </w:r>
      <w:proofErr w:type="spellEnd"/>
      <w:r>
        <w:t xml:space="preserve"> checkboxes)</w:t>
      </w:r>
      <w:r w:rsidR="003D19B3">
        <w:t>.</w:t>
      </w:r>
    </w:p>
    <w:p w14:paraId="15309812" w14:textId="03DE5CDA" w:rsidR="003D19B3" w:rsidRPr="00C35341" w:rsidRDefault="003D19B3" w:rsidP="003D19B3">
      <w:pPr>
        <w:pStyle w:val="ListParagraph"/>
        <w:numPr>
          <w:ilvl w:val="0"/>
          <w:numId w:val="26"/>
        </w:numPr>
        <w:spacing w:after="200" w:line="276" w:lineRule="auto"/>
        <w:ind w:left="720"/>
      </w:pPr>
      <w:r>
        <w:t>{</w:t>
      </w:r>
      <w:proofErr w:type="gramStart"/>
      <w:r>
        <w:t>optional</w:t>
      </w:r>
      <w:proofErr w:type="gramEnd"/>
      <w:r>
        <w:t xml:space="preserve">} </w:t>
      </w:r>
      <w:hyperlink r:id="rId25" w:history="1">
        <w:r w:rsidRPr="003D19B3">
          <w:rPr>
            <w:color w:val="0000FF"/>
            <w:u w:val="single"/>
          </w:rPr>
          <w:t>http://videlibri.sourceforge.net/cgi-bin/xidelcgi</w:t>
        </w:r>
      </w:hyperlink>
      <w:r>
        <w:t xml:space="preserve"> - This site can be used to quickly test scraping rules (we’re using the ‘</w:t>
      </w:r>
      <w:proofErr w:type="spellStart"/>
      <w:r>
        <w:t>XPath</w:t>
      </w:r>
      <w:proofErr w:type="spellEnd"/>
      <w:r>
        <w:t xml:space="preserve"> 2.0’ option)</w:t>
      </w:r>
      <w:r w:rsidR="004F7220">
        <w:t>.</w:t>
      </w:r>
    </w:p>
    <w:p w14:paraId="48B0DC52" w14:textId="6BB06A00" w:rsidR="00ED6AA8" w:rsidRPr="009B1C8A" w:rsidRDefault="00F542E6" w:rsidP="009B1C8A">
      <w:pPr>
        <w:pStyle w:val="Heading1"/>
      </w:pPr>
      <w:bookmarkStart w:id="296" w:name="_Toc369558882"/>
      <w:r>
        <w:t>Classifying a Domain</w:t>
      </w:r>
      <w:bookmarkEnd w:id="296"/>
    </w:p>
    <w:p w14:paraId="23F6EEE8" w14:textId="751BA4BE" w:rsidR="00FC7CFF" w:rsidRDefault="00F542E6" w:rsidP="00343587">
      <w:pPr>
        <w:spacing w:line="276" w:lineRule="auto"/>
        <w:ind w:firstLine="360"/>
      </w:pPr>
      <w:r>
        <w:t>The following steps should be followed in order to classify a domain properly:</w:t>
      </w:r>
    </w:p>
    <w:p w14:paraId="17660311" w14:textId="77070898" w:rsidR="00CF0A82" w:rsidRPr="00ED6AA8" w:rsidRDefault="00F542E6" w:rsidP="00F542E6">
      <w:pPr>
        <w:pStyle w:val="Heading2"/>
      </w:pPr>
      <w:bookmarkStart w:id="297" w:name="_Input"/>
      <w:bookmarkStart w:id="298" w:name="_Toc369558883"/>
      <w:bookmarkEnd w:id="297"/>
      <w:r>
        <w:t>Input</w:t>
      </w:r>
      <w:bookmarkEnd w:id="298"/>
    </w:p>
    <w:p w14:paraId="498B38E2" w14:textId="07922D9C" w:rsidR="00B03700" w:rsidRDefault="00F542E6" w:rsidP="00911A9C">
      <w:pPr>
        <w:spacing w:line="276" w:lineRule="auto"/>
        <w:ind w:left="360"/>
      </w:pPr>
      <w:r>
        <w:t xml:space="preserve">For each domain that needs to be classified a file would be supplied. The file will contain up to 1 million rows </w:t>
      </w:r>
      <w:r w:rsidR="00922BE9">
        <w:t xml:space="preserve">(but usually much less) </w:t>
      </w:r>
      <w:r>
        <w:t xml:space="preserve">representing real user traffic to the domain (to both purchase related pages and non-purchase related pages). Each row in the file contains 2 columns separated by a Tab sign. The first column is the URL itself and the second </w:t>
      </w:r>
      <w:r w:rsidR="00911A9C">
        <w:t>column</w:t>
      </w:r>
      <w:r>
        <w:t xml:space="preserve"> is the number of occurrences of this URL in our data set. </w:t>
      </w:r>
      <w:r w:rsidR="00B03700">
        <w:t xml:space="preserve">The file will be sorted according to the URL column in a descending order. </w:t>
      </w:r>
    </w:p>
    <w:p w14:paraId="0DEC7E76" w14:textId="77777777" w:rsidR="00922BE9" w:rsidRDefault="00922BE9" w:rsidP="00911A9C">
      <w:pPr>
        <w:spacing w:line="276" w:lineRule="auto"/>
        <w:ind w:left="360"/>
      </w:pPr>
    </w:p>
    <w:p w14:paraId="44BC1E9A" w14:textId="77777777" w:rsidR="00922BE9" w:rsidRDefault="00922BE9" w:rsidP="00911A9C">
      <w:pPr>
        <w:spacing w:line="276" w:lineRule="auto"/>
        <w:ind w:left="360"/>
      </w:pPr>
    </w:p>
    <w:p w14:paraId="7FEEDA73" w14:textId="77777777" w:rsidR="00922BE9" w:rsidRDefault="00922BE9" w:rsidP="00911A9C">
      <w:pPr>
        <w:spacing w:line="276" w:lineRule="auto"/>
        <w:ind w:left="360"/>
      </w:pPr>
    </w:p>
    <w:p w14:paraId="35F34825" w14:textId="7D12091E" w:rsidR="00CF0A82" w:rsidRDefault="00F542E6" w:rsidP="00B03700">
      <w:pPr>
        <w:spacing w:line="276" w:lineRule="auto"/>
        <w:ind w:firstLine="360"/>
      </w:pPr>
      <w:r>
        <w:lastRenderedPageBreak/>
        <w:t>See an example below:</w:t>
      </w:r>
    </w:p>
    <w:tbl>
      <w:tblPr>
        <w:tblStyle w:val="TableGrid"/>
        <w:tblW w:w="9828" w:type="dxa"/>
        <w:tblInd w:w="198" w:type="dxa"/>
        <w:tblLook w:val="04A0" w:firstRow="1" w:lastRow="0" w:firstColumn="1" w:lastColumn="0" w:noHBand="0" w:noVBand="1"/>
      </w:tblPr>
      <w:tblGrid>
        <w:gridCol w:w="9312"/>
        <w:gridCol w:w="516"/>
      </w:tblGrid>
      <w:tr w:rsidR="00D646BC" w:rsidRPr="00D646BC" w14:paraId="1E6E9188" w14:textId="6D89A4BC" w:rsidTr="00B03700">
        <w:trPr>
          <w:trHeight w:val="359"/>
        </w:trPr>
        <w:tc>
          <w:tcPr>
            <w:tcW w:w="9312" w:type="dxa"/>
            <w:noWrap/>
            <w:hideMark/>
          </w:tcPr>
          <w:p w14:paraId="510AF9D4" w14:textId="4E603173" w:rsidR="00D646BC" w:rsidRPr="00D646BC" w:rsidRDefault="00D646BC" w:rsidP="00D646BC">
            <w:pPr>
              <w:pStyle w:val="ListParagraph"/>
              <w:spacing w:after="200" w:line="276" w:lineRule="auto"/>
              <w:ind w:left="0"/>
              <w:rPr>
                <w:sz w:val="18"/>
                <w:szCs w:val="18"/>
              </w:rPr>
            </w:pPr>
            <w:r w:rsidRPr="00D646BC">
              <w:rPr>
                <w:sz w:val="18"/>
                <w:szCs w:val="18"/>
              </w:rPr>
              <w:t>http://www.sears.com/4.6-cu-ft-top-load-washer-and/p-026CO54236212B</w:t>
            </w:r>
          </w:p>
        </w:tc>
        <w:tc>
          <w:tcPr>
            <w:tcW w:w="516" w:type="dxa"/>
          </w:tcPr>
          <w:p w14:paraId="5481A3F3" w14:textId="2C2D848F" w:rsidR="00D646BC" w:rsidRPr="00D646BC" w:rsidRDefault="00D646BC" w:rsidP="00D646BC">
            <w:pPr>
              <w:pStyle w:val="ListParagraph"/>
              <w:spacing w:after="200" w:line="276" w:lineRule="auto"/>
              <w:ind w:left="0"/>
              <w:rPr>
                <w:sz w:val="22"/>
                <w:szCs w:val="22"/>
              </w:rPr>
            </w:pPr>
            <w:r w:rsidRPr="00D646BC">
              <w:rPr>
                <w:sz w:val="22"/>
                <w:szCs w:val="22"/>
              </w:rPr>
              <w:t>1</w:t>
            </w:r>
          </w:p>
        </w:tc>
      </w:tr>
      <w:tr w:rsidR="00D646BC" w:rsidRPr="00D646BC" w14:paraId="5A9150F8" w14:textId="0C7B9173" w:rsidTr="00B03700">
        <w:trPr>
          <w:trHeight w:val="300"/>
        </w:trPr>
        <w:tc>
          <w:tcPr>
            <w:tcW w:w="9312" w:type="dxa"/>
            <w:noWrap/>
            <w:hideMark/>
          </w:tcPr>
          <w:p w14:paraId="12D1D3F1"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http://www.sears.com/48-8221-foosball-table/p-00643965000P?prdNo=4&amp;amp;amp;blockNo=4&amp;amp;amp;blockType=G4</w:t>
            </w:r>
          </w:p>
        </w:tc>
        <w:tc>
          <w:tcPr>
            <w:tcW w:w="516" w:type="dxa"/>
          </w:tcPr>
          <w:p w14:paraId="7B879907" w14:textId="694327B5" w:rsidR="00D646BC" w:rsidRPr="00D646BC" w:rsidRDefault="00D646BC" w:rsidP="00D646BC">
            <w:pPr>
              <w:pStyle w:val="ListParagraph"/>
              <w:spacing w:after="200" w:line="276" w:lineRule="auto"/>
              <w:ind w:left="0"/>
              <w:rPr>
                <w:sz w:val="22"/>
                <w:szCs w:val="22"/>
              </w:rPr>
            </w:pPr>
            <w:r w:rsidRPr="00D646BC">
              <w:rPr>
                <w:sz w:val="22"/>
                <w:szCs w:val="22"/>
              </w:rPr>
              <w:t>1</w:t>
            </w:r>
          </w:p>
        </w:tc>
      </w:tr>
      <w:tr w:rsidR="00D646BC" w:rsidRPr="00D646BC" w14:paraId="25CF67AF" w14:textId="1C06A0D9" w:rsidTr="00B03700">
        <w:trPr>
          <w:trHeight w:val="300"/>
        </w:trPr>
        <w:tc>
          <w:tcPr>
            <w:tcW w:w="9312" w:type="dxa"/>
            <w:noWrap/>
            <w:hideMark/>
          </w:tcPr>
          <w:p w14:paraId="13DC15E2"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http://www.sears.com/5.1-cu-ft-front-load-washer-and-9.0/p-026CO55946112B?prdNo=1&amp;blockNo=1&amp;blockType=G1</w:t>
            </w:r>
          </w:p>
        </w:tc>
        <w:tc>
          <w:tcPr>
            <w:tcW w:w="516" w:type="dxa"/>
          </w:tcPr>
          <w:p w14:paraId="45556FAF" w14:textId="505728B7" w:rsidR="00D646BC" w:rsidRPr="00D646BC" w:rsidRDefault="00D646BC" w:rsidP="00D646BC">
            <w:pPr>
              <w:pStyle w:val="ListParagraph"/>
              <w:spacing w:after="200" w:line="276" w:lineRule="auto"/>
              <w:ind w:left="0"/>
              <w:rPr>
                <w:sz w:val="22"/>
                <w:szCs w:val="22"/>
              </w:rPr>
            </w:pPr>
            <w:r w:rsidRPr="00D646BC">
              <w:rPr>
                <w:sz w:val="22"/>
                <w:szCs w:val="22"/>
              </w:rPr>
              <w:t>4</w:t>
            </w:r>
          </w:p>
        </w:tc>
      </w:tr>
      <w:tr w:rsidR="00D646BC" w:rsidRPr="00D646BC" w14:paraId="62D922B9" w14:textId="79AA7805" w:rsidTr="00B03700">
        <w:trPr>
          <w:trHeight w:val="300"/>
        </w:trPr>
        <w:tc>
          <w:tcPr>
            <w:tcW w:w="9312" w:type="dxa"/>
            <w:noWrap/>
            <w:hideMark/>
          </w:tcPr>
          <w:p w14:paraId="20C97C9E"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http://www.sears.com/54inch-foosball-table/p-00601232000P?prdNo=1&amp;amp;amp;blockNo=1&amp;amp;amp;blockType=G1#reviewsWrap</w:t>
            </w:r>
          </w:p>
        </w:tc>
        <w:tc>
          <w:tcPr>
            <w:tcW w:w="516" w:type="dxa"/>
          </w:tcPr>
          <w:p w14:paraId="1BCB43CA" w14:textId="3AC1C5C7" w:rsidR="00D646BC" w:rsidRPr="00D646BC" w:rsidRDefault="00D646BC" w:rsidP="00D646BC">
            <w:pPr>
              <w:pStyle w:val="ListParagraph"/>
              <w:spacing w:after="200" w:line="276" w:lineRule="auto"/>
              <w:ind w:left="0"/>
              <w:rPr>
                <w:sz w:val="22"/>
                <w:szCs w:val="22"/>
              </w:rPr>
            </w:pPr>
            <w:r w:rsidRPr="00D646BC">
              <w:rPr>
                <w:sz w:val="22"/>
                <w:szCs w:val="22"/>
              </w:rPr>
              <w:t>3</w:t>
            </w:r>
          </w:p>
        </w:tc>
      </w:tr>
      <w:tr w:rsidR="00D646BC" w:rsidRPr="00D646BC" w14:paraId="2B77F946" w14:textId="5FF46C7B" w:rsidTr="00B03700">
        <w:trPr>
          <w:trHeight w:val="300"/>
        </w:trPr>
        <w:tc>
          <w:tcPr>
            <w:tcW w:w="9312" w:type="dxa"/>
            <w:noWrap/>
            <w:hideMark/>
          </w:tcPr>
          <w:p w14:paraId="3F15FEE1"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http://www.sears.com/5pc-dining-set-with-storage/p-00856170000P?prdNo=2&amp;amp;amp;blockNo=2&amp;amp;amp;blockType=G2</w:t>
            </w:r>
          </w:p>
        </w:tc>
        <w:tc>
          <w:tcPr>
            <w:tcW w:w="516" w:type="dxa"/>
          </w:tcPr>
          <w:p w14:paraId="3EF28B31" w14:textId="4230D594" w:rsidR="00D646BC" w:rsidRPr="00D646BC" w:rsidRDefault="00D646BC" w:rsidP="00D646BC">
            <w:pPr>
              <w:pStyle w:val="ListParagraph"/>
              <w:spacing w:after="200" w:line="276" w:lineRule="auto"/>
              <w:ind w:left="0"/>
              <w:rPr>
                <w:sz w:val="22"/>
                <w:szCs w:val="22"/>
              </w:rPr>
            </w:pPr>
            <w:r w:rsidRPr="00D646BC">
              <w:rPr>
                <w:sz w:val="22"/>
                <w:szCs w:val="22"/>
              </w:rPr>
              <w:t>3</w:t>
            </w:r>
          </w:p>
        </w:tc>
      </w:tr>
      <w:tr w:rsidR="00D646BC" w:rsidRPr="00D646BC" w14:paraId="57F76CD9" w14:textId="79D2AED7" w:rsidTr="00B03700">
        <w:trPr>
          <w:trHeight w:val="300"/>
        </w:trPr>
        <w:tc>
          <w:tcPr>
            <w:tcW w:w="9312" w:type="dxa"/>
            <w:noWrap/>
            <w:hideMark/>
          </w:tcPr>
          <w:p w14:paraId="34A2CD18"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http://www.sears.com/9-drawer-red-ball-bearing-griplatch-combo-limited/p-009CO52821012B?&amp;amp;amp;adCell=W21</w:t>
            </w:r>
          </w:p>
        </w:tc>
        <w:tc>
          <w:tcPr>
            <w:tcW w:w="516" w:type="dxa"/>
          </w:tcPr>
          <w:p w14:paraId="228A585B" w14:textId="19BF3CA6" w:rsidR="00D646BC" w:rsidRPr="00D646BC" w:rsidRDefault="00D646BC" w:rsidP="00D646BC">
            <w:pPr>
              <w:pStyle w:val="ListParagraph"/>
              <w:spacing w:after="200" w:line="276" w:lineRule="auto"/>
              <w:ind w:left="0"/>
              <w:rPr>
                <w:sz w:val="22"/>
                <w:szCs w:val="22"/>
              </w:rPr>
            </w:pPr>
            <w:r w:rsidRPr="00D646BC">
              <w:rPr>
                <w:sz w:val="22"/>
                <w:szCs w:val="22"/>
              </w:rPr>
              <w:t>16</w:t>
            </w:r>
          </w:p>
        </w:tc>
      </w:tr>
      <w:tr w:rsidR="00D646BC" w:rsidRPr="00D646BC" w14:paraId="1E609CDB" w14:textId="306C6444" w:rsidTr="00B03700">
        <w:trPr>
          <w:trHeight w:val="242"/>
        </w:trPr>
        <w:tc>
          <w:tcPr>
            <w:tcW w:w="9312" w:type="dxa"/>
            <w:noWrap/>
            <w:hideMark/>
          </w:tcPr>
          <w:p w14:paraId="4A17932E"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http://www.sears.com/?adcell=W1</w:t>
            </w:r>
          </w:p>
        </w:tc>
        <w:tc>
          <w:tcPr>
            <w:tcW w:w="516" w:type="dxa"/>
          </w:tcPr>
          <w:p w14:paraId="494F49F0" w14:textId="3726610B" w:rsidR="00D646BC" w:rsidRPr="00D646BC" w:rsidRDefault="00D646BC" w:rsidP="00D646BC">
            <w:pPr>
              <w:pStyle w:val="ListParagraph"/>
              <w:spacing w:after="200" w:line="276" w:lineRule="auto"/>
              <w:ind w:left="0"/>
              <w:rPr>
                <w:sz w:val="22"/>
                <w:szCs w:val="22"/>
              </w:rPr>
            </w:pPr>
            <w:r w:rsidRPr="00D646BC">
              <w:rPr>
                <w:sz w:val="22"/>
                <w:szCs w:val="22"/>
              </w:rPr>
              <w:t>18</w:t>
            </w:r>
          </w:p>
        </w:tc>
      </w:tr>
      <w:tr w:rsidR="00D646BC" w:rsidRPr="00D646BC" w14:paraId="4FC253AB" w14:textId="01D44FBD" w:rsidTr="00B03700">
        <w:trPr>
          <w:trHeight w:val="368"/>
        </w:trPr>
        <w:tc>
          <w:tcPr>
            <w:tcW w:w="9312" w:type="dxa"/>
            <w:noWrap/>
            <w:hideMark/>
          </w:tcPr>
          <w:p w14:paraId="7B6E4CAE"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http://www.sears.com/?affsrc=1&amp;amp;amp;sid=IAx20050830x001277&amp;amp;amp;PID=3211374&amp;amp;amp;aff=Y</w:t>
            </w:r>
          </w:p>
        </w:tc>
        <w:tc>
          <w:tcPr>
            <w:tcW w:w="516" w:type="dxa"/>
          </w:tcPr>
          <w:p w14:paraId="4903A714" w14:textId="0941E50A" w:rsidR="00D646BC" w:rsidRPr="00D646BC" w:rsidRDefault="00D646BC" w:rsidP="00D646BC">
            <w:pPr>
              <w:pStyle w:val="ListParagraph"/>
              <w:spacing w:after="200" w:line="276" w:lineRule="auto"/>
              <w:ind w:left="0"/>
              <w:rPr>
                <w:sz w:val="22"/>
                <w:szCs w:val="22"/>
              </w:rPr>
            </w:pPr>
            <w:r w:rsidRPr="00D646BC">
              <w:rPr>
                <w:sz w:val="22"/>
                <w:szCs w:val="22"/>
              </w:rPr>
              <w:t>7</w:t>
            </w:r>
          </w:p>
        </w:tc>
      </w:tr>
    </w:tbl>
    <w:p w14:paraId="759C8709" w14:textId="436985F8" w:rsidR="00CB1608" w:rsidRDefault="00CB1608" w:rsidP="00F542E6">
      <w:pPr>
        <w:pStyle w:val="Heading2"/>
      </w:pPr>
      <w:bookmarkStart w:id="299" w:name="_Deciding_which_URLs"/>
      <w:bookmarkStart w:id="300" w:name="_Toc369558884"/>
      <w:bookmarkEnd w:id="294"/>
      <w:bookmarkEnd w:id="299"/>
      <w:r>
        <w:t>Deciding which URL</w:t>
      </w:r>
      <w:r w:rsidR="004F50A2">
        <w:t>s</w:t>
      </w:r>
      <w:r>
        <w:t xml:space="preserve"> to classify</w:t>
      </w:r>
      <w:bookmarkEnd w:id="300"/>
    </w:p>
    <w:p w14:paraId="60273499" w14:textId="7D11BF03" w:rsidR="00CB1608" w:rsidRDefault="00CB1608" w:rsidP="003F304C">
      <w:pPr>
        <w:spacing w:line="276" w:lineRule="auto"/>
        <w:ind w:left="360"/>
      </w:pPr>
      <w:r>
        <w:t>As stated</w:t>
      </w:r>
      <w:r w:rsidR="004F50A2">
        <w:t xml:space="preserve"> in the project goal the idea is to classify only purchase related URLs and to capture at least 90% of the purchase related traffic (there are some exceptions to this definition that would be described later on</w:t>
      </w:r>
      <w:r w:rsidR="003F304C">
        <w:t xml:space="preserve"> in details</w:t>
      </w:r>
      <w:r w:rsidR="004F50A2">
        <w:t xml:space="preserve">). The best way to </w:t>
      </w:r>
      <w:r w:rsidR="00985E5F">
        <w:t>analyze the data and to decide on which URL patterns you should focus is by loading all the URLs into a SQL database and performing a simple query that would count the number of occurrences per hostname in the domain.</w:t>
      </w:r>
    </w:p>
    <w:p w14:paraId="467CDD88" w14:textId="77777777" w:rsidR="00985E5F" w:rsidRDefault="00985E5F" w:rsidP="00985E5F">
      <w:pPr>
        <w:spacing w:line="276" w:lineRule="auto"/>
        <w:ind w:left="360"/>
      </w:pPr>
    </w:p>
    <w:p w14:paraId="7B32CE4D" w14:textId="5D0290E1" w:rsidR="00985E5F" w:rsidRDefault="00985E5F" w:rsidP="00985E5F">
      <w:pPr>
        <w:spacing w:line="276" w:lineRule="auto"/>
        <w:ind w:left="360"/>
      </w:pPr>
      <w:r>
        <w:t>I created the following table (MySQL v5.6):</w:t>
      </w:r>
    </w:p>
    <w:p w14:paraId="5053BC18" w14:textId="144FD9D4" w:rsidR="00985E5F" w:rsidRDefault="00985E5F" w:rsidP="00A910E6">
      <w:pPr>
        <w:spacing w:line="276" w:lineRule="auto"/>
        <w:ind w:left="360"/>
      </w:pPr>
      <w:r>
        <w:t xml:space="preserve">CREATE TABLE </w:t>
      </w:r>
      <w:proofErr w:type="spellStart"/>
      <w:r>
        <w:t>urls.</w:t>
      </w:r>
      <w:r w:rsidR="00A910E6">
        <w:t>walmart</w:t>
      </w:r>
      <w:proofErr w:type="spellEnd"/>
      <w:r>
        <w:t xml:space="preserve"> (</w:t>
      </w:r>
    </w:p>
    <w:p w14:paraId="3763C12E" w14:textId="77777777" w:rsidR="00985E5F" w:rsidRDefault="00985E5F" w:rsidP="00985E5F">
      <w:pPr>
        <w:spacing w:line="276" w:lineRule="auto"/>
        <w:ind w:left="360"/>
      </w:pPr>
      <w:r>
        <w:t xml:space="preserve">  `URL` </w:t>
      </w:r>
      <w:proofErr w:type="spellStart"/>
      <w:proofErr w:type="gramStart"/>
      <w:r>
        <w:t>varchar</w:t>
      </w:r>
      <w:proofErr w:type="spellEnd"/>
      <w:r>
        <w:t>(</w:t>
      </w:r>
      <w:proofErr w:type="gramEnd"/>
      <w:r>
        <w:t>1000) NOT NULL,</w:t>
      </w:r>
    </w:p>
    <w:p w14:paraId="08F6E119" w14:textId="77777777" w:rsidR="00985E5F" w:rsidRDefault="00985E5F" w:rsidP="00985E5F">
      <w:pPr>
        <w:spacing w:line="276" w:lineRule="auto"/>
        <w:ind w:left="360"/>
      </w:pPr>
      <w:r>
        <w:t xml:space="preserve">  `Count` </w:t>
      </w:r>
      <w:proofErr w:type="spellStart"/>
      <w:proofErr w:type="gramStart"/>
      <w:r>
        <w:t>int</w:t>
      </w:r>
      <w:proofErr w:type="spellEnd"/>
      <w:r>
        <w:t>(</w:t>
      </w:r>
      <w:proofErr w:type="gramEnd"/>
      <w:r>
        <w:t>10) unsigned NOT NULL</w:t>
      </w:r>
    </w:p>
    <w:p w14:paraId="6FFB4AC5" w14:textId="2CD9DCE3" w:rsidR="00985E5F" w:rsidRDefault="00985E5F" w:rsidP="003F304C">
      <w:pPr>
        <w:spacing w:line="276" w:lineRule="auto"/>
        <w:ind w:left="360"/>
      </w:pPr>
      <w:r>
        <w:t>) ENGINE=</w:t>
      </w:r>
      <w:proofErr w:type="spellStart"/>
      <w:r>
        <w:t>InnoDB</w:t>
      </w:r>
      <w:proofErr w:type="spellEnd"/>
      <w:r>
        <w:t xml:space="preserve"> DEFAULT ROW_FORMAT=COMPRESSED KEY_BLOCK_SIZE=2;</w:t>
      </w:r>
    </w:p>
    <w:p w14:paraId="3F4B836C" w14:textId="77777777" w:rsidR="00985E5F" w:rsidRDefault="00985E5F" w:rsidP="00985E5F">
      <w:pPr>
        <w:spacing w:line="276" w:lineRule="auto"/>
        <w:ind w:left="360"/>
      </w:pPr>
    </w:p>
    <w:p w14:paraId="4EFD97FB" w14:textId="3F52BD95" w:rsidR="00985E5F" w:rsidRDefault="003F304C" w:rsidP="003F304C">
      <w:pPr>
        <w:spacing w:line="276" w:lineRule="auto"/>
        <w:ind w:left="360"/>
      </w:pPr>
      <w:r>
        <w:t>R</w:t>
      </w:r>
      <w:r w:rsidR="00985E5F">
        <w:t>an the following query</w:t>
      </w:r>
      <w:r>
        <w:t xml:space="preserve"> and received the below results</w:t>
      </w:r>
      <w:r w:rsidR="00985E5F">
        <w:t>:</w:t>
      </w:r>
    </w:p>
    <w:p w14:paraId="5B6C42C3" w14:textId="77777777" w:rsidR="00985E5F" w:rsidRDefault="00985E5F" w:rsidP="00985E5F">
      <w:pPr>
        <w:spacing w:line="276" w:lineRule="auto"/>
        <w:ind w:left="360"/>
      </w:pPr>
      <w:r>
        <w:t>SELECT SUBSTRING_</w:t>
      </w:r>
      <w:proofErr w:type="gramStart"/>
      <w:r>
        <w:t>INDEX(</w:t>
      </w:r>
      <w:proofErr w:type="gramEnd"/>
      <w:r>
        <w:t xml:space="preserve">URL, '/', 3) AS Domain, SUM(Count) AS </w:t>
      </w:r>
      <w:proofErr w:type="spellStart"/>
      <w:r>
        <w:t>NumOfOccurrences</w:t>
      </w:r>
      <w:proofErr w:type="spellEnd"/>
    </w:p>
    <w:p w14:paraId="634A1BE3" w14:textId="7B09511A" w:rsidR="00985E5F" w:rsidRDefault="00985E5F" w:rsidP="00A910E6">
      <w:pPr>
        <w:spacing w:line="276" w:lineRule="auto"/>
        <w:ind w:left="360"/>
      </w:pPr>
      <w:r>
        <w:t xml:space="preserve">FROM </w:t>
      </w:r>
      <w:proofErr w:type="spellStart"/>
      <w:r w:rsidR="00A910E6">
        <w:t>urls.walmart</w:t>
      </w:r>
      <w:proofErr w:type="spellEnd"/>
    </w:p>
    <w:p w14:paraId="43FCEF4C" w14:textId="77777777" w:rsidR="00985E5F" w:rsidRDefault="00985E5F" w:rsidP="00985E5F">
      <w:pPr>
        <w:spacing w:line="276" w:lineRule="auto"/>
        <w:ind w:left="360"/>
      </w:pPr>
      <w:r>
        <w:t>GROUP BY Domain</w:t>
      </w:r>
    </w:p>
    <w:p w14:paraId="71BC588A" w14:textId="59750429" w:rsidR="00985E5F" w:rsidRDefault="00985E5F" w:rsidP="00985E5F">
      <w:pPr>
        <w:spacing w:line="276" w:lineRule="auto"/>
        <w:ind w:left="360"/>
      </w:pPr>
      <w:r>
        <w:t xml:space="preserve">ORDER BY </w:t>
      </w:r>
      <w:proofErr w:type="spellStart"/>
      <w:r>
        <w:t>NumOfOccurrences</w:t>
      </w:r>
      <w:proofErr w:type="spellEnd"/>
      <w:r>
        <w:t xml:space="preserve"> DESC;</w:t>
      </w:r>
    </w:p>
    <w:p w14:paraId="6D342BBC" w14:textId="77777777" w:rsidR="00880EEE" w:rsidRDefault="00880EEE" w:rsidP="00985E5F">
      <w:pPr>
        <w:spacing w:line="276" w:lineRule="auto"/>
        <w:ind w:left="360"/>
      </w:pPr>
    </w:p>
    <w:tbl>
      <w:tblPr>
        <w:tblW w:w="102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5"/>
        <w:gridCol w:w="1096"/>
        <w:gridCol w:w="1041"/>
        <w:gridCol w:w="5063"/>
      </w:tblGrid>
      <w:tr w:rsidR="008F62F1" w14:paraId="02F5D404" w14:textId="77777777" w:rsidTr="008F62F1">
        <w:trPr>
          <w:trHeight w:val="300"/>
        </w:trPr>
        <w:tc>
          <w:tcPr>
            <w:tcW w:w="3075" w:type="dxa"/>
            <w:shd w:val="clear" w:color="000000" w:fill="FFFF00"/>
            <w:noWrap/>
            <w:vAlign w:val="bottom"/>
            <w:hideMark/>
          </w:tcPr>
          <w:p w14:paraId="0F3BC4B8" w14:textId="023D61B7" w:rsidR="00880EEE" w:rsidRPr="00880EEE" w:rsidRDefault="00880EEE">
            <w:pPr>
              <w:rPr>
                <w:b/>
                <w:bCs/>
                <w:color w:val="000000"/>
                <w:sz w:val="22"/>
                <w:szCs w:val="22"/>
              </w:rPr>
            </w:pPr>
            <w:r w:rsidRPr="00880EEE">
              <w:rPr>
                <w:b/>
                <w:bCs/>
                <w:color w:val="000000"/>
                <w:sz w:val="22"/>
                <w:szCs w:val="22"/>
              </w:rPr>
              <w:t>Total</w:t>
            </w:r>
          </w:p>
        </w:tc>
        <w:tc>
          <w:tcPr>
            <w:tcW w:w="1096" w:type="dxa"/>
            <w:shd w:val="clear" w:color="000000" w:fill="FFFF00"/>
            <w:noWrap/>
            <w:vAlign w:val="bottom"/>
            <w:hideMark/>
          </w:tcPr>
          <w:p w14:paraId="02F68557" w14:textId="77777777" w:rsidR="00880EEE" w:rsidRPr="00880EEE" w:rsidRDefault="00880EEE">
            <w:pPr>
              <w:jc w:val="right"/>
              <w:rPr>
                <w:b/>
                <w:bCs/>
                <w:color w:val="000000"/>
                <w:sz w:val="22"/>
                <w:szCs w:val="22"/>
              </w:rPr>
            </w:pPr>
            <w:r w:rsidRPr="00880EEE">
              <w:rPr>
                <w:b/>
                <w:bCs/>
                <w:color w:val="000000"/>
                <w:sz w:val="22"/>
                <w:szCs w:val="22"/>
              </w:rPr>
              <w:t>2,039,484</w:t>
            </w:r>
          </w:p>
        </w:tc>
        <w:tc>
          <w:tcPr>
            <w:tcW w:w="1041" w:type="dxa"/>
            <w:shd w:val="clear" w:color="000000" w:fill="FFFF00"/>
            <w:noWrap/>
            <w:vAlign w:val="center"/>
            <w:hideMark/>
          </w:tcPr>
          <w:p w14:paraId="4665FA73" w14:textId="77777777" w:rsidR="00880EEE" w:rsidRPr="00880EEE" w:rsidRDefault="00880EEE">
            <w:pPr>
              <w:jc w:val="right"/>
              <w:rPr>
                <w:b/>
                <w:bCs/>
                <w:color w:val="000000"/>
                <w:sz w:val="22"/>
                <w:szCs w:val="22"/>
              </w:rPr>
            </w:pPr>
            <w:r w:rsidRPr="00880EEE">
              <w:rPr>
                <w:b/>
                <w:bCs/>
                <w:color w:val="000000"/>
                <w:sz w:val="22"/>
                <w:szCs w:val="22"/>
              </w:rPr>
              <w:t>100.00%</w:t>
            </w:r>
          </w:p>
        </w:tc>
        <w:tc>
          <w:tcPr>
            <w:tcW w:w="5063" w:type="dxa"/>
            <w:shd w:val="clear" w:color="000000" w:fill="FFFF00"/>
            <w:noWrap/>
            <w:vAlign w:val="bottom"/>
            <w:hideMark/>
          </w:tcPr>
          <w:p w14:paraId="5145EF30" w14:textId="3CFBC19D" w:rsidR="00880EEE" w:rsidRPr="00880EEE" w:rsidRDefault="008F62F1" w:rsidP="008F62F1">
            <w:pPr>
              <w:rPr>
                <w:b/>
                <w:bCs/>
                <w:color w:val="000000"/>
                <w:sz w:val="22"/>
                <w:szCs w:val="22"/>
              </w:rPr>
            </w:pPr>
            <w:r>
              <w:rPr>
                <w:b/>
                <w:bCs/>
                <w:color w:val="000000"/>
                <w:sz w:val="22"/>
                <w:szCs w:val="22"/>
              </w:rPr>
              <w:t>Explanation - What to focus on?</w:t>
            </w:r>
          </w:p>
        </w:tc>
      </w:tr>
      <w:tr w:rsidR="008F62F1" w14:paraId="45300EFC" w14:textId="77777777" w:rsidTr="008F62F1">
        <w:trPr>
          <w:trHeight w:val="300"/>
        </w:trPr>
        <w:tc>
          <w:tcPr>
            <w:tcW w:w="3075" w:type="dxa"/>
            <w:shd w:val="clear" w:color="000000" w:fill="92D050"/>
            <w:vAlign w:val="center"/>
            <w:hideMark/>
          </w:tcPr>
          <w:p w14:paraId="2BD34D2F" w14:textId="77777777" w:rsidR="00880EEE" w:rsidRPr="00880EEE" w:rsidRDefault="00880EEE">
            <w:pPr>
              <w:rPr>
                <w:color w:val="000000"/>
                <w:sz w:val="22"/>
                <w:szCs w:val="22"/>
              </w:rPr>
            </w:pPr>
            <w:r w:rsidRPr="00880EEE">
              <w:rPr>
                <w:color w:val="000000"/>
                <w:sz w:val="22"/>
                <w:szCs w:val="22"/>
              </w:rPr>
              <w:t>http://www.walmart.com</w:t>
            </w:r>
          </w:p>
        </w:tc>
        <w:tc>
          <w:tcPr>
            <w:tcW w:w="1096" w:type="dxa"/>
            <w:shd w:val="clear" w:color="000000" w:fill="92D050"/>
            <w:vAlign w:val="center"/>
            <w:hideMark/>
          </w:tcPr>
          <w:p w14:paraId="6444D299" w14:textId="77777777" w:rsidR="00880EEE" w:rsidRPr="00880EEE" w:rsidRDefault="00880EEE">
            <w:pPr>
              <w:jc w:val="right"/>
              <w:rPr>
                <w:color w:val="000000"/>
                <w:sz w:val="22"/>
                <w:szCs w:val="22"/>
              </w:rPr>
            </w:pPr>
            <w:r w:rsidRPr="00880EEE">
              <w:rPr>
                <w:color w:val="000000"/>
                <w:sz w:val="22"/>
                <w:szCs w:val="22"/>
              </w:rPr>
              <w:t>1,598,746</w:t>
            </w:r>
          </w:p>
        </w:tc>
        <w:tc>
          <w:tcPr>
            <w:tcW w:w="1041" w:type="dxa"/>
            <w:shd w:val="clear" w:color="000000" w:fill="92D050"/>
            <w:noWrap/>
            <w:vAlign w:val="center"/>
            <w:hideMark/>
          </w:tcPr>
          <w:p w14:paraId="3F503636" w14:textId="77777777" w:rsidR="00880EEE" w:rsidRPr="00880EEE" w:rsidRDefault="00880EEE">
            <w:pPr>
              <w:jc w:val="right"/>
              <w:rPr>
                <w:color w:val="000000"/>
                <w:sz w:val="22"/>
                <w:szCs w:val="22"/>
              </w:rPr>
            </w:pPr>
            <w:r w:rsidRPr="00880EEE">
              <w:rPr>
                <w:color w:val="000000"/>
                <w:sz w:val="22"/>
                <w:szCs w:val="22"/>
              </w:rPr>
              <w:t>78.39%</w:t>
            </w:r>
          </w:p>
        </w:tc>
        <w:tc>
          <w:tcPr>
            <w:tcW w:w="5063" w:type="dxa"/>
            <w:shd w:val="clear" w:color="000000" w:fill="92D050"/>
            <w:noWrap/>
            <w:vAlign w:val="bottom"/>
            <w:hideMark/>
          </w:tcPr>
          <w:p w14:paraId="033C8E69" w14:textId="77777777" w:rsidR="00880EEE" w:rsidRPr="00880EEE" w:rsidRDefault="00880EEE">
            <w:pPr>
              <w:rPr>
                <w:color w:val="000000"/>
                <w:sz w:val="22"/>
                <w:szCs w:val="22"/>
              </w:rPr>
            </w:pPr>
            <w:r w:rsidRPr="00880EEE">
              <w:rPr>
                <w:color w:val="000000"/>
                <w:sz w:val="22"/>
                <w:szCs w:val="22"/>
              </w:rPr>
              <w:t>Major focus on this since this is the vast majority of the traffic</w:t>
            </w:r>
          </w:p>
        </w:tc>
      </w:tr>
      <w:tr w:rsidR="00B001C3" w14:paraId="2E76C6C2" w14:textId="77777777" w:rsidTr="008F62F1">
        <w:trPr>
          <w:trHeight w:val="300"/>
        </w:trPr>
        <w:tc>
          <w:tcPr>
            <w:tcW w:w="3075" w:type="dxa"/>
            <w:shd w:val="clear" w:color="000000" w:fill="92D050"/>
            <w:vAlign w:val="center"/>
            <w:hideMark/>
          </w:tcPr>
          <w:p w14:paraId="5FBBC645" w14:textId="77777777" w:rsidR="00880EEE" w:rsidRPr="00880EEE" w:rsidRDefault="00880EEE">
            <w:pPr>
              <w:rPr>
                <w:color w:val="000000"/>
                <w:sz w:val="22"/>
                <w:szCs w:val="22"/>
              </w:rPr>
            </w:pPr>
            <w:r w:rsidRPr="00880EEE">
              <w:rPr>
                <w:color w:val="000000"/>
                <w:sz w:val="22"/>
                <w:szCs w:val="22"/>
              </w:rPr>
              <w:t>https://www.walmart.com</w:t>
            </w:r>
          </w:p>
        </w:tc>
        <w:tc>
          <w:tcPr>
            <w:tcW w:w="1096" w:type="dxa"/>
            <w:shd w:val="clear" w:color="000000" w:fill="92D050"/>
            <w:vAlign w:val="center"/>
            <w:hideMark/>
          </w:tcPr>
          <w:p w14:paraId="41B2250D" w14:textId="77777777" w:rsidR="00880EEE" w:rsidRPr="00880EEE" w:rsidRDefault="00880EEE">
            <w:pPr>
              <w:jc w:val="right"/>
              <w:rPr>
                <w:color w:val="000000"/>
                <w:sz w:val="22"/>
                <w:szCs w:val="22"/>
              </w:rPr>
            </w:pPr>
            <w:r w:rsidRPr="00880EEE">
              <w:rPr>
                <w:color w:val="000000"/>
                <w:sz w:val="22"/>
                <w:szCs w:val="22"/>
              </w:rPr>
              <w:t>213,306</w:t>
            </w:r>
          </w:p>
        </w:tc>
        <w:tc>
          <w:tcPr>
            <w:tcW w:w="1041" w:type="dxa"/>
            <w:shd w:val="clear" w:color="000000" w:fill="92D050"/>
            <w:noWrap/>
            <w:vAlign w:val="center"/>
            <w:hideMark/>
          </w:tcPr>
          <w:p w14:paraId="6A443159" w14:textId="77777777" w:rsidR="00880EEE" w:rsidRPr="00880EEE" w:rsidRDefault="00880EEE">
            <w:pPr>
              <w:jc w:val="right"/>
              <w:rPr>
                <w:color w:val="000000"/>
                <w:sz w:val="22"/>
                <w:szCs w:val="22"/>
              </w:rPr>
            </w:pPr>
            <w:r w:rsidRPr="00880EEE">
              <w:rPr>
                <w:color w:val="000000"/>
                <w:sz w:val="22"/>
                <w:szCs w:val="22"/>
              </w:rPr>
              <w:t>10.46%</w:t>
            </w:r>
          </w:p>
        </w:tc>
        <w:tc>
          <w:tcPr>
            <w:tcW w:w="5063" w:type="dxa"/>
            <w:shd w:val="clear" w:color="000000" w:fill="92D050"/>
            <w:noWrap/>
            <w:vAlign w:val="bottom"/>
            <w:hideMark/>
          </w:tcPr>
          <w:p w14:paraId="55260410" w14:textId="7590DE34" w:rsidR="00880EEE" w:rsidRPr="00880EEE" w:rsidRDefault="00880EEE">
            <w:pPr>
              <w:rPr>
                <w:color w:val="000000"/>
                <w:sz w:val="22"/>
                <w:szCs w:val="22"/>
              </w:rPr>
            </w:pPr>
            <w:r w:rsidRPr="00880EEE">
              <w:rPr>
                <w:color w:val="000000"/>
                <w:sz w:val="22"/>
                <w:szCs w:val="22"/>
              </w:rPr>
              <w:t>Focus on this as well since a lot</w:t>
            </w:r>
            <w:r w:rsidR="008F62F1">
              <w:rPr>
                <w:color w:val="000000"/>
                <w:sz w:val="22"/>
                <w:szCs w:val="22"/>
              </w:rPr>
              <w:t xml:space="preserve"> </w:t>
            </w:r>
            <w:r w:rsidRPr="00880EEE">
              <w:rPr>
                <w:color w:val="000000"/>
                <w:sz w:val="22"/>
                <w:szCs w:val="22"/>
              </w:rPr>
              <w:t>of the traffic is here too</w:t>
            </w:r>
          </w:p>
        </w:tc>
      </w:tr>
      <w:tr w:rsidR="00B001C3" w14:paraId="2D8D8FC1" w14:textId="77777777" w:rsidTr="008F62F1">
        <w:trPr>
          <w:trHeight w:val="300"/>
        </w:trPr>
        <w:tc>
          <w:tcPr>
            <w:tcW w:w="3075" w:type="dxa"/>
            <w:shd w:val="clear" w:color="000000" w:fill="B8CCE4"/>
            <w:noWrap/>
            <w:vAlign w:val="bottom"/>
            <w:hideMark/>
          </w:tcPr>
          <w:p w14:paraId="1DB3DE5D" w14:textId="77777777" w:rsidR="00880EEE" w:rsidRPr="00880EEE" w:rsidRDefault="00880EEE">
            <w:pPr>
              <w:rPr>
                <w:color w:val="000000"/>
                <w:sz w:val="22"/>
                <w:szCs w:val="22"/>
              </w:rPr>
            </w:pPr>
            <w:r w:rsidRPr="00880EEE">
              <w:rPr>
                <w:color w:val="000000"/>
                <w:sz w:val="22"/>
                <w:szCs w:val="22"/>
              </w:rPr>
              <w:t>http://photos2.walmart.com</w:t>
            </w:r>
          </w:p>
        </w:tc>
        <w:tc>
          <w:tcPr>
            <w:tcW w:w="1096" w:type="dxa"/>
            <w:shd w:val="clear" w:color="000000" w:fill="B8CCE4"/>
            <w:vAlign w:val="center"/>
            <w:hideMark/>
          </w:tcPr>
          <w:p w14:paraId="1866601E" w14:textId="77777777" w:rsidR="00880EEE" w:rsidRPr="00880EEE" w:rsidRDefault="00880EEE">
            <w:pPr>
              <w:jc w:val="right"/>
              <w:rPr>
                <w:color w:val="000000"/>
                <w:sz w:val="22"/>
                <w:szCs w:val="22"/>
              </w:rPr>
            </w:pPr>
            <w:r w:rsidRPr="00880EEE">
              <w:rPr>
                <w:color w:val="000000"/>
                <w:sz w:val="22"/>
                <w:szCs w:val="22"/>
              </w:rPr>
              <w:t>40,663</w:t>
            </w:r>
          </w:p>
        </w:tc>
        <w:tc>
          <w:tcPr>
            <w:tcW w:w="1041" w:type="dxa"/>
            <w:shd w:val="clear" w:color="000000" w:fill="B8CCE4"/>
            <w:noWrap/>
            <w:vAlign w:val="center"/>
            <w:hideMark/>
          </w:tcPr>
          <w:p w14:paraId="2A821992" w14:textId="77777777" w:rsidR="00880EEE" w:rsidRPr="00880EEE" w:rsidRDefault="00880EEE">
            <w:pPr>
              <w:jc w:val="right"/>
              <w:rPr>
                <w:color w:val="000000"/>
                <w:sz w:val="22"/>
                <w:szCs w:val="22"/>
              </w:rPr>
            </w:pPr>
            <w:r w:rsidRPr="00880EEE">
              <w:rPr>
                <w:color w:val="000000"/>
                <w:sz w:val="22"/>
                <w:szCs w:val="22"/>
              </w:rPr>
              <w:t>1.99%</w:t>
            </w:r>
          </w:p>
        </w:tc>
        <w:tc>
          <w:tcPr>
            <w:tcW w:w="5063" w:type="dxa"/>
            <w:vMerge w:val="restart"/>
            <w:shd w:val="clear" w:color="000000" w:fill="B8CCE4"/>
            <w:vAlign w:val="bottom"/>
            <w:hideMark/>
          </w:tcPr>
          <w:p w14:paraId="5C1BB221" w14:textId="77777777" w:rsidR="00880EEE" w:rsidRPr="00880EEE" w:rsidRDefault="00880EEE">
            <w:pPr>
              <w:rPr>
                <w:color w:val="000000"/>
                <w:sz w:val="22"/>
                <w:szCs w:val="22"/>
              </w:rPr>
            </w:pPr>
            <w:r w:rsidRPr="00880EEE">
              <w:rPr>
                <w:color w:val="000000"/>
                <w:sz w:val="22"/>
                <w:szCs w:val="22"/>
              </w:rPr>
              <w:t>Check these 2 along with the other blue ones, since together they're 5% of the traffic, something that can't be ignored</w:t>
            </w:r>
          </w:p>
        </w:tc>
      </w:tr>
      <w:tr w:rsidR="008F62F1" w14:paraId="302827E6" w14:textId="77777777" w:rsidTr="008F62F1">
        <w:trPr>
          <w:trHeight w:val="300"/>
        </w:trPr>
        <w:tc>
          <w:tcPr>
            <w:tcW w:w="3075" w:type="dxa"/>
            <w:shd w:val="clear" w:color="000000" w:fill="B8CCE4"/>
            <w:vAlign w:val="center"/>
            <w:hideMark/>
          </w:tcPr>
          <w:p w14:paraId="2AD0AAF1" w14:textId="77777777" w:rsidR="00880EEE" w:rsidRPr="00880EEE" w:rsidRDefault="00880EEE">
            <w:pPr>
              <w:rPr>
                <w:color w:val="000000"/>
                <w:sz w:val="22"/>
                <w:szCs w:val="22"/>
              </w:rPr>
            </w:pPr>
            <w:r w:rsidRPr="00880EEE">
              <w:rPr>
                <w:color w:val="000000"/>
                <w:sz w:val="22"/>
                <w:szCs w:val="22"/>
              </w:rPr>
              <w:t>http://photos1.walmart.com</w:t>
            </w:r>
          </w:p>
        </w:tc>
        <w:tc>
          <w:tcPr>
            <w:tcW w:w="1096" w:type="dxa"/>
            <w:shd w:val="clear" w:color="000000" w:fill="B8CCE4"/>
            <w:vAlign w:val="center"/>
            <w:hideMark/>
          </w:tcPr>
          <w:p w14:paraId="223AB280" w14:textId="77777777" w:rsidR="00880EEE" w:rsidRPr="00880EEE" w:rsidRDefault="00880EEE">
            <w:pPr>
              <w:jc w:val="right"/>
              <w:rPr>
                <w:color w:val="000000"/>
                <w:sz w:val="22"/>
                <w:szCs w:val="22"/>
              </w:rPr>
            </w:pPr>
            <w:r w:rsidRPr="00880EEE">
              <w:rPr>
                <w:color w:val="000000"/>
                <w:sz w:val="22"/>
                <w:szCs w:val="22"/>
              </w:rPr>
              <w:t>34,737</w:t>
            </w:r>
          </w:p>
        </w:tc>
        <w:tc>
          <w:tcPr>
            <w:tcW w:w="1041" w:type="dxa"/>
            <w:shd w:val="clear" w:color="000000" w:fill="B8CCE4"/>
            <w:noWrap/>
            <w:vAlign w:val="center"/>
            <w:hideMark/>
          </w:tcPr>
          <w:p w14:paraId="40DE8EE6" w14:textId="77777777" w:rsidR="00880EEE" w:rsidRPr="00880EEE" w:rsidRDefault="00880EEE">
            <w:pPr>
              <w:jc w:val="right"/>
              <w:rPr>
                <w:color w:val="000000"/>
                <w:sz w:val="22"/>
                <w:szCs w:val="22"/>
              </w:rPr>
            </w:pPr>
            <w:r w:rsidRPr="00880EEE">
              <w:rPr>
                <w:color w:val="000000"/>
                <w:sz w:val="22"/>
                <w:szCs w:val="22"/>
              </w:rPr>
              <w:t>1.70%</w:t>
            </w:r>
          </w:p>
        </w:tc>
        <w:tc>
          <w:tcPr>
            <w:tcW w:w="5063" w:type="dxa"/>
            <w:vMerge/>
            <w:vAlign w:val="center"/>
            <w:hideMark/>
          </w:tcPr>
          <w:p w14:paraId="351CE273" w14:textId="77777777" w:rsidR="00880EEE" w:rsidRPr="00880EEE" w:rsidRDefault="00880EEE">
            <w:pPr>
              <w:rPr>
                <w:color w:val="000000"/>
                <w:sz w:val="22"/>
                <w:szCs w:val="22"/>
              </w:rPr>
            </w:pPr>
          </w:p>
        </w:tc>
      </w:tr>
      <w:tr w:rsidR="008F62F1" w14:paraId="4FC726EA" w14:textId="77777777" w:rsidTr="008F62F1">
        <w:trPr>
          <w:trHeight w:val="300"/>
        </w:trPr>
        <w:tc>
          <w:tcPr>
            <w:tcW w:w="3075" w:type="dxa"/>
            <w:shd w:val="clear" w:color="auto" w:fill="auto"/>
            <w:vAlign w:val="center"/>
            <w:hideMark/>
          </w:tcPr>
          <w:p w14:paraId="0F8F7F65" w14:textId="77777777" w:rsidR="00880EEE" w:rsidRPr="00880EEE" w:rsidRDefault="00880EEE">
            <w:pPr>
              <w:rPr>
                <w:color w:val="000000"/>
                <w:sz w:val="22"/>
                <w:szCs w:val="22"/>
              </w:rPr>
            </w:pPr>
            <w:r w:rsidRPr="00880EEE">
              <w:rPr>
                <w:color w:val="000000"/>
                <w:sz w:val="22"/>
                <w:szCs w:val="22"/>
              </w:rPr>
              <w:t>http://careers.walmart.com</w:t>
            </w:r>
          </w:p>
        </w:tc>
        <w:tc>
          <w:tcPr>
            <w:tcW w:w="1096" w:type="dxa"/>
            <w:shd w:val="clear" w:color="auto" w:fill="auto"/>
            <w:vAlign w:val="center"/>
            <w:hideMark/>
          </w:tcPr>
          <w:p w14:paraId="0F16FB32" w14:textId="77777777" w:rsidR="00880EEE" w:rsidRPr="00880EEE" w:rsidRDefault="00880EEE">
            <w:pPr>
              <w:jc w:val="right"/>
              <w:rPr>
                <w:color w:val="000000"/>
                <w:sz w:val="22"/>
                <w:szCs w:val="22"/>
              </w:rPr>
            </w:pPr>
            <w:r w:rsidRPr="00880EEE">
              <w:rPr>
                <w:color w:val="000000"/>
                <w:sz w:val="22"/>
                <w:szCs w:val="22"/>
              </w:rPr>
              <w:t>33,231</w:t>
            </w:r>
          </w:p>
        </w:tc>
        <w:tc>
          <w:tcPr>
            <w:tcW w:w="1041" w:type="dxa"/>
            <w:shd w:val="clear" w:color="auto" w:fill="auto"/>
            <w:noWrap/>
            <w:vAlign w:val="center"/>
            <w:hideMark/>
          </w:tcPr>
          <w:p w14:paraId="7FAF54CC" w14:textId="77777777" w:rsidR="00880EEE" w:rsidRPr="00880EEE" w:rsidRDefault="00880EEE">
            <w:pPr>
              <w:jc w:val="right"/>
              <w:rPr>
                <w:color w:val="000000"/>
                <w:sz w:val="22"/>
                <w:szCs w:val="22"/>
              </w:rPr>
            </w:pPr>
            <w:r w:rsidRPr="00880EEE">
              <w:rPr>
                <w:color w:val="000000"/>
                <w:sz w:val="22"/>
                <w:szCs w:val="22"/>
              </w:rPr>
              <w:t>1.63%</w:t>
            </w:r>
          </w:p>
        </w:tc>
        <w:tc>
          <w:tcPr>
            <w:tcW w:w="5063" w:type="dxa"/>
            <w:vMerge w:val="restart"/>
            <w:shd w:val="clear" w:color="auto" w:fill="auto"/>
            <w:vAlign w:val="center"/>
            <w:hideMark/>
          </w:tcPr>
          <w:p w14:paraId="045519B0" w14:textId="77777777" w:rsidR="00880EEE" w:rsidRPr="00880EEE" w:rsidRDefault="00880EEE">
            <w:pPr>
              <w:rPr>
                <w:color w:val="000000"/>
                <w:sz w:val="22"/>
                <w:szCs w:val="22"/>
              </w:rPr>
            </w:pPr>
            <w:r w:rsidRPr="00880EEE">
              <w:rPr>
                <w:color w:val="000000"/>
                <w:sz w:val="22"/>
                <w:szCs w:val="22"/>
              </w:rPr>
              <w:t>Can obviously be ignored, since careers and jobs aren't related to purchasing activity</w:t>
            </w:r>
          </w:p>
        </w:tc>
      </w:tr>
      <w:tr w:rsidR="008F62F1" w14:paraId="3478FD03" w14:textId="77777777" w:rsidTr="008F62F1">
        <w:trPr>
          <w:trHeight w:val="300"/>
        </w:trPr>
        <w:tc>
          <w:tcPr>
            <w:tcW w:w="3075" w:type="dxa"/>
            <w:shd w:val="clear" w:color="auto" w:fill="auto"/>
            <w:vAlign w:val="center"/>
            <w:hideMark/>
          </w:tcPr>
          <w:p w14:paraId="262CBEC5" w14:textId="77777777" w:rsidR="00880EEE" w:rsidRPr="00880EEE" w:rsidRDefault="00880EEE">
            <w:pPr>
              <w:rPr>
                <w:color w:val="000000"/>
                <w:sz w:val="22"/>
                <w:szCs w:val="22"/>
              </w:rPr>
            </w:pPr>
            <w:r w:rsidRPr="00880EEE">
              <w:rPr>
                <w:color w:val="000000"/>
                <w:sz w:val="22"/>
                <w:szCs w:val="22"/>
              </w:rPr>
              <w:t>http://jobs.walmart.com</w:t>
            </w:r>
          </w:p>
        </w:tc>
        <w:tc>
          <w:tcPr>
            <w:tcW w:w="1096" w:type="dxa"/>
            <w:shd w:val="clear" w:color="auto" w:fill="auto"/>
            <w:vAlign w:val="center"/>
            <w:hideMark/>
          </w:tcPr>
          <w:p w14:paraId="1D9F444A" w14:textId="77777777" w:rsidR="00880EEE" w:rsidRPr="00880EEE" w:rsidRDefault="00880EEE">
            <w:pPr>
              <w:jc w:val="right"/>
              <w:rPr>
                <w:color w:val="000000"/>
                <w:sz w:val="22"/>
                <w:szCs w:val="22"/>
              </w:rPr>
            </w:pPr>
            <w:r w:rsidRPr="00880EEE">
              <w:rPr>
                <w:color w:val="000000"/>
                <w:sz w:val="22"/>
                <w:szCs w:val="22"/>
              </w:rPr>
              <w:t>23,654</w:t>
            </w:r>
          </w:p>
        </w:tc>
        <w:tc>
          <w:tcPr>
            <w:tcW w:w="1041" w:type="dxa"/>
            <w:shd w:val="clear" w:color="auto" w:fill="auto"/>
            <w:noWrap/>
            <w:vAlign w:val="center"/>
            <w:hideMark/>
          </w:tcPr>
          <w:p w14:paraId="020B919F" w14:textId="77777777" w:rsidR="00880EEE" w:rsidRPr="00880EEE" w:rsidRDefault="00880EEE">
            <w:pPr>
              <w:jc w:val="right"/>
              <w:rPr>
                <w:color w:val="000000"/>
                <w:sz w:val="22"/>
                <w:szCs w:val="22"/>
              </w:rPr>
            </w:pPr>
            <w:r w:rsidRPr="00880EEE">
              <w:rPr>
                <w:color w:val="000000"/>
                <w:sz w:val="22"/>
                <w:szCs w:val="22"/>
              </w:rPr>
              <w:t>1.16%</w:t>
            </w:r>
          </w:p>
        </w:tc>
        <w:tc>
          <w:tcPr>
            <w:tcW w:w="5063" w:type="dxa"/>
            <w:vMerge/>
            <w:vAlign w:val="center"/>
            <w:hideMark/>
          </w:tcPr>
          <w:p w14:paraId="10DE1FDC" w14:textId="77777777" w:rsidR="00880EEE" w:rsidRPr="00880EEE" w:rsidRDefault="00880EEE">
            <w:pPr>
              <w:rPr>
                <w:color w:val="000000"/>
                <w:sz w:val="22"/>
                <w:szCs w:val="22"/>
              </w:rPr>
            </w:pPr>
          </w:p>
        </w:tc>
      </w:tr>
      <w:tr w:rsidR="00B001C3" w14:paraId="487ECE79" w14:textId="77777777" w:rsidTr="008F62F1">
        <w:trPr>
          <w:trHeight w:val="300"/>
        </w:trPr>
        <w:tc>
          <w:tcPr>
            <w:tcW w:w="3075" w:type="dxa"/>
            <w:shd w:val="clear" w:color="000000" w:fill="B8CCE4"/>
            <w:vAlign w:val="center"/>
            <w:hideMark/>
          </w:tcPr>
          <w:p w14:paraId="208F2E83" w14:textId="77777777" w:rsidR="00880EEE" w:rsidRPr="00880EEE" w:rsidRDefault="00880EEE">
            <w:pPr>
              <w:rPr>
                <w:color w:val="000000"/>
                <w:sz w:val="22"/>
                <w:szCs w:val="22"/>
              </w:rPr>
            </w:pPr>
            <w:r w:rsidRPr="00880EEE">
              <w:rPr>
                <w:color w:val="000000"/>
                <w:sz w:val="22"/>
                <w:szCs w:val="22"/>
              </w:rPr>
              <w:t>http://photos.walmart.com</w:t>
            </w:r>
          </w:p>
        </w:tc>
        <w:tc>
          <w:tcPr>
            <w:tcW w:w="1096" w:type="dxa"/>
            <w:shd w:val="clear" w:color="000000" w:fill="B8CCE4"/>
            <w:vAlign w:val="center"/>
            <w:hideMark/>
          </w:tcPr>
          <w:p w14:paraId="2FF829F0" w14:textId="77777777" w:rsidR="00880EEE" w:rsidRPr="00880EEE" w:rsidRDefault="00880EEE">
            <w:pPr>
              <w:jc w:val="right"/>
              <w:rPr>
                <w:color w:val="000000"/>
                <w:sz w:val="22"/>
                <w:szCs w:val="22"/>
              </w:rPr>
            </w:pPr>
            <w:r w:rsidRPr="00880EEE">
              <w:rPr>
                <w:color w:val="000000"/>
                <w:sz w:val="22"/>
                <w:szCs w:val="22"/>
              </w:rPr>
              <w:t>21,287</w:t>
            </w:r>
          </w:p>
        </w:tc>
        <w:tc>
          <w:tcPr>
            <w:tcW w:w="1041" w:type="dxa"/>
            <w:shd w:val="clear" w:color="000000" w:fill="B8CCE4"/>
            <w:noWrap/>
            <w:vAlign w:val="center"/>
            <w:hideMark/>
          </w:tcPr>
          <w:p w14:paraId="5E6DA790" w14:textId="77777777" w:rsidR="00880EEE" w:rsidRPr="00880EEE" w:rsidRDefault="00880EEE">
            <w:pPr>
              <w:jc w:val="right"/>
              <w:rPr>
                <w:color w:val="000000"/>
                <w:sz w:val="22"/>
                <w:szCs w:val="22"/>
              </w:rPr>
            </w:pPr>
            <w:r w:rsidRPr="00880EEE">
              <w:rPr>
                <w:color w:val="000000"/>
                <w:sz w:val="22"/>
                <w:szCs w:val="22"/>
              </w:rPr>
              <w:t>1.04%</w:t>
            </w:r>
          </w:p>
        </w:tc>
        <w:tc>
          <w:tcPr>
            <w:tcW w:w="5063" w:type="dxa"/>
            <w:shd w:val="clear" w:color="000000" w:fill="B8CCE4"/>
            <w:noWrap/>
            <w:vAlign w:val="bottom"/>
            <w:hideMark/>
          </w:tcPr>
          <w:p w14:paraId="2FC2352D" w14:textId="77777777" w:rsidR="00880EEE" w:rsidRPr="00880EEE" w:rsidRDefault="00880EEE">
            <w:pPr>
              <w:rPr>
                <w:color w:val="000000"/>
                <w:sz w:val="22"/>
                <w:szCs w:val="22"/>
              </w:rPr>
            </w:pPr>
            <w:r w:rsidRPr="00880EEE">
              <w:rPr>
                <w:color w:val="000000"/>
                <w:sz w:val="22"/>
                <w:szCs w:val="22"/>
              </w:rPr>
              <w:t>See above comment</w:t>
            </w:r>
          </w:p>
        </w:tc>
      </w:tr>
      <w:tr w:rsidR="008F62F1" w14:paraId="7FCAE6D1" w14:textId="77777777" w:rsidTr="008F62F1">
        <w:trPr>
          <w:trHeight w:val="300"/>
        </w:trPr>
        <w:tc>
          <w:tcPr>
            <w:tcW w:w="3075" w:type="dxa"/>
            <w:shd w:val="clear" w:color="auto" w:fill="auto"/>
            <w:vAlign w:val="center"/>
            <w:hideMark/>
          </w:tcPr>
          <w:p w14:paraId="43C3CA9A" w14:textId="77777777" w:rsidR="00880EEE" w:rsidRPr="00880EEE" w:rsidRDefault="00880EEE">
            <w:pPr>
              <w:rPr>
                <w:color w:val="000000"/>
                <w:sz w:val="22"/>
                <w:szCs w:val="22"/>
              </w:rPr>
            </w:pPr>
            <w:r w:rsidRPr="00880EEE">
              <w:rPr>
                <w:color w:val="000000"/>
                <w:sz w:val="22"/>
                <w:szCs w:val="22"/>
              </w:rPr>
              <w:lastRenderedPageBreak/>
              <w:t>http://help.walmart.com</w:t>
            </w:r>
          </w:p>
        </w:tc>
        <w:tc>
          <w:tcPr>
            <w:tcW w:w="1096" w:type="dxa"/>
            <w:shd w:val="clear" w:color="auto" w:fill="auto"/>
            <w:vAlign w:val="center"/>
            <w:hideMark/>
          </w:tcPr>
          <w:p w14:paraId="49405D32" w14:textId="77777777" w:rsidR="00880EEE" w:rsidRPr="00880EEE" w:rsidRDefault="00880EEE">
            <w:pPr>
              <w:jc w:val="right"/>
              <w:rPr>
                <w:color w:val="000000"/>
                <w:sz w:val="22"/>
                <w:szCs w:val="22"/>
              </w:rPr>
            </w:pPr>
            <w:r w:rsidRPr="00880EEE">
              <w:rPr>
                <w:color w:val="000000"/>
                <w:sz w:val="22"/>
                <w:szCs w:val="22"/>
              </w:rPr>
              <w:t>8,986</w:t>
            </w:r>
          </w:p>
        </w:tc>
        <w:tc>
          <w:tcPr>
            <w:tcW w:w="1041" w:type="dxa"/>
            <w:shd w:val="clear" w:color="auto" w:fill="auto"/>
            <w:noWrap/>
            <w:vAlign w:val="center"/>
            <w:hideMark/>
          </w:tcPr>
          <w:p w14:paraId="45442C8B" w14:textId="77777777" w:rsidR="00880EEE" w:rsidRPr="00880EEE" w:rsidRDefault="00880EEE">
            <w:pPr>
              <w:jc w:val="right"/>
              <w:rPr>
                <w:color w:val="000000"/>
                <w:sz w:val="22"/>
                <w:szCs w:val="22"/>
              </w:rPr>
            </w:pPr>
            <w:r w:rsidRPr="00880EEE">
              <w:rPr>
                <w:color w:val="000000"/>
                <w:sz w:val="22"/>
                <w:szCs w:val="22"/>
              </w:rPr>
              <w:t>0.44%</w:t>
            </w:r>
          </w:p>
        </w:tc>
        <w:tc>
          <w:tcPr>
            <w:tcW w:w="5063" w:type="dxa"/>
            <w:vMerge w:val="restart"/>
            <w:shd w:val="clear" w:color="auto" w:fill="auto"/>
            <w:noWrap/>
            <w:vAlign w:val="center"/>
            <w:hideMark/>
          </w:tcPr>
          <w:p w14:paraId="636DA11E" w14:textId="77777777" w:rsidR="00880EEE" w:rsidRPr="00880EEE" w:rsidRDefault="00880EEE">
            <w:pPr>
              <w:rPr>
                <w:color w:val="000000"/>
                <w:sz w:val="22"/>
                <w:szCs w:val="22"/>
              </w:rPr>
            </w:pPr>
            <w:r w:rsidRPr="00880EEE">
              <w:rPr>
                <w:color w:val="000000"/>
                <w:sz w:val="22"/>
                <w:szCs w:val="22"/>
              </w:rPr>
              <w:t>A low amount of traffic therefore can be ignored</w:t>
            </w:r>
          </w:p>
        </w:tc>
      </w:tr>
      <w:tr w:rsidR="008F62F1" w14:paraId="5FA437A5" w14:textId="77777777" w:rsidTr="008F62F1">
        <w:trPr>
          <w:trHeight w:val="300"/>
        </w:trPr>
        <w:tc>
          <w:tcPr>
            <w:tcW w:w="3075" w:type="dxa"/>
            <w:shd w:val="clear" w:color="auto" w:fill="auto"/>
            <w:vAlign w:val="center"/>
            <w:hideMark/>
          </w:tcPr>
          <w:p w14:paraId="2605E7D9" w14:textId="77777777" w:rsidR="00880EEE" w:rsidRPr="00880EEE" w:rsidRDefault="00880EEE">
            <w:pPr>
              <w:rPr>
                <w:color w:val="000000"/>
                <w:sz w:val="22"/>
                <w:szCs w:val="22"/>
              </w:rPr>
            </w:pPr>
            <w:r w:rsidRPr="00880EEE">
              <w:rPr>
                <w:color w:val="000000"/>
                <w:sz w:val="22"/>
                <w:szCs w:val="22"/>
              </w:rPr>
              <w:t>http://see.walmart.com</w:t>
            </w:r>
          </w:p>
        </w:tc>
        <w:tc>
          <w:tcPr>
            <w:tcW w:w="1096" w:type="dxa"/>
            <w:shd w:val="clear" w:color="auto" w:fill="auto"/>
            <w:vAlign w:val="center"/>
            <w:hideMark/>
          </w:tcPr>
          <w:p w14:paraId="4B9C3657" w14:textId="77777777" w:rsidR="00880EEE" w:rsidRPr="00880EEE" w:rsidRDefault="00880EEE">
            <w:pPr>
              <w:jc w:val="right"/>
              <w:rPr>
                <w:color w:val="000000"/>
                <w:sz w:val="22"/>
                <w:szCs w:val="22"/>
              </w:rPr>
            </w:pPr>
            <w:r w:rsidRPr="00880EEE">
              <w:rPr>
                <w:color w:val="000000"/>
                <w:sz w:val="22"/>
                <w:szCs w:val="22"/>
              </w:rPr>
              <w:t>8,383</w:t>
            </w:r>
          </w:p>
        </w:tc>
        <w:tc>
          <w:tcPr>
            <w:tcW w:w="1041" w:type="dxa"/>
            <w:shd w:val="clear" w:color="auto" w:fill="auto"/>
            <w:noWrap/>
            <w:vAlign w:val="center"/>
            <w:hideMark/>
          </w:tcPr>
          <w:p w14:paraId="42DD7E86" w14:textId="77777777" w:rsidR="00880EEE" w:rsidRPr="00880EEE" w:rsidRDefault="00880EEE">
            <w:pPr>
              <w:jc w:val="right"/>
              <w:rPr>
                <w:color w:val="000000"/>
                <w:sz w:val="22"/>
                <w:szCs w:val="22"/>
              </w:rPr>
            </w:pPr>
            <w:r w:rsidRPr="00880EEE">
              <w:rPr>
                <w:color w:val="000000"/>
                <w:sz w:val="22"/>
                <w:szCs w:val="22"/>
              </w:rPr>
              <w:t>0.41%</w:t>
            </w:r>
          </w:p>
        </w:tc>
        <w:tc>
          <w:tcPr>
            <w:tcW w:w="5063" w:type="dxa"/>
            <w:vMerge/>
            <w:vAlign w:val="center"/>
            <w:hideMark/>
          </w:tcPr>
          <w:p w14:paraId="464BA921" w14:textId="77777777" w:rsidR="00880EEE" w:rsidRPr="00880EEE" w:rsidRDefault="00880EEE">
            <w:pPr>
              <w:rPr>
                <w:color w:val="000000"/>
                <w:sz w:val="22"/>
                <w:szCs w:val="22"/>
              </w:rPr>
            </w:pPr>
          </w:p>
        </w:tc>
      </w:tr>
      <w:tr w:rsidR="008F62F1" w14:paraId="3CAD81A1" w14:textId="77777777" w:rsidTr="008F62F1">
        <w:trPr>
          <w:trHeight w:val="300"/>
        </w:trPr>
        <w:tc>
          <w:tcPr>
            <w:tcW w:w="3075" w:type="dxa"/>
            <w:shd w:val="clear" w:color="000000" w:fill="B8CCE4"/>
            <w:vAlign w:val="center"/>
            <w:hideMark/>
          </w:tcPr>
          <w:p w14:paraId="39F79AEB" w14:textId="77777777" w:rsidR="00880EEE" w:rsidRPr="00880EEE" w:rsidRDefault="00880EEE">
            <w:pPr>
              <w:rPr>
                <w:color w:val="000000"/>
                <w:sz w:val="22"/>
                <w:szCs w:val="22"/>
              </w:rPr>
            </w:pPr>
            <w:r w:rsidRPr="00880EEE">
              <w:rPr>
                <w:color w:val="000000"/>
                <w:sz w:val="22"/>
                <w:szCs w:val="22"/>
              </w:rPr>
              <w:t>https://photos.walmart.com</w:t>
            </w:r>
          </w:p>
        </w:tc>
        <w:tc>
          <w:tcPr>
            <w:tcW w:w="1096" w:type="dxa"/>
            <w:shd w:val="clear" w:color="000000" w:fill="B8CCE4"/>
            <w:vAlign w:val="center"/>
            <w:hideMark/>
          </w:tcPr>
          <w:p w14:paraId="6AFF0B60" w14:textId="77777777" w:rsidR="00880EEE" w:rsidRPr="00880EEE" w:rsidRDefault="00880EEE">
            <w:pPr>
              <w:jc w:val="right"/>
              <w:rPr>
                <w:color w:val="000000"/>
                <w:sz w:val="22"/>
                <w:szCs w:val="22"/>
              </w:rPr>
            </w:pPr>
            <w:r w:rsidRPr="00880EEE">
              <w:rPr>
                <w:color w:val="000000"/>
                <w:sz w:val="22"/>
                <w:szCs w:val="22"/>
              </w:rPr>
              <w:t>6,604</w:t>
            </w:r>
          </w:p>
        </w:tc>
        <w:tc>
          <w:tcPr>
            <w:tcW w:w="1041" w:type="dxa"/>
            <w:shd w:val="clear" w:color="000000" w:fill="B8CCE4"/>
            <w:noWrap/>
            <w:vAlign w:val="center"/>
            <w:hideMark/>
          </w:tcPr>
          <w:p w14:paraId="55645231" w14:textId="77777777" w:rsidR="00880EEE" w:rsidRPr="00880EEE" w:rsidRDefault="00880EEE">
            <w:pPr>
              <w:jc w:val="right"/>
              <w:rPr>
                <w:color w:val="000000"/>
                <w:sz w:val="22"/>
                <w:szCs w:val="22"/>
              </w:rPr>
            </w:pPr>
            <w:r w:rsidRPr="00880EEE">
              <w:rPr>
                <w:color w:val="000000"/>
                <w:sz w:val="22"/>
                <w:szCs w:val="22"/>
              </w:rPr>
              <w:t>0.32%</w:t>
            </w:r>
          </w:p>
        </w:tc>
        <w:tc>
          <w:tcPr>
            <w:tcW w:w="5063" w:type="dxa"/>
            <w:shd w:val="clear" w:color="000000" w:fill="B8CCE4"/>
            <w:noWrap/>
            <w:vAlign w:val="bottom"/>
            <w:hideMark/>
          </w:tcPr>
          <w:p w14:paraId="04B2066F" w14:textId="77777777" w:rsidR="00880EEE" w:rsidRPr="00880EEE" w:rsidRDefault="00880EEE">
            <w:pPr>
              <w:rPr>
                <w:color w:val="000000"/>
                <w:sz w:val="22"/>
                <w:szCs w:val="22"/>
              </w:rPr>
            </w:pPr>
            <w:r w:rsidRPr="00880EEE">
              <w:rPr>
                <w:color w:val="000000"/>
                <w:sz w:val="22"/>
                <w:szCs w:val="22"/>
              </w:rPr>
              <w:t>See above comment</w:t>
            </w:r>
          </w:p>
        </w:tc>
      </w:tr>
      <w:tr w:rsidR="008F62F1" w14:paraId="658CD172" w14:textId="77777777" w:rsidTr="008F62F1">
        <w:trPr>
          <w:trHeight w:val="300"/>
        </w:trPr>
        <w:tc>
          <w:tcPr>
            <w:tcW w:w="3075" w:type="dxa"/>
            <w:shd w:val="clear" w:color="auto" w:fill="auto"/>
            <w:vAlign w:val="center"/>
            <w:hideMark/>
          </w:tcPr>
          <w:p w14:paraId="6752C4E5" w14:textId="77777777" w:rsidR="00880EEE" w:rsidRPr="00880EEE" w:rsidRDefault="00880EEE">
            <w:pPr>
              <w:rPr>
                <w:color w:val="000000"/>
                <w:sz w:val="22"/>
                <w:szCs w:val="22"/>
              </w:rPr>
            </w:pPr>
            <w:r w:rsidRPr="00880EEE">
              <w:rPr>
                <w:color w:val="000000"/>
                <w:sz w:val="22"/>
                <w:szCs w:val="22"/>
              </w:rPr>
              <w:t>http://wireless.walmart.com</w:t>
            </w:r>
          </w:p>
        </w:tc>
        <w:tc>
          <w:tcPr>
            <w:tcW w:w="1096" w:type="dxa"/>
            <w:shd w:val="clear" w:color="auto" w:fill="auto"/>
            <w:vAlign w:val="center"/>
            <w:hideMark/>
          </w:tcPr>
          <w:p w14:paraId="6D586300" w14:textId="77777777" w:rsidR="00880EEE" w:rsidRPr="00880EEE" w:rsidRDefault="00880EEE">
            <w:pPr>
              <w:jc w:val="right"/>
              <w:rPr>
                <w:color w:val="000000"/>
                <w:sz w:val="22"/>
                <w:szCs w:val="22"/>
              </w:rPr>
            </w:pPr>
            <w:r w:rsidRPr="00880EEE">
              <w:rPr>
                <w:color w:val="000000"/>
                <w:sz w:val="22"/>
                <w:szCs w:val="22"/>
              </w:rPr>
              <w:t>5,567</w:t>
            </w:r>
          </w:p>
        </w:tc>
        <w:tc>
          <w:tcPr>
            <w:tcW w:w="1041" w:type="dxa"/>
            <w:shd w:val="clear" w:color="auto" w:fill="auto"/>
            <w:noWrap/>
            <w:vAlign w:val="center"/>
            <w:hideMark/>
          </w:tcPr>
          <w:p w14:paraId="72DAE0B9" w14:textId="77777777" w:rsidR="00880EEE" w:rsidRPr="00880EEE" w:rsidRDefault="00880EEE">
            <w:pPr>
              <w:jc w:val="right"/>
              <w:rPr>
                <w:color w:val="000000"/>
                <w:sz w:val="22"/>
                <w:szCs w:val="22"/>
              </w:rPr>
            </w:pPr>
            <w:r w:rsidRPr="00880EEE">
              <w:rPr>
                <w:color w:val="000000"/>
                <w:sz w:val="22"/>
                <w:szCs w:val="22"/>
              </w:rPr>
              <w:t>0.27%</w:t>
            </w:r>
          </w:p>
        </w:tc>
        <w:tc>
          <w:tcPr>
            <w:tcW w:w="5063" w:type="dxa"/>
            <w:vMerge w:val="restart"/>
            <w:shd w:val="clear" w:color="auto" w:fill="auto"/>
            <w:noWrap/>
            <w:vAlign w:val="center"/>
            <w:hideMark/>
          </w:tcPr>
          <w:p w14:paraId="51EBFE6F" w14:textId="77777777" w:rsidR="00880EEE" w:rsidRPr="00880EEE" w:rsidRDefault="00880EEE">
            <w:pPr>
              <w:rPr>
                <w:color w:val="000000"/>
                <w:sz w:val="22"/>
                <w:szCs w:val="22"/>
              </w:rPr>
            </w:pPr>
            <w:r w:rsidRPr="00880EEE">
              <w:rPr>
                <w:color w:val="000000"/>
                <w:sz w:val="22"/>
                <w:szCs w:val="22"/>
              </w:rPr>
              <w:t>A low amount of traffic therefore can be ignored</w:t>
            </w:r>
          </w:p>
        </w:tc>
      </w:tr>
      <w:tr w:rsidR="008F62F1" w14:paraId="134BDEE1" w14:textId="77777777" w:rsidTr="008F62F1">
        <w:trPr>
          <w:trHeight w:val="300"/>
        </w:trPr>
        <w:tc>
          <w:tcPr>
            <w:tcW w:w="3075" w:type="dxa"/>
            <w:shd w:val="clear" w:color="auto" w:fill="auto"/>
            <w:vAlign w:val="center"/>
            <w:hideMark/>
          </w:tcPr>
          <w:p w14:paraId="664BFC8C" w14:textId="77777777" w:rsidR="00880EEE" w:rsidRPr="00880EEE" w:rsidRDefault="00880EEE">
            <w:pPr>
              <w:rPr>
                <w:color w:val="000000"/>
                <w:sz w:val="22"/>
                <w:szCs w:val="22"/>
              </w:rPr>
            </w:pPr>
            <w:r w:rsidRPr="00880EEE">
              <w:rPr>
                <w:color w:val="000000"/>
                <w:sz w:val="22"/>
                <w:szCs w:val="22"/>
              </w:rPr>
              <w:t>http://tracking01.walmart.com</w:t>
            </w:r>
          </w:p>
        </w:tc>
        <w:tc>
          <w:tcPr>
            <w:tcW w:w="1096" w:type="dxa"/>
            <w:shd w:val="clear" w:color="auto" w:fill="auto"/>
            <w:vAlign w:val="center"/>
            <w:hideMark/>
          </w:tcPr>
          <w:p w14:paraId="0C24638D" w14:textId="77777777" w:rsidR="00880EEE" w:rsidRPr="00880EEE" w:rsidRDefault="00880EEE">
            <w:pPr>
              <w:jc w:val="right"/>
              <w:rPr>
                <w:color w:val="000000"/>
                <w:sz w:val="22"/>
                <w:szCs w:val="22"/>
              </w:rPr>
            </w:pPr>
            <w:r w:rsidRPr="00880EEE">
              <w:rPr>
                <w:color w:val="000000"/>
                <w:sz w:val="22"/>
                <w:szCs w:val="22"/>
              </w:rPr>
              <w:t>5,548</w:t>
            </w:r>
          </w:p>
        </w:tc>
        <w:tc>
          <w:tcPr>
            <w:tcW w:w="1041" w:type="dxa"/>
            <w:shd w:val="clear" w:color="auto" w:fill="auto"/>
            <w:noWrap/>
            <w:vAlign w:val="center"/>
            <w:hideMark/>
          </w:tcPr>
          <w:p w14:paraId="6B0BBFC8" w14:textId="77777777" w:rsidR="00880EEE" w:rsidRPr="00880EEE" w:rsidRDefault="00880EEE">
            <w:pPr>
              <w:jc w:val="right"/>
              <w:rPr>
                <w:color w:val="000000"/>
                <w:sz w:val="22"/>
                <w:szCs w:val="22"/>
              </w:rPr>
            </w:pPr>
            <w:r w:rsidRPr="00880EEE">
              <w:rPr>
                <w:color w:val="000000"/>
                <w:sz w:val="22"/>
                <w:szCs w:val="22"/>
              </w:rPr>
              <w:t>0.27%</w:t>
            </w:r>
          </w:p>
        </w:tc>
        <w:tc>
          <w:tcPr>
            <w:tcW w:w="5063" w:type="dxa"/>
            <w:vMerge/>
            <w:vAlign w:val="center"/>
            <w:hideMark/>
          </w:tcPr>
          <w:p w14:paraId="3CC95843" w14:textId="77777777" w:rsidR="00880EEE" w:rsidRPr="00880EEE" w:rsidRDefault="00880EEE">
            <w:pPr>
              <w:rPr>
                <w:color w:val="000000"/>
                <w:sz w:val="22"/>
                <w:szCs w:val="22"/>
              </w:rPr>
            </w:pPr>
          </w:p>
        </w:tc>
      </w:tr>
      <w:tr w:rsidR="008F62F1" w14:paraId="73EDFC38" w14:textId="77777777" w:rsidTr="008F62F1">
        <w:trPr>
          <w:trHeight w:val="300"/>
        </w:trPr>
        <w:tc>
          <w:tcPr>
            <w:tcW w:w="3075" w:type="dxa"/>
            <w:shd w:val="clear" w:color="auto" w:fill="auto"/>
            <w:vAlign w:val="center"/>
            <w:hideMark/>
          </w:tcPr>
          <w:p w14:paraId="60B21DBA" w14:textId="77777777" w:rsidR="00880EEE" w:rsidRPr="00880EEE" w:rsidRDefault="00880EEE">
            <w:pPr>
              <w:rPr>
                <w:color w:val="000000"/>
                <w:sz w:val="22"/>
                <w:szCs w:val="22"/>
              </w:rPr>
            </w:pPr>
            <w:r w:rsidRPr="00880EEE">
              <w:rPr>
                <w:color w:val="000000"/>
                <w:sz w:val="22"/>
                <w:szCs w:val="22"/>
              </w:rPr>
              <w:t>http://localad.walmart.com</w:t>
            </w:r>
          </w:p>
        </w:tc>
        <w:tc>
          <w:tcPr>
            <w:tcW w:w="1096" w:type="dxa"/>
            <w:shd w:val="clear" w:color="auto" w:fill="auto"/>
            <w:vAlign w:val="center"/>
            <w:hideMark/>
          </w:tcPr>
          <w:p w14:paraId="2C2B470E" w14:textId="77777777" w:rsidR="00880EEE" w:rsidRPr="00880EEE" w:rsidRDefault="00880EEE">
            <w:pPr>
              <w:jc w:val="right"/>
              <w:rPr>
                <w:color w:val="000000"/>
                <w:sz w:val="22"/>
                <w:szCs w:val="22"/>
              </w:rPr>
            </w:pPr>
            <w:r w:rsidRPr="00880EEE">
              <w:rPr>
                <w:color w:val="000000"/>
                <w:sz w:val="22"/>
                <w:szCs w:val="22"/>
              </w:rPr>
              <w:t>5,308</w:t>
            </w:r>
          </w:p>
        </w:tc>
        <w:tc>
          <w:tcPr>
            <w:tcW w:w="1041" w:type="dxa"/>
            <w:shd w:val="clear" w:color="auto" w:fill="auto"/>
            <w:noWrap/>
            <w:vAlign w:val="center"/>
            <w:hideMark/>
          </w:tcPr>
          <w:p w14:paraId="1351BFCD" w14:textId="77777777" w:rsidR="00880EEE" w:rsidRPr="00880EEE" w:rsidRDefault="00880EEE">
            <w:pPr>
              <w:jc w:val="right"/>
              <w:rPr>
                <w:color w:val="000000"/>
                <w:sz w:val="22"/>
                <w:szCs w:val="22"/>
              </w:rPr>
            </w:pPr>
            <w:r w:rsidRPr="00880EEE">
              <w:rPr>
                <w:color w:val="000000"/>
                <w:sz w:val="22"/>
                <w:szCs w:val="22"/>
              </w:rPr>
              <w:t>0.26%</w:t>
            </w:r>
          </w:p>
        </w:tc>
        <w:tc>
          <w:tcPr>
            <w:tcW w:w="5063" w:type="dxa"/>
            <w:vMerge/>
            <w:vAlign w:val="center"/>
            <w:hideMark/>
          </w:tcPr>
          <w:p w14:paraId="4237DB89" w14:textId="77777777" w:rsidR="00880EEE" w:rsidRPr="00880EEE" w:rsidRDefault="00880EEE">
            <w:pPr>
              <w:rPr>
                <w:color w:val="000000"/>
                <w:sz w:val="22"/>
                <w:szCs w:val="22"/>
              </w:rPr>
            </w:pPr>
          </w:p>
        </w:tc>
      </w:tr>
      <w:tr w:rsidR="008F62F1" w14:paraId="6C951820" w14:textId="77777777" w:rsidTr="008F62F1">
        <w:trPr>
          <w:trHeight w:val="300"/>
        </w:trPr>
        <w:tc>
          <w:tcPr>
            <w:tcW w:w="3075" w:type="dxa"/>
            <w:shd w:val="clear" w:color="auto" w:fill="auto"/>
            <w:vAlign w:val="center"/>
            <w:hideMark/>
          </w:tcPr>
          <w:p w14:paraId="0BF1EE4D" w14:textId="77777777" w:rsidR="00880EEE" w:rsidRPr="00880EEE" w:rsidRDefault="00880EEE">
            <w:pPr>
              <w:rPr>
                <w:color w:val="000000"/>
                <w:sz w:val="22"/>
                <w:szCs w:val="22"/>
              </w:rPr>
            </w:pPr>
            <w:r w:rsidRPr="00880EEE">
              <w:rPr>
                <w:color w:val="000000"/>
                <w:sz w:val="22"/>
                <w:szCs w:val="22"/>
              </w:rPr>
              <w:t>http://corporate.walmart.com</w:t>
            </w:r>
          </w:p>
        </w:tc>
        <w:tc>
          <w:tcPr>
            <w:tcW w:w="1096" w:type="dxa"/>
            <w:shd w:val="clear" w:color="auto" w:fill="auto"/>
            <w:vAlign w:val="center"/>
            <w:hideMark/>
          </w:tcPr>
          <w:p w14:paraId="5B4FC07C" w14:textId="77777777" w:rsidR="00880EEE" w:rsidRPr="00880EEE" w:rsidRDefault="00880EEE">
            <w:pPr>
              <w:jc w:val="right"/>
              <w:rPr>
                <w:color w:val="000000"/>
                <w:sz w:val="22"/>
                <w:szCs w:val="22"/>
              </w:rPr>
            </w:pPr>
            <w:r w:rsidRPr="00880EEE">
              <w:rPr>
                <w:color w:val="000000"/>
                <w:sz w:val="22"/>
                <w:szCs w:val="22"/>
              </w:rPr>
              <w:t>4,496</w:t>
            </w:r>
          </w:p>
        </w:tc>
        <w:tc>
          <w:tcPr>
            <w:tcW w:w="1041" w:type="dxa"/>
            <w:shd w:val="clear" w:color="auto" w:fill="auto"/>
            <w:noWrap/>
            <w:vAlign w:val="center"/>
            <w:hideMark/>
          </w:tcPr>
          <w:p w14:paraId="1D983DF3" w14:textId="77777777" w:rsidR="00880EEE" w:rsidRPr="00880EEE" w:rsidRDefault="00880EEE">
            <w:pPr>
              <w:jc w:val="right"/>
              <w:rPr>
                <w:color w:val="000000"/>
                <w:sz w:val="22"/>
                <w:szCs w:val="22"/>
              </w:rPr>
            </w:pPr>
            <w:r w:rsidRPr="00880EEE">
              <w:rPr>
                <w:color w:val="000000"/>
                <w:sz w:val="22"/>
                <w:szCs w:val="22"/>
              </w:rPr>
              <w:t>0.22%</w:t>
            </w:r>
          </w:p>
        </w:tc>
        <w:tc>
          <w:tcPr>
            <w:tcW w:w="5063" w:type="dxa"/>
            <w:vMerge/>
            <w:vAlign w:val="center"/>
            <w:hideMark/>
          </w:tcPr>
          <w:p w14:paraId="748D5224" w14:textId="77777777" w:rsidR="00880EEE" w:rsidRPr="00880EEE" w:rsidRDefault="00880EEE">
            <w:pPr>
              <w:rPr>
                <w:color w:val="000000"/>
                <w:sz w:val="22"/>
                <w:szCs w:val="22"/>
              </w:rPr>
            </w:pPr>
          </w:p>
        </w:tc>
      </w:tr>
      <w:tr w:rsidR="008F62F1" w14:paraId="7CFF28C5" w14:textId="77777777" w:rsidTr="008F62F1">
        <w:trPr>
          <w:trHeight w:val="300"/>
        </w:trPr>
        <w:tc>
          <w:tcPr>
            <w:tcW w:w="3075" w:type="dxa"/>
            <w:shd w:val="clear" w:color="000000" w:fill="FABF8F"/>
            <w:noWrap/>
            <w:vAlign w:val="bottom"/>
            <w:hideMark/>
          </w:tcPr>
          <w:p w14:paraId="2ECB76CB" w14:textId="77777777" w:rsidR="00880EEE" w:rsidRPr="00880EEE" w:rsidRDefault="00880EEE">
            <w:pPr>
              <w:rPr>
                <w:color w:val="000000"/>
                <w:sz w:val="22"/>
                <w:szCs w:val="22"/>
              </w:rPr>
            </w:pPr>
            <w:r w:rsidRPr="00880EEE">
              <w:rPr>
                <w:color w:val="000000"/>
                <w:sz w:val="22"/>
                <w:szCs w:val="22"/>
              </w:rPr>
              <w:t>http://instoresnow.walmart.com</w:t>
            </w:r>
          </w:p>
        </w:tc>
        <w:tc>
          <w:tcPr>
            <w:tcW w:w="1096" w:type="dxa"/>
            <w:shd w:val="clear" w:color="000000" w:fill="FABF8F"/>
            <w:vAlign w:val="center"/>
            <w:hideMark/>
          </w:tcPr>
          <w:p w14:paraId="4E990444" w14:textId="77777777" w:rsidR="00880EEE" w:rsidRPr="00880EEE" w:rsidRDefault="00880EEE">
            <w:pPr>
              <w:jc w:val="right"/>
              <w:rPr>
                <w:color w:val="000000"/>
                <w:sz w:val="22"/>
                <w:szCs w:val="22"/>
              </w:rPr>
            </w:pPr>
            <w:r w:rsidRPr="00880EEE">
              <w:rPr>
                <w:color w:val="000000"/>
                <w:sz w:val="22"/>
                <w:szCs w:val="22"/>
              </w:rPr>
              <w:t>3,293</w:t>
            </w:r>
          </w:p>
        </w:tc>
        <w:tc>
          <w:tcPr>
            <w:tcW w:w="1041" w:type="dxa"/>
            <w:shd w:val="clear" w:color="000000" w:fill="FABF8F"/>
            <w:noWrap/>
            <w:vAlign w:val="center"/>
            <w:hideMark/>
          </w:tcPr>
          <w:p w14:paraId="5F457938" w14:textId="77777777" w:rsidR="00880EEE" w:rsidRPr="00880EEE" w:rsidRDefault="00880EEE">
            <w:pPr>
              <w:jc w:val="right"/>
              <w:rPr>
                <w:color w:val="000000"/>
                <w:sz w:val="22"/>
                <w:szCs w:val="22"/>
              </w:rPr>
            </w:pPr>
            <w:r w:rsidRPr="00880EEE">
              <w:rPr>
                <w:color w:val="000000"/>
                <w:sz w:val="22"/>
                <w:szCs w:val="22"/>
              </w:rPr>
              <w:t>0.16%</w:t>
            </w:r>
          </w:p>
        </w:tc>
        <w:tc>
          <w:tcPr>
            <w:tcW w:w="5063" w:type="dxa"/>
            <w:vMerge w:val="restart"/>
            <w:shd w:val="clear" w:color="000000" w:fill="FABF8F"/>
            <w:vAlign w:val="bottom"/>
            <w:hideMark/>
          </w:tcPr>
          <w:p w14:paraId="0748555B" w14:textId="77777777" w:rsidR="00880EEE" w:rsidRPr="00880EEE" w:rsidRDefault="00880EEE">
            <w:pPr>
              <w:rPr>
                <w:color w:val="000000"/>
                <w:sz w:val="22"/>
                <w:szCs w:val="22"/>
              </w:rPr>
            </w:pPr>
            <w:r w:rsidRPr="00880EEE">
              <w:rPr>
                <w:color w:val="000000"/>
                <w:sz w:val="22"/>
                <w:szCs w:val="22"/>
              </w:rPr>
              <w:t>Although the portion of the traffic to these 2 hostnames is very low, both coupons and in-store-now might be related to special purchasing activity (more explanation to follow)</w:t>
            </w:r>
          </w:p>
        </w:tc>
      </w:tr>
      <w:tr w:rsidR="008F62F1" w14:paraId="5723CE78" w14:textId="77777777" w:rsidTr="008F62F1">
        <w:trPr>
          <w:trHeight w:val="300"/>
        </w:trPr>
        <w:tc>
          <w:tcPr>
            <w:tcW w:w="3075" w:type="dxa"/>
            <w:shd w:val="clear" w:color="000000" w:fill="FABF8F"/>
            <w:vAlign w:val="center"/>
            <w:hideMark/>
          </w:tcPr>
          <w:p w14:paraId="63CC0DEB" w14:textId="77777777" w:rsidR="00880EEE" w:rsidRPr="00880EEE" w:rsidRDefault="00880EEE">
            <w:pPr>
              <w:rPr>
                <w:color w:val="000000"/>
                <w:sz w:val="22"/>
                <w:szCs w:val="22"/>
              </w:rPr>
            </w:pPr>
            <w:r w:rsidRPr="00880EEE">
              <w:rPr>
                <w:color w:val="000000"/>
                <w:sz w:val="22"/>
                <w:szCs w:val="22"/>
              </w:rPr>
              <w:t>http://coupons.walmart.com</w:t>
            </w:r>
          </w:p>
        </w:tc>
        <w:tc>
          <w:tcPr>
            <w:tcW w:w="1096" w:type="dxa"/>
            <w:shd w:val="clear" w:color="000000" w:fill="FABF8F"/>
            <w:vAlign w:val="center"/>
            <w:hideMark/>
          </w:tcPr>
          <w:p w14:paraId="263ED00E" w14:textId="77777777" w:rsidR="00880EEE" w:rsidRPr="00880EEE" w:rsidRDefault="00880EEE">
            <w:pPr>
              <w:jc w:val="right"/>
              <w:rPr>
                <w:color w:val="000000"/>
                <w:sz w:val="22"/>
                <w:szCs w:val="22"/>
              </w:rPr>
            </w:pPr>
            <w:r w:rsidRPr="00880EEE">
              <w:rPr>
                <w:color w:val="000000"/>
                <w:sz w:val="22"/>
                <w:szCs w:val="22"/>
              </w:rPr>
              <w:t>2,816</w:t>
            </w:r>
          </w:p>
        </w:tc>
        <w:tc>
          <w:tcPr>
            <w:tcW w:w="1041" w:type="dxa"/>
            <w:shd w:val="clear" w:color="000000" w:fill="FABF8F"/>
            <w:noWrap/>
            <w:vAlign w:val="center"/>
            <w:hideMark/>
          </w:tcPr>
          <w:p w14:paraId="52C08133" w14:textId="77777777" w:rsidR="00880EEE" w:rsidRPr="00880EEE" w:rsidRDefault="00880EEE">
            <w:pPr>
              <w:jc w:val="right"/>
              <w:rPr>
                <w:color w:val="000000"/>
                <w:sz w:val="22"/>
                <w:szCs w:val="22"/>
              </w:rPr>
            </w:pPr>
            <w:r w:rsidRPr="00880EEE">
              <w:rPr>
                <w:color w:val="000000"/>
                <w:sz w:val="22"/>
                <w:szCs w:val="22"/>
              </w:rPr>
              <w:t>0.14%</w:t>
            </w:r>
          </w:p>
        </w:tc>
        <w:tc>
          <w:tcPr>
            <w:tcW w:w="5063" w:type="dxa"/>
            <w:vMerge/>
            <w:vAlign w:val="center"/>
            <w:hideMark/>
          </w:tcPr>
          <w:p w14:paraId="3E2972BF" w14:textId="77777777" w:rsidR="00880EEE" w:rsidRPr="00880EEE" w:rsidRDefault="00880EEE">
            <w:pPr>
              <w:rPr>
                <w:color w:val="000000"/>
                <w:sz w:val="22"/>
                <w:szCs w:val="22"/>
              </w:rPr>
            </w:pPr>
          </w:p>
        </w:tc>
      </w:tr>
      <w:tr w:rsidR="008F62F1" w14:paraId="3939849E" w14:textId="77777777" w:rsidTr="008F62F1">
        <w:trPr>
          <w:trHeight w:val="300"/>
        </w:trPr>
        <w:tc>
          <w:tcPr>
            <w:tcW w:w="3075" w:type="dxa"/>
            <w:shd w:val="clear" w:color="auto" w:fill="auto"/>
            <w:vAlign w:val="center"/>
            <w:hideMark/>
          </w:tcPr>
          <w:p w14:paraId="13B4BD92" w14:textId="77777777" w:rsidR="00880EEE" w:rsidRPr="00880EEE" w:rsidRDefault="00880EEE">
            <w:pPr>
              <w:rPr>
                <w:color w:val="000000"/>
                <w:sz w:val="22"/>
                <w:szCs w:val="22"/>
              </w:rPr>
            </w:pPr>
            <w:r w:rsidRPr="00880EEE">
              <w:rPr>
                <w:color w:val="000000"/>
                <w:sz w:val="22"/>
                <w:szCs w:val="22"/>
              </w:rPr>
              <w:t>https://avocado.walmart.com</w:t>
            </w:r>
          </w:p>
        </w:tc>
        <w:tc>
          <w:tcPr>
            <w:tcW w:w="1096" w:type="dxa"/>
            <w:shd w:val="clear" w:color="auto" w:fill="auto"/>
            <w:vAlign w:val="center"/>
            <w:hideMark/>
          </w:tcPr>
          <w:p w14:paraId="17D933B4" w14:textId="77777777" w:rsidR="00880EEE" w:rsidRPr="00880EEE" w:rsidRDefault="00880EEE">
            <w:pPr>
              <w:jc w:val="right"/>
              <w:rPr>
                <w:color w:val="000000"/>
                <w:sz w:val="22"/>
                <w:szCs w:val="22"/>
              </w:rPr>
            </w:pPr>
            <w:r w:rsidRPr="00880EEE">
              <w:rPr>
                <w:color w:val="000000"/>
                <w:sz w:val="22"/>
                <w:szCs w:val="22"/>
              </w:rPr>
              <w:t>2,435</w:t>
            </w:r>
          </w:p>
        </w:tc>
        <w:tc>
          <w:tcPr>
            <w:tcW w:w="1041" w:type="dxa"/>
            <w:shd w:val="clear" w:color="auto" w:fill="auto"/>
            <w:noWrap/>
            <w:vAlign w:val="center"/>
            <w:hideMark/>
          </w:tcPr>
          <w:p w14:paraId="02A13392" w14:textId="77777777" w:rsidR="00880EEE" w:rsidRPr="00880EEE" w:rsidRDefault="00880EEE">
            <w:pPr>
              <w:jc w:val="right"/>
              <w:rPr>
                <w:color w:val="000000"/>
                <w:sz w:val="22"/>
                <w:szCs w:val="22"/>
              </w:rPr>
            </w:pPr>
            <w:r w:rsidRPr="00880EEE">
              <w:rPr>
                <w:color w:val="000000"/>
                <w:sz w:val="22"/>
                <w:szCs w:val="22"/>
              </w:rPr>
              <w:t>0.12%</w:t>
            </w:r>
          </w:p>
        </w:tc>
        <w:tc>
          <w:tcPr>
            <w:tcW w:w="5063" w:type="dxa"/>
            <w:vMerge w:val="restart"/>
            <w:shd w:val="clear" w:color="auto" w:fill="auto"/>
            <w:noWrap/>
            <w:vAlign w:val="center"/>
            <w:hideMark/>
          </w:tcPr>
          <w:p w14:paraId="7D441DD6" w14:textId="77777777" w:rsidR="00880EEE" w:rsidRPr="00880EEE" w:rsidRDefault="00880EEE">
            <w:pPr>
              <w:rPr>
                <w:color w:val="000000"/>
                <w:sz w:val="22"/>
                <w:szCs w:val="22"/>
              </w:rPr>
            </w:pPr>
            <w:r w:rsidRPr="00880EEE">
              <w:rPr>
                <w:color w:val="000000"/>
                <w:sz w:val="22"/>
                <w:szCs w:val="22"/>
              </w:rPr>
              <w:t>A low amount of traffic therefore can be ignored</w:t>
            </w:r>
          </w:p>
        </w:tc>
      </w:tr>
      <w:tr w:rsidR="008F62F1" w14:paraId="13CE8336" w14:textId="77777777" w:rsidTr="008F62F1">
        <w:trPr>
          <w:trHeight w:val="300"/>
        </w:trPr>
        <w:tc>
          <w:tcPr>
            <w:tcW w:w="3075" w:type="dxa"/>
            <w:shd w:val="clear" w:color="auto" w:fill="auto"/>
            <w:vAlign w:val="center"/>
            <w:hideMark/>
          </w:tcPr>
          <w:p w14:paraId="6EA18520" w14:textId="77777777" w:rsidR="00880EEE" w:rsidRPr="00880EEE" w:rsidRDefault="00880EEE">
            <w:pPr>
              <w:rPr>
                <w:color w:val="000000"/>
                <w:sz w:val="22"/>
                <w:szCs w:val="22"/>
              </w:rPr>
            </w:pPr>
            <w:r w:rsidRPr="00880EEE">
              <w:rPr>
                <w:color w:val="000000"/>
                <w:sz w:val="22"/>
                <w:szCs w:val="22"/>
              </w:rPr>
              <w:t>https://survey.walmart.com</w:t>
            </w:r>
          </w:p>
        </w:tc>
        <w:tc>
          <w:tcPr>
            <w:tcW w:w="1096" w:type="dxa"/>
            <w:shd w:val="clear" w:color="auto" w:fill="auto"/>
            <w:vAlign w:val="center"/>
            <w:hideMark/>
          </w:tcPr>
          <w:p w14:paraId="457D13C3" w14:textId="77777777" w:rsidR="00880EEE" w:rsidRPr="00880EEE" w:rsidRDefault="00880EEE">
            <w:pPr>
              <w:jc w:val="right"/>
              <w:rPr>
                <w:color w:val="000000"/>
                <w:sz w:val="22"/>
                <w:szCs w:val="22"/>
              </w:rPr>
            </w:pPr>
            <w:r w:rsidRPr="00880EEE">
              <w:rPr>
                <w:color w:val="000000"/>
                <w:sz w:val="22"/>
                <w:szCs w:val="22"/>
              </w:rPr>
              <w:t>2,248</w:t>
            </w:r>
          </w:p>
        </w:tc>
        <w:tc>
          <w:tcPr>
            <w:tcW w:w="1041" w:type="dxa"/>
            <w:shd w:val="clear" w:color="auto" w:fill="auto"/>
            <w:noWrap/>
            <w:vAlign w:val="center"/>
            <w:hideMark/>
          </w:tcPr>
          <w:p w14:paraId="6A6BF255" w14:textId="77777777" w:rsidR="00880EEE" w:rsidRPr="00880EEE" w:rsidRDefault="00880EEE">
            <w:pPr>
              <w:jc w:val="right"/>
              <w:rPr>
                <w:color w:val="000000"/>
                <w:sz w:val="22"/>
                <w:szCs w:val="22"/>
              </w:rPr>
            </w:pPr>
            <w:r w:rsidRPr="00880EEE">
              <w:rPr>
                <w:color w:val="000000"/>
                <w:sz w:val="22"/>
                <w:szCs w:val="22"/>
              </w:rPr>
              <w:t>0.11%</w:t>
            </w:r>
          </w:p>
        </w:tc>
        <w:tc>
          <w:tcPr>
            <w:tcW w:w="5063" w:type="dxa"/>
            <w:vMerge/>
            <w:vAlign w:val="center"/>
            <w:hideMark/>
          </w:tcPr>
          <w:p w14:paraId="4A3CA68E" w14:textId="77777777" w:rsidR="00880EEE" w:rsidRPr="00880EEE" w:rsidRDefault="00880EEE">
            <w:pPr>
              <w:rPr>
                <w:color w:val="000000"/>
                <w:sz w:val="22"/>
                <w:szCs w:val="22"/>
              </w:rPr>
            </w:pPr>
          </w:p>
        </w:tc>
      </w:tr>
      <w:tr w:rsidR="008F62F1" w14:paraId="4E1E921B" w14:textId="77777777" w:rsidTr="008F62F1">
        <w:trPr>
          <w:trHeight w:val="300"/>
        </w:trPr>
        <w:tc>
          <w:tcPr>
            <w:tcW w:w="3075" w:type="dxa"/>
            <w:shd w:val="clear" w:color="auto" w:fill="auto"/>
            <w:vAlign w:val="center"/>
            <w:hideMark/>
          </w:tcPr>
          <w:p w14:paraId="748C5820" w14:textId="77777777" w:rsidR="00880EEE" w:rsidRPr="00880EEE" w:rsidRDefault="00880EEE">
            <w:pPr>
              <w:rPr>
                <w:color w:val="000000"/>
                <w:sz w:val="22"/>
                <w:szCs w:val="22"/>
              </w:rPr>
            </w:pPr>
            <w:r w:rsidRPr="00880EEE">
              <w:rPr>
                <w:color w:val="000000"/>
                <w:sz w:val="22"/>
                <w:szCs w:val="22"/>
              </w:rPr>
              <w:t>http://reviews.walmart.com</w:t>
            </w:r>
          </w:p>
        </w:tc>
        <w:tc>
          <w:tcPr>
            <w:tcW w:w="1096" w:type="dxa"/>
            <w:shd w:val="clear" w:color="auto" w:fill="auto"/>
            <w:vAlign w:val="center"/>
            <w:hideMark/>
          </w:tcPr>
          <w:p w14:paraId="471DB597" w14:textId="77777777" w:rsidR="00880EEE" w:rsidRPr="00880EEE" w:rsidRDefault="00880EEE">
            <w:pPr>
              <w:jc w:val="right"/>
              <w:rPr>
                <w:color w:val="000000"/>
                <w:sz w:val="22"/>
                <w:szCs w:val="22"/>
              </w:rPr>
            </w:pPr>
            <w:r w:rsidRPr="00880EEE">
              <w:rPr>
                <w:color w:val="000000"/>
                <w:sz w:val="22"/>
                <w:szCs w:val="22"/>
              </w:rPr>
              <w:t>1,614</w:t>
            </w:r>
          </w:p>
        </w:tc>
        <w:tc>
          <w:tcPr>
            <w:tcW w:w="1041" w:type="dxa"/>
            <w:shd w:val="clear" w:color="auto" w:fill="auto"/>
            <w:noWrap/>
            <w:vAlign w:val="center"/>
            <w:hideMark/>
          </w:tcPr>
          <w:p w14:paraId="59CC4655" w14:textId="77777777" w:rsidR="00880EEE" w:rsidRPr="00880EEE" w:rsidRDefault="00880EEE">
            <w:pPr>
              <w:jc w:val="right"/>
              <w:rPr>
                <w:color w:val="000000"/>
                <w:sz w:val="22"/>
                <w:szCs w:val="22"/>
              </w:rPr>
            </w:pPr>
            <w:r w:rsidRPr="00880EEE">
              <w:rPr>
                <w:color w:val="000000"/>
                <w:sz w:val="22"/>
                <w:szCs w:val="22"/>
              </w:rPr>
              <w:t>0.08%</w:t>
            </w:r>
          </w:p>
        </w:tc>
        <w:tc>
          <w:tcPr>
            <w:tcW w:w="5063" w:type="dxa"/>
            <w:vMerge/>
            <w:vAlign w:val="center"/>
            <w:hideMark/>
          </w:tcPr>
          <w:p w14:paraId="0CB31AFA" w14:textId="77777777" w:rsidR="00880EEE" w:rsidRPr="00880EEE" w:rsidRDefault="00880EEE">
            <w:pPr>
              <w:rPr>
                <w:color w:val="000000"/>
                <w:sz w:val="22"/>
                <w:szCs w:val="22"/>
              </w:rPr>
            </w:pPr>
          </w:p>
        </w:tc>
      </w:tr>
      <w:tr w:rsidR="008F62F1" w14:paraId="3BCEEC17" w14:textId="77777777" w:rsidTr="008F62F1">
        <w:trPr>
          <w:trHeight w:val="300"/>
        </w:trPr>
        <w:tc>
          <w:tcPr>
            <w:tcW w:w="3075" w:type="dxa"/>
            <w:shd w:val="clear" w:color="auto" w:fill="auto"/>
            <w:vAlign w:val="center"/>
            <w:hideMark/>
          </w:tcPr>
          <w:p w14:paraId="05D7F2E0" w14:textId="77777777" w:rsidR="00880EEE" w:rsidRPr="00880EEE" w:rsidRDefault="00880EEE">
            <w:pPr>
              <w:rPr>
                <w:color w:val="000000"/>
                <w:sz w:val="22"/>
                <w:szCs w:val="22"/>
              </w:rPr>
            </w:pPr>
            <w:r w:rsidRPr="00880EEE">
              <w:rPr>
                <w:color w:val="000000"/>
                <w:sz w:val="22"/>
                <w:szCs w:val="22"/>
              </w:rPr>
              <w:t>http://soundcheck.walmart.com</w:t>
            </w:r>
          </w:p>
        </w:tc>
        <w:tc>
          <w:tcPr>
            <w:tcW w:w="1096" w:type="dxa"/>
            <w:shd w:val="clear" w:color="auto" w:fill="auto"/>
            <w:vAlign w:val="center"/>
            <w:hideMark/>
          </w:tcPr>
          <w:p w14:paraId="488D1F6A" w14:textId="77777777" w:rsidR="00880EEE" w:rsidRPr="00880EEE" w:rsidRDefault="00880EEE">
            <w:pPr>
              <w:jc w:val="right"/>
              <w:rPr>
                <w:color w:val="000000"/>
                <w:sz w:val="22"/>
                <w:szCs w:val="22"/>
              </w:rPr>
            </w:pPr>
            <w:r w:rsidRPr="00880EEE">
              <w:rPr>
                <w:color w:val="000000"/>
                <w:sz w:val="22"/>
                <w:szCs w:val="22"/>
              </w:rPr>
              <w:t>1,468</w:t>
            </w:r>
          </w:p>
        </w:tc>
        <w:tc>
          <w:tcPr>
            <w:tcW w:w="1041" w:type="dxa"/>
            <w:shd w:val="clear" w:color="auto" w:fill="auto"/>
            <w:noWrap/>
            <w:vAlign w:val="center"/>
            <w:hideMark/>
          </w:tcPr>
          <w:p w14:paraId="68FB0D82" w14:textId="77777777" w:rsidR="00880EEE" w:rsidRPr="00880EEE" w:rsidRDefault="00880EEE">
            <w:pPr>
              <w:jc w:val="right"/>
              <w:rPr>
                <w:color w:val="000000"/>
                <w:sz w:val="22"/>
                <w:szCs w:val="22"/>
              </w:rPr>
            </w:pPr>
            <w:r w:rsidRPr="00880EEE">
              <w:rPr>
                <w:color w:val="000000"/>
                <w:sz w:val="22"/>
                <w:szCs w:val="22"/>
              </w:rPr>
              <w:t>0.07%</w:t>
            </w:r>
          </w:p>
        </w:tc>
        <w:tc>
          <w:tcPr>
            <w:tcW w:w="5063" w:type="dxa"/>
            <w:vMerge/>
            <w:vAlign w:val="center"/>
            <w:hideMark/>
          </w:tcPr>
          <w:p w14:paraId="02421291" w14:textId="77777777" w:rsidR="00880EEE" w:rsidRPr="00880EEE" w:rsidRDefault="00880EEE">
            <w:pPr>
              <w:rPr>
                <w:color w:val="000000"/>
                <w:sz w:val="22"/>
                <w:szCs w:val="22"/>
              </w:rPr>
            </w:pPr>
          </w:p>
        </w:tc>
      </w:tr>
      <w:tr w:rsidR="008F62F1" w14:paraId="37EA6F80" w14:textId="77777777" w:rsidTr="008F62F1">
        <w:trPr>
          <w:trHeight w:val="300"/>
        </w:trPr>
        <w:tc>
          <w:tcPr>
            <w:tcW w:w="3075" w:type="dxa"/>
            <w:shd w:val="clear" w:color="auto" w:fill="auto"/>
            <w:vAlign w:val="center"/>
            <w:hideMark/>
          </w:tcPr>
          <w:p w14:paraId="0C43F6AB" w14:textId="77777777" w:rsidR="00880EEE" w:rsidRPr="00880EEE" w:rsidRDefault="00880EEE">
            <w:pPr>
              <w:rPr>
                <w:color w:val="000000"/>
                <w:sz w:val="22"/>
                <w:szCs w:val="22"/>
              </w:rPr>
            </w:pPr>
            <w:r w:rsidRPr="00880EEE">
              <w:rPr>
                <w:color w:val="000000"/>
                <w:sz w:val="22"/>
                <w:szCs w:val="22"/>
              </w:rPr>
              <w:t>http://foundation.walmart.com</w:t>
            </w:r>
          </w:p>
        </w:tc>
        <w:tc>
          <w:tcPr>
            <w:tcW w:w="1096" w:type="dxa"/>
            <w:shd w:val="clear" w:color="auto" w:fill="auto"/>
            <w:vAlign w:val="center"/>
            <w:hideMark/>
          </w:tcPr>
          <w:p w14:paraId="265AAD1A" w14:textId="77777777" w:rsidR="00880EEE" w:rsidRPr="00880EEE" w:rsidRDefault="00880EEE">
            <w:pPr>
              <w:jc w:val="right"/>
              <w:rPr>
                <w:color w:val="000000"/>
                <w:sz w:val="22"/>
                <w:szCs w:val="22"/>
              </w:rPr>
            </w:pPr>
            <w:r w:rsidRPr="00880EEE">
              <w:rPr>
                <w:color w:val="000000"/>
                <w:sz w:val="22"/>
                <w:szCs w:val="22"/>
              </w:rPr>
              <w:t>1,122</w:t>
            </w:r>
          </w:p>
        </w:tc>
        <w:tc>
          <w:tcPr>
            <w:tcW w:w="1041" w:type="dxa"/>
            <w:shd w:val="clear" w:color="auto" w:fill="auto"/>
            <w:noWrap/>
            <w:vAlign w:val="center"/>
            <w:hideMark/>
          </w:tcPr>
          <w:p w14:paraId="7FAF9403" w14:textId="77777777" w:rsidR="00880EEE" w:rsidRPr="00880EEE" w:rsidRDefault="00880EEE">
            <w:pPr>
              <w:jc w:val="right"/>
              <w:rPr>
                <w:color w:val="000000"/>
                <w:sz w:val="22"/>
                <w:szCs w:val="22"/>
              </w:rPr>
            </w:pPr>
            <w:r w:rsidRPr="00880EEE">
              <w:rPr>
                <w:color w:val="000000"/>
                <w:sz w:val="22"/>
                <w:szCs w:val="22"/>
              </w:rPr>
              <w:t>0.06%</w:t>
            </w:r>
          </w:p>
        </w:tc>
        <w:tc>
          <w:tcPr>
            <w:tcW w:w="5063" w:type="dxa"/>
            <w:vMerge/>
            <w:vAlign w:val="center"/>
            <w:hideMark/>
          </w:tcPr>
          <w:p w14:paraId="0DCE2191" w14:textId="77777777" w:rsidR="00880EEE" w:rsidRPr="00880EEE" w:rsidRDefault="00880EEE">
            <w:pPr>
              <w:rPr>
                <w:color w:val="000000"/>
                <w:sz w:val="22"/>
                <w:szCs w:val="22"/>
              </w:rPr>
            </w:pPr>
          </w:p>
        </w:tc>
      </w:tr>
      <w:tr w:rsidR="008F62F1" w14:paraId="6ABEF4C2" w14:textId="77777777" w:rsidTr="008F62F1">
        <w:trPr>
          <w:trHeight w:val="300"/>
        </w:trPr>
        <w:tc>
          <w:tcPr>
            <w:tcW w:w="3075" w:type="dxa"/>
            <w:shd w:val="clear" w:color="auto" w:fill="auto"/>
            <w:vAlign w:val="center"/>
            <w:hideMark/>
          </w:tcPr>
          <w:p w14:paraId="37C44157" w14:textId="77777777" w:rsidR="00880EEE" w:rsidRPr="00880EEE" w:rsidRDefault="00880EEE">
            <w:pPr>
              <w:rPr>
                <w:color w:val="000000"/>
                <w:sz w:val="22"/>
                <w:szCs w:val="22"/>
              </w:rPr>
            </w:pPr>
            <w:r w:rsidRPr="00880EEE">
              <w:rPr>
                <w:color w:val="000000"/>
                <w:sz w:val="22"/>
                <w:szCs w:val="22"/>
              </w:rPr>
              <w:t>…</w:t>
            </w:r>
          </w:p>
        </w:tc>
        <w:tc>
          <w:tcPr>
            <w:tcW w:w="1096" w:type="dxa"/>
            <w:shd w:val="clear" w:color="auto" w:fill="auto"/>
            <w:noWrap/>
            <w:vAlign w:val="bottom"/>
            <w:hideMark/>
          </w:tcPr>
          <w:p w14:paraId="7F0B7726" w14:textId="77777777" w:rsidR="00880EEE" w:rsidRPr="00880EEE" w:rsidRDefault="00880EEE">
            <w:pPr>
              <w:rPr>
                <w:color w:val="000000"/>
                <w:sz w:val="22"/>
                <w:szCs w:val="22"/>
              </w:rPr>
            </w:pPr>
            <w:r w:rsidRPr="00880EEE">
              <w:rPr>
                <w:color w:val="000000"/>
                <w:sz w:val="22"/>
                <w:szCs w:val="22"/>
              </w:rPr>
              <w:t>…</w:t>
            </w:r>
          </w:p>
        </w:tc>
        <w:tc>
          <w:tcPr>
            <w:tcW w:w="1041" w:type="dxa"/>
            <w:shd w:val="clear" w:color="auto" w:fill="auto"/>
            <w:noWrap/>
            <w:vAlign w:val="bottom"/>
            <w:hideMark/>
          </w:tcPr>
          <w:p w14:paraId="75E6F71F" w14:textId="77777777" w:rsidR="00880EEE" w:rsidRPr="00880EEE" w:rsidRDefault="00880EEE">
            <w:pPr>
              <w:rPr>
                <w:color w:val="000000"/>
                <w:sz w:val="22"/>
                <w:szCs w:val="22"/>
              </w:rPr>
            </w:pPr>
            <w:r w:rsidRPr="00880EEE">
              <w:rPr>
                <w:color w:val="000000"/>
                <w:sz w:val="22"/>
                <w:szCs w:val="22"/>
              </w:rPr>
              <w:t>…</w:t>
            </w:r>
          </w:p>
        </w:tc>
        <w:tc>
          <w:tcPr>
            <w:tcW w:w="5063" w:type="dxa"/>
            <w:shd w:val="clear" w:color="auto" w:fill="auto"/>
            <w:noWrap/>
            <w:vAlign w:val="bottom"/>
            <w:hideMark/>
          </w:tcPr>
          <w:p w14:paraId="38A345F1" w14:textId="77777777" w:rsidR="00880EEE" w:rsidRPr="00880EEE" w:rsidRDefault="00880EEE">
            <w:pPr>
              <w:rPr>
                <w:color w:val="000000"/>
                <w:sz w:val="22"/>
                <w:szCs w:val="22"/>
              </w:rPr>
            </w:pPr>
            <w:r w:rsidRPr="00880EEE">
              <w:rPr>
                <w:color w:val="000000"/>
                <w:sz w:val="22"/>
                <w:szCs w:val="22"/>
              </w:rPr>
              <w:t>…</w:t>
            </w:r>
          </w:p>
        </w:tc>
      </w:tr>
    </w:tbl>
    <w:p w14:paraId="6BF2E370" w14:textId="77777777" w:rsidR="00880EEE" w:rsidRDefault="00880EEE" w:rsidP="00985E5F">
      <w:pPr>
        <w:spacing w:line="276" w:lineRule="auto"/>
        <w:ind w:left="360"/>
      </w:pPr>
    </w:p>
    <w:p w14:paraId="551996C5" w14:textId="51B9F6F5" w:rsidR="00BB6D47" w:rsidRDefault="003F304C" w:rsidP="00BB6D47">
      <w:pPr>
        <w:spacing w:line="276" w:lineRule="auto"/>
        <w:ind w:left="360"/>
      </w:pPr>
      <w:r>
        <w:t xml:space="preserve">In </w:t>
      </w:r>
      <w:r w:rsidR="00330DA5">
        <w:t>addition I ran th</w:t>
      </w:r>
      <w:r w:rsidR="00BB6D47">
        <w:t>e</w:t>
      </w:r>
      <w:r w:rsidR="00330DA5">
        <w:t xml:space="preserve"> </w:t>
      </w:r>
      <w:r w:rsidR="00BB6D47">
        <w:t xml:space="preserve">following </w:t>
      </w:r>
      <w:r w:rsidR="00330DA5">
        <w:t xml:space="preserve">query to better understand the breakdown of </w:t>
      </w:r>
      <w:r w:rsidR="00BB6D47">
        <w:t xml:space="preserve">the hostname </w:t>
      </w:r>
      <w:r w:rsidR="00330DA5">
        <w:t>‘</w:t>
      </w:r>
      <w:r w:rsidR="00330DA5" w:rsidRPr="00880EEE">
        <w:rPr>
          <w:color w:val="000000"/>
          <w:sz w:val="22"/>
          <w:szCs w:val="22"/>
        </w:rPr>
        <w:t>http</w:t>
      </w:r>
      <w:proofErr w:type="gramStart"/>
      <w:r w:rsidR="00330DA5" w:rsidRPr="00880EEE">
        <w:rPr>
          <w:color w:val="000000"/>
          <w:sz w:val="22"/>
          <w:szCs w:val="22"/>
        </w:rPr>
        <w:t>:/</w:t>
      </w:r>
      <w:proofErr w:type="gramEnd"/>
      <w:r w:rsidR="00330DA5" w:rsidRPr="00880EEE">
        <w:rPr>
          <w:color w:val="000000"/>
          <w:sz w:val="22"/>
          <w:szCs w:val="22"/>
        </w:rPr>
        <w:t>/www.walmart.com</w:t>
      </w:r>
      <w:r w:rsidR="00330DA5">
        <w:rPr>
          <w:color w:val="000000"/>
          <w:sz w:val="22"/>
          <w:szCs w:val="22"/>
        </w:rPr>
        <w:t>’ which is t</w:t>
      </w:r>
      <w:r w:rsidR="00BB6D47">
        <w:rPr>
          <w:color w:val="000000"/>
          <w:sz w:val="22"/>
          <w:szCs w:val="22"/>
        </w:rPr>
        <w:t xml:space="preserve">he vast majority of the traffic </w:t>
      </w:r>
      <w:r w:rsidR="00BB6D47">
        <w:t>and received the below results:</w:t>
      </w:r>
    </w:p>
    <w:p w14:paraId="05FCF6B8" w14:textId="77777777" w:rsidR="00BB6D47" w:rsidRDefault="00BB6D47" w:rsidP="00BB6D47">
      <w:pPr>
        <w:spacing w:line="276" w:lineRule="auto"/>
        <w:ind w:left="360"/>
      </w:pPr>
      <w:r>
        <w:t>SELECT SUBSTRING_</w:t>
      </w:r>
      <w:proofErr w:type="gramStart"/>
      <w:r>
        <w:t>INDEX(</w:t>
      </w:r>
      <w:proofErr w:type="gramEnd"/>
      <w:r>
        <w:t xml:space="preserve">URL, '/', 3) AS Domain, SUM(Count) AS </w:t>
      </w:r>
      <w:proofErr w:type="spellStart"/>
      <w:r>
        <w:t>NumOfOccurrences</w:t>
      </w:r>
      <w:proofErr w:type="spellEnd"/>
    </w:p>
    <w:p w14:paraId="549192B6" w14:textId="77777777" w:rsidR="00BB6D47" w:rsidRDefault="00BB6D47" w:rsidP="00BB6D47">
      <w:pPr>
        <w:spacing w:line="276" w:lineRule="auto"/>
        <w:ind w:left="360"/>
      </w:pPr>
      <w:r>
        <w:t xml:space="preserve">FROM </w:t>
      </w:r>
      <w:proofErr w:type="spellStart"/>
      <w:r>
        <w:t>urls.walmart</w:t>
      </w:r>
      <w:proofErr w:type="spellEnd"/>
    </w:p>
    <w:p w14:paraId="05EDE18E" w14:textId="6C2D3BEA" w:rsidR="00BB6D47" w:rsidRDefault="00BB6D47" w:rsidP="00BB6D47">
      <w:pPr>
        <w:spacing w:line="276" w:lineRule="auto"/>
        <w:ind w:left="360"/>
      </w:pPr>
      <w:r>
        <w:t>WHERE URL LIKE '</w:t>
      </w:r>
      <w:r w:rsidRPr="00BB6D47">
        <w:t>http</w:t>
      </w:r>
      <w:proofErr w:type="gramStart"/>
      <w:r w:rsidRPr="00BB6D47">
        <w:t>:/</w:t>
      </w:r>
      <w:proofErr w:type="gramEnd"/>
      <w:r w:rsidRPr="00BB6D47">
        <w:t>/www.</w:t>
      </w:r>
      <w:r>
        <w:t>walmart</w:t>
      </w:r>
      <w:r w:rsidRPr="00BB6D47">
        <w:t>.com%'</w:t>
      </w:r>
    </w:p>
    <w:p w14:paraId="6FB62DDA" w14:textId="77777777" w:rsidR="00BB6D47" w:rsidRDefault="00BB6D47" w:rsidP="00BB6D47">
      <w:pPr>
        <w:spacing w:line="276" w:lineRule="auto"/>
        <w:ind w:left="360"/>
      </w:pPr>
      <w:r>
        <w:t>GROUP BY Domain</w:t>
      </w:r>
    </w:p>
    <w:p w14:paraId="3B09E6F4" w14:textId="77777777" w:rsidR="00BB6D47" w:rsidRDefault="00BB6D47" w:rsidP="00BB6D47">
      <w:pPr>
        <w:spacing w:line="276" w:lineRule="auto"/>
        <w:ind w:left="360"/>
      </w:pPr>
      <w:r>
        <w:t xml:space="preserve">ORDER BY </w:t>
      </w:r>
      <w:proofErr w:type="spellStart"/>
      <w:r>
        <w:t>NumOfOccurrences</w:t>
      </w:r>
      <w:proofErr w:type="spellEnd"/>
      <w:r>
        <w:t xml:space="preserve"> DESC;</w:t>
      </w:r>
    </w:p>
    <w:p w14:paraId="4377538A" w14:textId="77777777" w:rsidR="00330DA5" w:rsidRDefault="00330DA5" w:rsidP="00985E5F">
      <w:pPr>
        <w:spacing w:line="276" w:lineRule="auto"/>
        <w:ind w:left="360"/>
      </w:pPr>
    </w:p>
    <w:tbl>
      <w:tblPr>
        <w:tblW w:w="102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5"/>
        <w:gridCol w:w="1096"/>
        <w:gridCol w:w="1041"/>
        <w:gridCol w:w="4606"/>
      </w:tblGrid>
      <w:tr w:rsidR="00BB6D47" w14:paraId="245C2025" w14:textId="77777777" w:rsidTr="00BB6D47">
        <w:trPr>
          <w:trHeight w:val="300"/>
        </w:trPr>
        <w:tc>
          <w:tcPr>
            <w:tcW w:w="3615" w:type="dxa"/>
            <w:shd w:val="clear" w:color="000000" w:fill="FFFF00"/>
            <w:noWrap/>
            <w:vAlign w:val="bottom"/>
            <w:hideMark/>
          </w:tcPr>
          <w:p w14:paraId="19E39951" w14:textId="77777777" w:rsidR="00BB6D47" w:rsidRPr="00BB6D47" w:rsidRDefault="00BB6D47">
            <w:pPr>
              <w:rPr>
                <w:b/>
                <w:bCs/>
                <w:color w:val="000000"/>
                <w:sz w:val="22"/>
                <w:szCs w:val="22"/>
              </w:rPr>
            </w:pPr>
            <w:r w:rsidRPr="00BB6D47">
              <w:rPr>
                <w:b/>
                <w:bCs/>
                <w:color w:val="000000"/>
                <w:sz w:val="22"/>
                <w:szCs w:val="22"/>
              </w:rPr>
              <w:t>Total</w:t>
            </w:r>
          </w:p>
        </w:tc>
        <w:tc>
          <w:tcPr>
            <w:tcW w:w="1096" w:type="dxa"/>
            <w:shd w:val="clear" w:color="000000" w:fill="FFFF00"/>
            <w:noWrap/>
            <w:vAlign w:val="bottom"/>
            <w:hideMark/>
          </w:tcPr>
          <w:p w14:paraId="4B7D7232" w14:textId="77777777" w:rsidR="00BB6D47" w:rsidRPr="00BB6D47" w:rsidRDefault="00BB6D47">
            <w:pPr>
              <w:jc w:val="right"/>
              <w:rPr>
                <w:b/>
                <w:bCs/>
                <w:color w:val="000000"/>
                <w:sz w:val="22"/>
                <w:szCs w:val="22"/>
              </w:rPr>
            </w:pPr>
            <w:r w:rsidRPr="00BB6D47">
              <w:rPr>
                <w:b/>
                <w:bCs/>
                <w:color w:val="000000"/>
                <w:sz w:val="22"/>
                <w:szCs w:val="22"/>
              </w:rPr>
              <w:t>1,578,151</w:t>
            </w:r>
          </w:p>
        </w:tc>
        <w:tc>
          <w:tcPr>
            <w:tcW w:w="974" w:type="dxa"/>
            <w:shd w:val="clear" w:color="000000" w:fill="FFFF00"/>
            <w:noWrap/>
            <w:vAlign w:val="center"/>
            <w:hideMark/>
          </w:tcPr>
          <w:p w14:paraId="2692C3BA" w14:textId="77777777" w:rsidR="00BB6D47" w:rsidRPr="00BB6D47" w:rsidRDefault="00BB6D47">
            <w:pPr>
              <w:jc w:val="right"/>
              <w:rPr>
                <w:b/>
                <w:bCs/>
                <w:color w:val="000000"/>
                <w:sz w:val="22"/>
                <w:szCs w:val="22"/>
              </w:rPr>
            </w:pPr>
            <w:r w:rsidRPr="00BB6D47">
              <w:rPr>
                <w:b/>
                <w:bCs/>
                <w:color w:val="000000"/>
                <w:sz w:val="22"/>
                <w:szCs w:val="22"/>
              </w:rPr>
              <w:t>100.00%</w:t>
            </w:r>
          </w:p>
        </w:tc>
        <w:tc>
          <w:tcPr>
            <w:tcW w:w="4606" w:type="dxa"/>
            <w:shd w:val="clear" w:color="000000" w:fill="FFFF00"/>
            <w:noWrap/>
            <w:vAlign w:val="bottom"/>
            <w:hideMark/>
          </w:tcPr>
          <w:p w14:paraId="676B8F0F" w14:textId="77777777" w:rsidR="00BB6D47" w:rsidRPr="00BB6D47" w:rsidRDefault="00BB6D47">
            <w:pPr>
              <w:rPr>
                <w:b/>
                <w:bCs/>
                <w:color w:val="000000"/>
                <w:sz w:val="22"/>
                <w:szCs w:val="22"/>
              </w:rPr>
            </w:pPr>
            <w:r w:rsidRPr="00BB6D47">
              <w:rPr>
                <w:b/>
                <w:bCs/>
                <w:color w:val="000000"/>
                <w:sz w:val="22"/>
                <w:szCs w:val="22"/>
              </w:rPr>
              <w:t>Explanation - What to focus on?</w:t>
            </w:r>
          </w:p>
        </w:tc>
      </w:tr>
      <w:tr w:rsidR="00BB6D47" w14:paraId="35C0EFB8" w14:textId="77777777" w:rsidTr="00BB6D47">
        <w:trPr>
          <w:trHeight w:val="300"/>
        </w:trPr>
        <w:tc>
          <w:tcPr>
            <w:tcW w:w="3615" w:type="dxa"/>
            <w:shd w:val="clear" w:color="000000" w:fill="92D050"/>
            <w:noWrap/>
            <w:vAlign w:val="bottom"/>
            <w:hideMark/>
          </w:tcPr>
          <w:p w14:paraId="7D4A0248" w14:textId="77777777" w:rsidR="00BB6D47" w:rsidRPr="00BB6D47" w:rsidRDefault="00BB6D47">
            <w:pPr>
              <w:rPr>
                <w:color w:val="000000"/>
                <w:sz w:val="22"/>
                <w:szCs w:val="22"/>
              </w:rPr>
            </w:pPr>
            <w:r w:rsidRPr="00BB6D47">
              <w:rPr>
                <w:color w:val="000000"/>
                <w:sz w:val="22"/>
                <w:szCs w:val="22"/>
              </w:rPr>
              <w:t>http://www.walmart.com/search</w:t>
            </w:r>
          </w:p>
        </w:tc>
        <w:tc>
          <w:tcPr>
            <w:tcW w:w="1096" w:type="dxa"/>
            <w:shd w:val="clear" w:color="000000" w:fill="92D050"/>
            <w:vAlign w:val="center"/>
            <w:hideMark/>
          </w:tcPr>
          <w:p w14:paraId="1B467201" w14:textId="77777777" w:rsidR="00BB6D47" w:rsidRPr="00BB6D47" w:rsidRDefault="00BB6D47">
            <w:pPr>
              <w:jc w:val="right"/>
              <w:rPr>
                <w:color w:val="000000"/>
                <w:sz w:val="22"/>
                <w:szCs w:val="22"/>
              </w:rPr>
            </w:pPr>
            <w:r w:rsidRPr="00BB6D47">
              <w:rPr>
                <w:color w:val="000000"/>
                <w:sz w:val="22"/>
                <w:szCs w:val="22"/>
              </w:rPr>
              <w:t>498,595</w:t>
            </w:r>
          </w:p>
        </w:tc>
        <w:tc>
          <w:tcPr>
            <w:tcW w:w="974" w:type="dxa"/>
            <w:shd w:val="clear" w:color="000000" w:fill="92D050"/>
            <w:noWrap/>
            <w:vAlign w:val="bottom"/>
            <w:hideMark/>
          </w:tcPr>
          <w:p w14:paraId="78904EC7" w14:textId="77777777" w:rsidR="00BB6D47" w:rsidRPr="00BB6D47" w:rsidRDefault="00BB6D47">
            <w:pPr>
              <w:jc w:val="right"/>
              <w:rPr>
                <w:color w:val="000000"/>
                <w:sz w:val="22"/>
                <w:szCs w:val="22"/>
              </w:rPr>
            </w:pPr>
            <w:r w:rsidRPr="00BB6D47">
              <w:rPr>
                <w:color w:val="000000"/>
                <w:sz w:val="22"/>
                <w:szCs w:val="22"/>
              </w:rPr>
              <w:t>31.59%</w:t>
            </w:r>
          </w:p>
        </w:tc>
        <w:tc>
          <w:tcPr>
            <w:tcW w:w="4606" w:type="dxa"/>
            <w:vMerge w:val="restart"/>
            <w:shd w:val="clear" w:color="000000" w:fill="92D050"/>
            <w:vAlign w:val="center"/>
            <w:hideMark/>
          </w:tcPr>
          <w:p w14:paraId="532B0DE5" w14:textId="06C1494C" w:rsidR="00BB6D47" w:rsidRPr="00BB6D47" w:rsidRDefault="00BB6D47" w:rsidP="001A1ACC">
            <w:pPr>
              <w:rPr>
                <w:color w:val="000000"/>
                <w:sz w:val="22"/>
                <w:szCs w:val="22"/>
              </w:rPr>
            </w:pPr>
            <w:r w:rsidRPr="00BB6D47">
              <w:rPr>
                <w:color w:val="000000"/>
                <w:sz w:val="22"/>
                <w:szCs w:val="22"/>
              </w:rPr>
              <w:t xml:space="preserve">Focus on all these patterns since each one represents a </w:t>
            </w:r>
            <w:r w:rsidR="001A1ACC">
              <w:rPr>
                <w:color w:val="000000"/>
                <w:sz w:val="22"/>
                <w:szCs w:val="22"/>
              </w:rPr>
              <w:t>significant</w:t>
            </w:r>
            <w:r w:rsidRPr="00BB6D47">
              <w:rPr>
                <w:color w:val="000000"/>
                <w:sz w:val="22"/>
                <w:szCs w:val="22"/>
              </w:rPr>
              <w:t xml:space="preserve"> </w:t>
            </w:r>
            <w:r w:rsidR="001A1ACC">
              <w:rPr>
                <w:color w:val="000000"/>
                <w:sz w:val="22"/>
                <w:szCs w:val="22"/>
              </w:rPr>
              <w:t xml:space="preserve">percentage </w:t>
            </w:r>
            <w:r w:rsidRPr="00BB6D47">
              <w:rPr>
                <w:color w:val="000000"/>
                <w:sz w:val="22"/>
                <w:szCs w:val="22"/>
              </w:rPr>
              <w:t>of the traffic to the domain</w:t>
            </w:r>
          </w:p>
        </w:tc>
      </w:tr>
      <w:tr w:rsidR="00BB6D47" w14:paraId="6C25B5D0" w14:textId="77777777" w:rsidTr="00BB6D47">
        <w:trPr>
          <w:trHeight w:val="300"/>
        </w:trPr>
        <w:tc>
          <w:tcPr>
            <w:tcW w:w="3615" w:type="dxa"/>
            <w:shd w:val="clear" w:color="000000" w:fill="92D050"/>
            <w:vAlign w:val="center"/>
            <w:hideMark/>
          </w:tcPr>
          <w:p w14:paraId="45B94467" w14:textId="77777777" w:rsidR="00BB6D47" w:rsidRPr="00BB6D47" w:rsidRDefault="00BB6D47">
            <w:pPr>
              <w:rPr>
                <w:color w:val="000000"/>
                <w:sz w:val="22"/>
                <w:szCs w:val="22"/>
              </w:rPr>
            </w:pPr>
            <w:r w:rsidRPr="00BB6D47">
              <w:rPr>
                <w:color w:val="000000"/>
                <w:sz w:val="22"/>
                <w:szCs w:val="22"/>
              </w:rPr>
              <w:t>http://www.walmart.com/ip</w:t>
            </w:r>
          </w:p>
        </w:tc>
        <w:tc>
          <w:tcPr>
            <w:tcW w:w="1096" w:type="dxa"/>
            <w:shd w:val="clear" w:color="000000" w:fill="92D050"/>
            <w:vAlign w:val="center"/>
            <w:hideMark/>
          </w:tcPr>
          <w:p w14:paraId="6F820619" w14:textId="77777777" w:rsidR="00BB6D47" w:rsidRPr="00BB6D47" w:rsidRDefault="00BB6D47">
            <w:pPr>
              <w:jc w:val="right"/>
              <w:rPr>
                <w:color w:val="000000"/>
                <w:sz w:val="22"/>
                <w:szCs w:val="22"/>
              </w:rPr>
            </w:pPr>
            <w:r w:rsidRPr="00BB6D47">
              <w:rPr>
                <w:color w:val="000000"/>
                <w:sz w:val="22"/>
                <w:szCs w:val="22"/>
              </w:rPr>
              <w:t>313,373</w:t>
            </w:r>
          </w:p>
        </w:tc>
        <w:tc>
          <w:tcPr>
            <w:tcW w:w="974" w:type="dxa"/>
            <w:shd w:val="clear" w:color="000000" w:fill="92D050"/>
            <w:noWrap/>
            <w:vAlign w:val="bottom"/>
            <w:hideMark/>
          </w:tcPr>
          <w:p w14:paraId="6A30CF63" w14:textId="77777777" w:rsidR="00BB6D47" w:rsidRPr="00BB6D47" w:rsidRDefault="00BB6D47">
            <w:pPr>
              <w:jc w:val="right"/>
              <w:rPr>
                <w:color w:val="000000"/>
                <w:sz w:val="22"/>
                <w:szCs w:val="22"/>
              </w:rPr>
            </w:pPr>
            <w:r w:rsidRPr="00BB6D47">
              <w:rPr>
                <w:color w:val="000000"/>
                <w:sz w:val="22"/>
                <w:szCs w:val="22"/>
              </w:rPr>
              <w:t>19.86%</w:t>
            </w:r>
          </w:p>
        </w:tc>
        <w:tc>
          <w:tcPr>
            <w:tcW w:w="4606" w:type="dxa"/>
            <w:vMerge/>
            <w:vAlign w:val="center"/>
            <w:hideMark/>
          </w:tcPr>
          <w:p w14:paraId="6D90EECA" w14:textId="77777777" w:rsidR="00BB6D47" w:rsidRPr="00BB6D47" w:rsidRDefault="00BB6D47">
            <w:pPr>
              <w:rPr>
                <w:color w:val="000000"/>
                <w:sz w:val="22"/>
                <w:szCs w:val="22"/>
              </w:rPr>
            </w:pPr>
          </w:p>
        </w:tc>
      </w:tr>
      <w:tr w:rsidR="00BB6D47" w14:paraId="72D1612B" w14:textId="77777777" w:rsidTr="00BB6D47">
        <w:trPr>
          <w:trHeight w:val="300"/>
        </w:trPr>
        <w:tc>
          <w:tcPr>
            <w:tcW w:w="3615" w:type="dxa"/>
            <w:shd w:val="clear" w:color="000000" w:fill="92D050"/>
            <w:vAlign w:val="center"/>
            <w:hideMark/>
          </w:tcPr>
          <w:p w14:paraId="7DBCE51E" w14:textId="77777777" w:rsidR="00BB6D47" w:rsidRPr="00BB6D47" w:rsidRDefault="00BB6D47">
            <w:pPr>
              <w:rPr>
                <w:color w:val="000000"/>
                <w:sz w:val="22"/>
                <w:szCs w:val="22"/>
              </w:rPr>
            </w:pPr>
            <w:r w:rsidRPr="00BB6D47">
              <w:rPr>
                <w:color w:val="000000"/>
                <w:sz w:val="22"/>
                <w:szCs w:val="22"/>
              </w:rPr>
              <w:t>http://www.walmart.com/browse</w:t>
            </w:r>
          </w:p>
        </w:tc>
        <w:tc>
          <w:tcPr>
            <w:tcW w:w="1096" w:type="dxa"/>
            <w:shd w:val="clear" w:color="000000" w:fill="92D050"/>
            <w:vAlign w:val="center"/>
            <w:hideMark/>
          </w:tcPr>
          <w:p w14:paraId="52AEBA24" w14:textId="77777777" w:rsidR="00BB6D47" w:rsidRPr="00BB6D47" w:rsidRDefault="00BB6D47">
            <w:pPr>
              <w:jc w:val="right"/>
              <w:rPr>
                <w:color w:val="000000"/>
                <w:sz w:val="22"/>
                <w:szCs w:val="22"/>
              </w:rPr>
            </w:pPr>
            <w:r w:rsidRPr="00BB6D47">
              <w:rPr>
                <w:color w:val="000000"/>
                <w:sz w:val="22"/>
                <w:szCs w:val="22"/>
              </w:rPr>
              <w:t>300,305</w:t>
            </w:r>
          </w:p>
        </w:tc>
        <w:tc>
          <w:tcPr>
            <w:tcW w:w="974" w:type="dxa"/>
            <w:shd w:val="clear" w:color="000000" w:fill="92D050"/>
            <w:noWrap/>
            <w:vAlign w:val="bottom"/>
            <w:hideMark/>
          </w:tcPr>
          <w:p w14:paraId="1427D5DE" w14:textId="77777777" w:rsidR="00BB6D47" w:rsidRPr="00BB6D47" w:rsidRDefault="00BB6D47">
            <w:pPr>
              <w:jc w:val="right"/>
              <w:rPr>
                <w:color w:val="000000"/>
                <w:sz w:val="22"/>
                <w:szCs w:val="22"/>
              </w:rPr>
            </w:pPr>
            <w:r w:rsidRPr="00BB6D47">
              <w:rPr>
                <w:color w:val="000000"/>
                <w:sz w:val="22"/>
                <w:szCs w:val="22"/>
              </w:rPr>
              <w:t>19.03%</w:t>
            </w:r>
          </w:p>
        </w:tc>
        <w:tc>
          <w:tcPr>
            <w:tcW w:w="4606" w:type="dxa"/>
            <w:vMerge/>
            <w:vAlign w:val="center"/>
            <w:hideMark/>
          </w:tcPr>
          <w:p w14:paraId="57445082" w14:textId="77777777" w:rsidR="00BB6D47" w:rsidRPr="00BB6D47" w:rsidRDefault="00BB6D47">
            <w:pPr>
              <w:rPr>
                <w:color w:val="000000"/>
                <w:sz w:val="22"/>
                <w:szCs w:val="22"/>
              </w:rPr>
            </w:pPr>
          </w:p>
        </w:tc>
      </w:tr>
      <w:tr w:rsidR="00BB6D47" w14:paraId="3D376A9C" w14:textId="77777777" w:rsidTr="00BB6D47">
        <w:trPr>
          <w:trHeight w:val="300"/>
        </w:trPr>
        <w:tc>
          <w:tcPr>
            <w:tcW w:w="3615" w:type="dxa"/>
            <w:shd w:val="clear" w:color="000000" w:fill="92D050"/>
            <w:vAlign w:val="center"/>
            <w:hideMark/>
          </w:tcPr>
          <w:p w14:paraId="65899592" w14:textId="77777777" w:rsidR="00BB6D47" w:rsidRPr="00BB6D47" w:rsidRDefault="00BB6D47">
            <w:pPr>
              <w:rPr>
                <w:color w:val="000000"/>
                <w:sz w:val="22"/>
                <w:szCs w:val="22"/>
              </w:rPr>
            </w:pPr>
            <w:r w:rsidRPr="00BB6D47">
              <w:rPr>
                <w:color w:val="000000"/>
                <w:sz w:val="22"/>
                <w:szCs w:val="22"/>
              </w:rPr>
              <w:t>http://www.walmart.com/cp</w:t>
            </w:r>
          </w:p>
        </w:tc>
        <w:tc>
          <w:tcPr>
            <w:tcW w:w="1096" w:type="dxa"/>
            <w:shd w:val="clear" w:color="000000" w:fill="92D050"/>
            <w:vAlign w:val="center"/>
            <w:hideMark/>
          </w:tcPr>
          <w:p w14:paraId="6A3BF1E8" w14:textId="77777777" w:rsidR="00BB6D47" w:rsidRPr="00BB6D47" w:rsidRDefault="00BB6D47">
            <w:pPr>
              <w:jc w:val="right"/>
              <w:rPr>
                <w:color w:val="000000"/>
                <w:sz w:val="22"/>
                <w:szCs w:val="22"/>
              </w:rPr>
            </w:pPr>
            <w:r w:rsidRPr="00BB6D47">
              <w:rPr>
                <w:color w:val="000000"/>
                <w:sz w:val="22"/>
                <w:szCs w:val="22"/>
              </w:rPr>
              <w:t>243,529</w:t>
            </w:r>
          </w:p>
        </w:tc>
        <w:tc>
          <w:tcPr>
            <w:tcW w:w="974" w:type="dxa"/>
            <w:shd w:val="clear" w:color="000000" w:fill="92D050"/>
            <w:noWrap/>
            <w:vAlign w:val="bottom"/>
            <w:hideMark/>
          </w:tcPr>
          <w:p w14:paraId="18BC3264" w14:textId="77777777" w:rsidR="00BB6D47" w:rsidRPr="00BB6D47" w:rsidRDefault="00BB6D47">
            <w:pPr>
              <w:jc w:val="right"/>
              <w:rPr>
                <w:color w:val="000000"/>
                <w:sz w:val="22"/>
                <w:szCs w:val="22"/>
              </w:rPr>
            </w:pPr>
            <w:r w:rsidRPr="00BB6D47">
              <w:rPr>
                <w:color w:val="000000"/>
                <w:sz w:val="22"/>
                <w:szCs w:val="22"/>
              </w:rPr>
              <w:t>15.43%</w:t>
            </w:r>
          </w:p>
        </w:tc>
        <w:tc>
          <w:tcPr>
            <w:tcW w:w="4606" w:type="dxa"/>
            <w:vMerge/>
            <w:vAlign w:val="center"/>
            <w:hideMark/>
          </w:tcPr>
          <w:p w14:paraId="06E5E965" w14:textId="77777777" w:rsidR="00BB6D47" w:rsidRPr="00BB6D47" w:rsidRDefault="00BB6D47">
            <w:pPr>
              <w:rPr>
                <w:color w:val="000000"/>
                <w:sz w:val="22"/>
                <w:szCs w:val="22"/>
              </w:rPr>
            </w:pPr>
          </w:p>
        </w:tc>
      </w:tr>
      <w:tr w:rsidR="00BB6D47" w14:paraId="6A1ECD7D" w14:textId="77777777" w:rsidTr="00BB6D47">
        <w:trPr>
          <w:trHeight w:val="300"/>
        </w:trPr>
        <w:tc>
          <w:tcPr>
            <w:tcW w:w="3615" w:type="dxa"/>
            <w:shd w:val="clear" w:color="000000" w:fill="92D050"/>
            <w:noWrap/>
            <w:vAlign w:val="bottom"/>
            <w:hideMark/>
          </w:tcPr>
          <w:p w14:paraId="1201AEE1" w14:textId="77777777" w:rsidR="00BB6D47" w:rsidRPr="00BB6D47" w:rsidRDefault="00BB6D47">
            <w:pPr>
              <w:rPr>
                <w:color w:val="000000"/>
                <w:sz w:val="22"/>
                <w:szCs w:val="22"/>
              </w:rPr>
            </w:pPr>
            <w:r w:rsidRPr="00BB6D47">
              <w:rPr>
                <w:color w:val="000000"/>
                <w:sz w:val="22"/>
                <w:szCs w:val="22"/>
              </w:rPr>
              <w:t>http://www.walmart.com/</w:t>
            </w:r>
          </w:p>
        </w:tc>
        <w:tc>
          <w:tcPr>
            <w:tcW w:w="1096" w:type="dxa"/>
            <w:shd w:val="clear" w:color="000000" w:fill="92D050"/>
            <w:vAlign w:val="center"/>
            <w:hideMark/>
          </w:tcPr>
          <w:p w14:paraId="659E96CC" w14:textId="77777777" w:rsidR="00BB6D47" w:rsidRPr="00BB6D47" w:rsidRDefault="00BB6D47">
            <w:pPr>
              <w:jc w:val="right"/>
              <w:rPr>
                <w:color w:val="000000"/>
                <w:sz w:val="22"/>
                <w:szCs w:val="22"/>
              </w:rPr>
            </w:pPr>
            <w:r w:rsidRPr="00BB6D47">
              <w:rPr>
                <w:color w:val="000000"/>
                <w:sz w:val="22"/>
                <w:szCs w:val="22"/>
              </w:rPr>
              <w:t>152,841</w:t>
            </w:r>
          </w:p>
        </w:tc>
        <w:tc>
          <w:tcPr>
            <w:tcW w:w="974" w:type="dxa"/>
            <w:shd w:val="clear" w:color="000000" w:fill="92D050"/>
            <w:noWrap/>
            <w:vAlign w:val="bottom"/>
            <w:hideMark/>
          </w:tcPr>
          <w:p w14:paraId="100BFEA2" w14:textId="77777777" w:rsidR="00BB6D47" w:rsidRPr="00BB6D47" w:rsidRDefault="00BB6D47">
            <w:pPr>
              <w:jc w:val="right"/>
              <w:rPr>
                <w:color w:val="000000"/>
                <w:sz w:val="22"/>
                <w:szCs w:val="22"/>
              </w:rPr>
            </w:pPr>
            <w:r w:rsidRPr="00BB6D47">
              <w:rPr>
                <w:color w:val="000000"/>
                <w:sz w:val="22"/>
                <w:szCs w:val="22"/>
              </w:rPr>
              <w:t>9.68%</w:t>
            </w:r>
          </w:p>
        </w:tc>
        <w:tc>
          <w:tcPr>
            <w:tcW w:w="4606" w:type="dxa"/>
            <w:vMerge/>
            <w:vAlign w:val="center"/>
            <w:hideMark/>
          </w:tcPr>
          <w:p w14:paraId="37343D42" w14:textId="77777777" w:rsidR="00BB6D47" w:rsidRPr="00BB6D47" w:rsidRDefault="00BB6D47">
            <w:pPr>
              <w:rPr>
                <w:color w:val="000000"/>
                <w:sz w:val="22"/>
                <w:szCs w:val="22"/>
              </w:rPr>
            </w:pPr>
          </w:p>
        </w:tc>
      </w:tr>
      <w:tr w:rsidR="00BB6D47" w14:paraId="2982CA1E" w14:textId="77777777" w:rsidTr="00BB6D47">
        <w:trPr>
          <w:trHeight w:val="575"/>
        </w:trPr>
        <w:tc>
          <w:tcPr>
            <w:tcW w:w="3615" w:type="dxa"/>
            <w:shd w:val="clear" w:color="000000" w:fill="FABF8F"/>
            <w:vAlign w:val="center"/>
            <w:hideMark/>
          </w:tcPr>
          <w:p w14:paraId="3ABE1D4F" w14:textId="77777777" w:rsidR="00BB6D47" w:rsidRPr="00BB6D47" w:rsidRDefault="00BB6D47">
            <w:pPr>
              <w:rPr>
                <w:color w:val="000000"/>
                <w:sz w:val="22"/>
                <w:szCs w:val="22"/>
              </w:rPr>
            </w:pPr>
            <w:r w:rsidRPr="00BB6D47">
              <w:rPr>
                <w:color w:val="000000"/>
                <w:sz w:val="22"/>
                <w:szCs w:val="22"/>
              </w:rPr>
              <w:t>http://www.walmart.com/storeLocator</w:t>
            </w:r>
          </w:p>
        </w:tc>
        <w:tc>
          <w:tcPr>
            <w:tcW w:w="1096" w:type="dxa"/>
            <w:shd w:val="clear" w:color="000000" w:fill="FABF8F"/>
            <w:vAlign w:val="center"/>
            <w:hideMark/>
          </w:tcPr>
          <w:p w14:paraId="2A7744EE" w14:textId="77777777" w:rsidR="00BB6D47" w:rsidRPr="00BB6D47" w:rsidRDefault="00BB6D47">
            <w:pPr>
              <w:jc w:val="right"/>
              <w:rPr>
                <w:color w:val="000000"/>
                <w:sz w:val="22"/>
                <w:szCs w:val="22"/>
              </w:rPr>
            </w:pPr>
            <w:r w:rsidRPr="00BB6D47">
              <w:rPr>
                <w:color w:val="000000"/>
                <w:sz w:val="22"/>
                <w:szCs w:val="22"/>
              </w:rPr>
              <w:t>15,862</w:t>
            </w:r>
          </w:p>
        </w:tc>
        <w:tc>
          <w:tcPr>
            <w:tcW w:w="974" w:type="dxa"/>
            <w:shd w:val="clear" w:color="000000" w:fill="FABF8F"/>
            <w:noWrap/>
            <w:vAlign w:val="center"/>
            <w:hideMark/>
          </w:tcPr>
          <w:p w14:paraId="3C9C2126" w14:textId="77777777" w:rsidR="00BB6D47" w:rsidRPr="00BB6D47" w:rsidRDefault="00BB6D47">
            <w:pPr>
              <w:jc w:val="right"/>
              <w:rPr>
                <w:color w:val="000000"/>
                <w:sz w:val="22"/>
                <w:szCs w:val="22"/>
              </w:rPr>
            </w:pPr>
            <w:r w:rsidRPr="00BB6D47">
              <w:rPr>
                <w:color w:val="000000"/>
                <w:sz w:val="22"/>
                <w:szCs w:val="22"/>
              </w:rPr>
              <w:t>1.01%</w:t>
            </w:r>
          </w:p>
        </w:tc>
        <w:tc>
          <w:tcPr>
            <w:tcW w:w="4606" w:type="dxa"/>
            <w:shd w:val="clear" w:color="000000" w:fill="FABF8F"/>
            <w:vAlign w:val="bottom"/>
            <w:hideMark/>
          </w:tcPr>
          <w:p w14:paraId="4CB07B9B" w14:textId="77777777" w:rsidR="00BB6D47" w:rsidRPr="00BB6D47" w:rsidRDefault="00BB6D47">
            <w:pPr>
              <w:rPr>
                <w:color w:val="000000"/>
                <w:sz w:val="22"/>
                <w:szCs w:val="22"/>
              </w:rPr>
            </w:pPr>
            <w:r w:rsidRPr="00BB6D47">
              <w:rPr>
                <w:color w:val="000000"/>
                <w:sz w:val="22"/>
                <w:szCs w:val="22"/>
              </w:rPr>
              <w:t>This events is related to special purchasing activity (more explanation to follow)</w:t>
            </w:r>
          </w:p>
        </w:tc>
      </w:tr>
      <w:tr w:rsidR="00BB6D47" w14:paraId="69B4D57B" w14:textId="77777777" w:rsidTr="00BB6D47">
        <w:trPr>
          <w:trHeight w:val="300"/>
        </w:trPr>
        <w:tc>
          <w:tcPr>
            <w:tcW w:w="3615" w:type="dxa"/>
            <w:shd w:val="clear" w:color="auto" w:fill="auto"/>
            <w:vAlign w:val="center"/>
            <w:hideMark/>
          </w:tcPr>
          <w:p w14:paraId="1990AE74" w14:textId="77777777" w:rsidR="00BB6D47" w:rsidRPr="00BB6D47" w:rsidRDefault="00BB6D47">
            <w:pPr>
              <w:rPr>
                <w:color w:val="000000"/>
                <w:sz w:val="22"/>
                <w:szCs w:val="22"/>
              </w:rPr>
            </w:pPr>
            <w:r w:rsidRPr="00BB6D47">
              <w:rPr>
                <w:color w:val="000000"/>
                <w:sz w:val="22"/>
                <w:szCs w:val="22"/>
              </w:rPr>
              <w:t>http://www.walmart.com/cservice</w:t>
            </w:r>
          </w:p>
        </w:tc>
        <w:tc>
          <w:tcPr>
            <w:tcW w:w="1096" w:type="dxa"/>
            <w:shd w:val="clear" w:color="auto" w:fill="auto"/>
            <w:vAlign w:val="center"/>
            <w:hideMark/>
          </w:tcPr>
          <w:p w14:paraId="5E814B8A" w14:textId="77777777" w:rsidR="00BB6D47" w:rsidRPr="00BB6D47" w:rsidRDefault="00BB6D47">
            <w:pPr>
              <w:jc w:val="right"/>
              <w:rPr>
                <w:color w:val="000000"/>
                <w:sz w:val="22"/>
                <w:szCs w:val="22"/>
              </w:rPr>
            </w:pPr>
            <w:r w:rsidRPr="00BB6D47">
              <w:rPr>
                <w:color w:val="000000"/>
                <w:sz w:val="22"/>
                <w:szCs w:val="22"/>
              </w:rPr>
              <w:t>8,877</w:t>
            </w:r>
          </w:p>
        </w:tc>
        <w:tc>
          <w:tcPr>
            <w:tcW w:w="974" w:type="dxa"/>
            <w:shd w:val="clear" w:color="auto" w:fill="auto"/>
            <w:noWrap/>
            <w:vAlign w:val="bottom"/>
            <w:hideMark/>
          </w:tcPr>
          <w:p w14:paraId="213BDE34" w14:textId="77777777" w:rsidR="00BB6D47" w:rsidRPr="00BB6D47" w:rsidRDefault="00BB6D47">
            <w:pPr>
              <w:jc w:val="right"/>
              <w:rPr>
                <w:color w:val="000000"/>
                <w:sz w:val="22"/>
                <w:szCs w:val="22"/>
              </w:rPr>
            </w:pPr>
            <w:r w:rsidRPr="00BB6D47">
              <w:rPr>
                <w:color w:val="000000"/>
                <w:sz w:val="22"/>
                <w:szCs w:val="22"/>
              </w:rPr>
              <w:t>0.56%</w:t>
            </w:r>
          </w:p>
        </w:tc>
        <w:tc>
          <w:tcPr>
            <w:tcW w:w="4606" w:type="dxa"/>
            <w:shd w:val="clear" w:color="auto" w:fill="auto"/>
            <w:vAlign w:val="bottom"/>
            <w:hideMark/>
          </w:tcPr>
          <w:p w14:paraId="10C8280B" w14:textId="77777777" w:rsidR="00BB6D47" w:rsidRPr="00BB6D47" w:rsidRDefault="00BB6D47">
            <w:pPr>
              <w:rPr>
                <w:color w:val="000000"/>
                <w:sz w:val="22"/>
                <w:szCs w:val="22"/>
              </w:rPr>
            </w:pPr>
            <w:r w:rsidRPr="00BB6D47">
              <w:rPr>
                <w:color w:val="000000"/>
                <w:sz w:val="22"/>
                <w:szCs w:val="22"/>
              </w:rPr>
              <w:t> </w:t>
            </w:r>
          </w:p>
        </w:tc>
      </w:tr>
      <w:tr w:rsidR="00BB6D47" w14:paraId="48B9BCFE" w14:textId="77777777" w:rsidTr="00BB6D47">
        <w:trPr>
          <w:trHeight w:val="300"/>
        </w:trPr>
        <w:tc>
          <w:tcPr>
            <w:tcW w:w="3615" w:type="dxa"/>
            <w:shd w:val="clear" w:color="auto" w:fill="auto"/>
            <w:noWrap/>
            <w:vAlign w:val="bottom"/>
            <w:hideMark/>
          </w:tcPr>
          <w:p w14:paraId="596EC552" w14:textId="77777777" w:rsidR="00BB6D47" w:rsidRPr="00BB6D47" w:rsidRDefault="00BB6D47">
            <w:pPr>
              <w:rPr>
                <w:color w:val="000000"/>
                <w:sz w:val="22"/>
                <w:szCs w:val="22"/>
              </w:rPr>
            </w:pPr>
            <w:r w:rsidRPr="00BB6D47">
              <w:rPr>
                <w:color w:val="000000"/>
                <w:sz w:val="22"/>
                <w:szCs w:val="22"/>
              </w:rPr>
              <w:t>http://www.walmart.com/catalog</w:t>
            </w:r>
          </w:p>
        </w:tc>
        <w:tc>
          <w:tcPr>
            <w:tcW w:w="1096" w:type="dxa"/>
            <w:shd w:val="clear" w:color="auto" w:fill="auto"/>
            <w:vAlign w:val="center"/>
            <w:hideMark/>
          </w:tcPr>
          <w:p w14:paraId="0994BB60" w14:textId="77777777" w:rsidR="00BB6D47" w:rsidRPr="00BB6D47" w:rsidRDefault="00BB6D47">
            <w:pPr>
              <w:jc w:val="right"/>
              <w:rPr>
                <w:color w:val="000000"/>
                <w:sz w:val="22"/>
                <w:szCs w:val="22"/>
              </w:rPr>
            </w:pPr>
            <w:r w:rsidRPr="00BB6D47">
              <w:rPr>
                <w:color w:val="000000"/>
                <w:sz w:val="22"/>
                <w:szCs w:val="22"/>
              </w:rPr>
              <w:t>6,097</w:t>
            </w:r>
          </w:p>
        </w:tc>
        <w:tc>
          <w:tcPr>
            <w:tcW w:w="974" w:type="dxa"/>
            <w:shd w:val="clear" w:color="auto" w:fill="auto"/>
            <w:noWrap/>
            <w:vAlign w:val="bottom"/>
            <w:hideMark/>
          </w:tcPr>
          <w:p w14:paraId="29E50A86" w14:textId="77777777" w:rsidR="00BB6D47" w:rsidRPr="00BB6D47" w:rsidRDefault="00BB6D47">
            <w:pPr>
              <w:jc w:val="right"/>
              <w:rPr>
                <w:color w:val="000000"/>
                <w:sz w:val="22"/>
                <w:szCs w:val="22"/>
              </w:rPr>
            </w:pPr>
            <w:r w:rsidRPr="00BB6D47">
              <w:rPr>
                <w:color w:val="000000"/>
                <w:sz w:val="22"/>
                <w:szCs w:val="22"/>
              </w:rPr>
              <w:t>0.39%</w:t>
            </w:r>
          </w:p>
        </w:tc>
        <w:tc>
          <w:tcPr>
            <w:tcW w:w="4606" w:type="dxa"/>
            <w:shd w:val="clear" w:color="auto" w:fill="auto"/>
            <w:vAlign w:val="bottom"/>
            <w:hideMark/>
          </w:tcPr>
          <w:p w14:paraId="52D17671" w14:textId="77777777" w:rsidR="00BB6D47" w:rsidRPr="00BB6D47" w:rsidRDefault="00BB6D47">
            <w:pPr>
              <w:rPr>
                <w:color w:val="000000"/>
                <w:sz w:val="22"/>
                <w:szCs w:val="22"/>
              </w:rPr>
            </w:pPr>
            <w:r w:rsidRPr="00BB6D47">
              <w:rPr>
                <w:color w:val="000000"/>
                <w:sz w:val="22"/>
                <w:szCs w:val="22"/>
              </w:rPr>
              <w:t> </w:t>
            </w:r>
          </w:p>
        </w:tc>
      </w:tr>
      <w:tr w:rsidR="00BB6D47" w14:paraId="4899FF7C" w14:textId="77777777" w:rsidTr="00BB6D47">
        <w:trPr>
          <w:trHeight w:val="300"/>
        </w:trPr>
        <w:tc>
          <w:tcPr>
            <w:tcW w:w="3615" w:type="dxa"/>
            <w:shd w:val="clear" w:color="auto" w:fill="auto"/>
            <w:vAlign w:val="center"/>
            <w:hideMark/>
          </w:tcPr>
          <w:p w14:paraId="1894445A" w14:textId="77777777" w:rsidR="00BB6D47" w:rsidRPr="00BB6D47" w:rsidRDefault="00BB6D47">
            <w:pPr>
              <w:rPr>
                <w:color w:val="000000"/>
                <w:sz w:val="22"/>
                <w:szCs w:val="22"/>
              </w:rPr>
            </w:pPr>
            <w:r w:rsidRPr="00BB6D47">
              <w:rPr>
                <w:color w:val="000000"/>
                <w:sz w:val="22"/>
                <w:szCs w:val="22"/>
              </w:rPr>
              <w:t>http://www.walmart.com/c</w:t>
            </w:r>
          </w:p>
        </w:tc>
        <w:tc>
          <w:tcPr>
            <w:tcW w:w="1096" w:type="dxa"/>
            <w:shd w:val="clear" w:color="auto" w:fill="auto"/>
            <w:vAlign w:val="center"/>
            <w:hideMark/>
          </w:tcPr>
          <w:p w14:paraId="0B0EEFA3" w14:textId="77777777" w:rsidR="00BB6D47" w:rsidRPr="00BB6D47" w:rsidRDefault="00BB6D47">
            <w:pPr>
              <w:jc w:val="right"/>
              <w:rPr>
                <w:color w:val="000000"/>
                <w:sz w:val="22"/>
                <w:szCs w:val="22"/>
              </w:rPr>
            </w:pPr>
            <w:r w:rsidRPr="00BB6D47">
              <w:rPr>
                <w:color w:val="000000"/>
                <w:sz w:val="22"/>
                <w:szCs w:val="22"/>
              </w:rPr>
              <w:t>4,890</w:t>
            </w:r>
          </w:p>
        </w:tc>
        <w:tc>
          <w:tcPr>
            <w:tcW w:w="974" w:type="dxa"/>
            <w:shd w:val="clear" w:color="auto" w:fill="auto"/>
            <w:noWrap/>
            <w:vAlign w:val="bottom"/>
            <w:hideMark/>
          </w:tcPr>
          <w:p w14:paraId="570C09DE" w14:textId="77777777" w:rsidR="00BB6D47" w:rsidRPr="00BB6D47" w:rsidRDefault="00BB6D47">
            <w:pPr>
              <w:jc w:val="right"/>
              <w:rPr>
                <w:color w:val="000000"/>
                <w:sz w:val="22"/>
                <w:szCs w:val="22"/>
              </w:rPr>
            </w:pPr>
            <w:r w:rsidRPr="00BB6D47">
              <w:rPr>
                <w:color w:val="000000"/>
                <w:sz w:val="22"/>
                <w:szCs w:val="22"/>
              </w:rPr>
              <w:t>0.31%</w:t>
            </w:r>
          </w:p>
        </w:tc>
        <w:tc>
          <w:tcPr>
            <w:tcW w:w="4606" w:type="dxa"/>
            <w:shd w:val="clear" w:color="auto" w:fill="auto"/>
            <w:vAlign w:val="bottom"/>
            <w:hideMark/>
          </w:tcPr>
          <w:p w14:paraId="03E378B2" w14:textId="77777777" w:rsidR="00BB6D47" w:rsidRPr="00BB6D47" w:rsidRDefault="00BB6D47">
            <w:pPr>
              <w:rPr>
                <w:color w:val="000000"/>
                <w:sz w:val="22"/>
                <w:szCs w:val="22"/>
              </w:rPr>
            </w:pPr>
            <w:r w:rsidRPr="00BB6D47">
              <w:rPr>
                <w:color w:val="000000"/>
                <w:sz w:val="22"/>
                <w:szCs w:val="22"/>
              </w:rPr>
              <w:t> </w:t>
            </w:r>
          </w:p>
        </w:tc>
      </w:tr>
      <w:tr w:rsidR="00BB6D47" w14:paraId="29BEBB2A" w14:textId="77777777" w:rsidTr="00BB6D47">
        <w:trPr>
          <w:trHeight w:val="300"/>
        </w:trPr>
        <w:tc>
          <w:tcPr>
            <w:tcW w:w="3615" w:type="dxa"/>
            <w:shd w:val="clear" w:color="auto" w:fill="auto"/>
            <w:vAlign w:val="center"/>
            <w:hideMark/>
          </w:tcPr>
          <w:p w14:paraId="56EB0213" w14:textId="77777777" w:rsidR="00BB6D47" w:rsidRPr="00BB6D47" w:rsidRDefault="00BB6D47">
            <w:pPr>
              <w:rPr>
                <w:color w:val="000000"/>
                <w:sz w:val="22"/>
                <w:szCs w:val="22"/>
              </w:rPr>
            </w:pPr>
            <w:r w:rsidRPr="00BB6D47">
              <w:rPr>
                <w:color w:val="000000"/>
                <w:sz w:val="22"/>
                <w:szCs w:val="22"/>
              </w:rPr>
              <w:t>…</w:t>
            </w:r>
          </w:p>
        </w:tc>
        <w:tc>
          <w:tcPr>
            <w:tcW w:w="1096" w:type="dxa"/>
            <w:shd w:val="clear" w:color="auto" w:fill="auto"/>
            <w:noWrap/>
            <w:vAlign w:val="bottom"/>
            <w:hideMark/>
          </w:tcPr>
          <w:p w14:paraId="10BB7E6D" w14:textId="77777777" w:rsidR="00BB6D47" w:rsidRPr="00BB6D47" w:rsidRDefault="00BB6D47">
            <w:pPr>
              <w:rPr>
                <w:color w:val="000000"/>
                <w:sz w:val="22"/>
                <w:szCs w:val="22"/>
              </w:rPr>
            </w:pPr>
            <w:r w:rsidRPr="00BB6D47">
              <w:rPr>
                <w:color w:val="000000"/>
                <w:sz w:val="22"/>
                <w:szCs w:val="22"/>
              </w:rPr>
              <w:t>…</w:t>
            </w:r>
          </w:p>
        </w:tc>
        <w:tc>
          <w:tcPr>
            <w:tcW w:w="974" w:type="dxa"/>
            <w:shd w:val="clear" w:color="auto" w:fill="auto"/>
            <w:noWrap/>
            <w:vAlign w:val="bottom"/>
            <w:hideMark/>
          </w:tcPr>
          <w:p w14:paraId="03EDE82E" w14:textId="77777777" w:rsidR="00BB6D47" w:rsidRPr="00BB6D47" w:rsidRDefault="00BB6D47">
            <w:pPr>
              <w:rPr>
                <w:color w:val="000000"/>
                <w:sz w:val="22"/>
                <w:szCs w:val="22"/>
              </w:rPr>
            </w:pPr>
            <w:r w:rsidRPr="00BB6D47">
              <w:rPr>
                <w:color w:val="000000"/>
                <w:sz w:val="22"/>
                <w:szCs w:val="22"/>
              </w:rPr>
              <w:t>…</w:t>
            </w:r>
          </w:p>
        </w:tc>
        <w:tc>
          <w:tcPr>
            <w:tcW w:w="4606" w:type="dxa"/>
            <w:shd w:val="clear" w:color="auto" w:fill="auto"/>
            <w:vAlign w:val="bottom"/>
            <w:hideMark/>
          </w:tcPr>
          <w:p w14:paraId="58F0D240" w14:textId="77777777" w:rsidR="00BB6D47" w:rsidRPr="00BB6D47" w:rsidRDefault="00BB6D47">
            <w:pPr>
              <w:rPr>
                <w:color w:val="000000"/>
                <w:sz w:val="22"/>
                <w:szCs w:val="22"/>
              </w:rPr>
            </w:pPr>
            <w:r w:rsidRPr="00BB6D47">
              <w:rPr>
                <w:color w:val="000000"/>
                <w:sz w:val="22"/>
                <w:szCs w:val="22"/>
              </w:rPr>
              <w:t>…</w:t>
            </w:r>
          </w:p>
        </w:tc>
      </w:tr>
    </w:tbl>
    <w:p w14:paraId="095C6FB5" w14:textId="68A58B62" w:rsidR="0035343F" w:rsidRPr="0032033F" w:rsidRDefault="004D6999" w:rsidP="00F542E6">
      <w:pPr>
        <w:pStyle w:val="Heading2"/>
      </w:pPr>
      <w:bookmarkStart w:id="301" w:name="_Toc369558885"/>
      <w:r>
        <w:t>Classifying URLs</w:t>
      </w:r>
      <w:bookmarkEnd w:id="301"/>
    </w:p>
    <w:p w14:paraId="62559C5C" w14:textId="4B4985AC" w:rsidR="0035343F" w:rsidRDefault="008E297C" w:rsidP="008E297C">
      <w:pPr>
        <w:spacing w:line="276" w:lineRule="auto"/>
        <w:ind w:left="360"/>
        <w:rPr>
          <w:color w:val="000000"/>
          <w:sz w:val="25"/>
          <w:szCs w:val="25"/>
          <w:shd w:val="clear" w:color="auto" w:fill="FFFFFF"/>
        </w:rPr>
      </w:pPr>
      <w:r>
        <w:t>Once deciding on the URLs that should be classified, the next step would be to look at the actual URLs and identify patterns</w:t>
      </w:r>
      <w:r>
        <w:rPr>
          <w:color w:val="000000"/>
          <w:sz w:val="25"/>
          <w:szCs w:val="25"/>
          <w:shd w:val="clear" w:color="auto" w:fill="FFFFFF"/>
        </w:rPr>
        <w:t xml:space="preserve"> within them. It is also important to actually open several URLs from each type in order to understand the exact content of the pages you’re trying to classify.</w:t>
      </w:r>
    </w:p>
    <w:p w14:paraId="5E99F9F0" w14:textId="4DE09493" w:rsidR="008E297C" w:rsidRDefault="008E297C" w:rsidP="008E297C">
      <w:pPr>
        <w:spacing w:line="276" w:lineRule="auto"/>
        <w:ind w:left="360"/>
        <w:rPr>
          <w:color w:val="000000"/>
          <w:sz w:val="25"/>
          <w:szCs w:val="25"/>
          <w:shd w:val="clear" w:color="auto" w:fill="FFFFFF"/>
        </w:rPr>
      </w:pPr>
      <w:bookmarkStart w:id="302" w:name="OLE_LINK5"/>
      <w:bookmarkStart w:id="303" w:name="OLE_LINK6"/>
      <w:r>
        <w:rPr>
          <w:color w:val="000000"/>
          <w:sz w:val="25"/>
          <w:szCs w:val="25"/>
          <w:shd w:val="clear" w:color="auto" w:fill="FFFFFF"/>
        </w:rPr>
        <w:lastRenderedPageBreak/>
        <w:t>The sections below explain in detail the structure of rules that need to be written for each identified pattern as well as how to test the code and the expected output.</w:t>
      </w:r>
      <w:bookmarkEnd w:id="302"/>
      <w:bookmarkEnd w:id="303"/>
    </w:p>
    <w:p w14:paraId="586C303D" w14:textId="518360EE" w:rsidR="00343587" w:rsidRDefault="00AC3DA4" w:rsidP="00F542E6">
      <w:pPr>
        <w:pStyle w:val="Heading3"/>
      </w:pPr>
      <w:bookmarkStart w:id="304" w:name="_Toc369558886"/>
      <w:r>
        <w:t>URL classification rule structure</w:t>
      </w:r>
      <w:bookmarkEnd w:id="304"/>
    </w:p>
    <w:p w14:paraId="323AC02C" w14:textId="247D68CF" w:rsidR="008133B3" w:rsidRDefault="008E297C" w:rsidP="00346142">
      <w:pPr>
        <w:spacing w:line="276" w:lineRule="auto"/>
        <w:ind w:left="360"/>
      </w:pPr>
      <w:r>
        <w:t xml:space="preserve">Below is an example for a URL rule written to match many of the URLs for the Walmart </w:t>
      </w:r>
      <w:proofErr w:type="gramStart"/>
      <w:r>
        <w:t>domain</w:t>
      </w:r>
      <w:r w:rsidR="008133B3">
        <w:t>:</w:t>
      </w:r>
      <w:proofErr w:type="gramEnd"/>
    </w:p>
    <w:p w14:paraId="2759CD14" w14:textId="77777777" w:rsidR="008E297C" w:rsidRDefault="008E297C" w:rsidP="00346142">
      <w:pPr>
        <w:spacing w:line="276" w:lineRule="auto"/>
        <w:ind w:left="360"/>
      </w:pPr>
    </w:p>
    <w:p w14:paraId="6E8A65E3" w14:textId="77777777" w:rsidR="008E297C" w:rsidRDefault="008E297C" w:rsidP="008E297C">
      <w:pPr>
        <w:autoSpaceDE w:val="0"/>
        <w:autoSpaceDN w:val="0"/>
        <w:adjustRightInd w:val="0"/>
        <w:ind w:firstLine="720"/>
        <w:rPr>
          <w:rFonts w:ascii="Consolas" w:hAnsi="Consolas" w:cs="Consolas"/>
          <w:sz w:val="19"/>
          <w:szCs w:val="19"/>
        </w:rPr>
      </w:pPr>
      <w:bookmarkStart w:id="305" w:name="OLE_LINK1"/>
      <w:bookmarkStart w:id="306" w:name="OLE_LINK2"/>
      <w:r>
        <w:rPr>
          <w:rFonts w:ascii="Consolas" w:hAnsi="Consolas" w:cs="Consolas"/>
          <w:sz w:val="19"/>
          <w:szCs w:val="19"/>
        </w:rPr>
        <w:t>{'name'    : 'ip1',</w:t>
      </w:r>
    </w:p>
    <w:p w14:paraId="4E73B6DE" w14:textId="77777777" w:rsidR="008E297C" w:rsidRDefault="008E297C" w:rsidP="008E297C">
      <w:pPr>
        <w:autoSpaceDE w:val="0"/>
        <w:autoSpaceDN w:val="0"/>
        <w:adjustRightInd w:val="0"/>
        <w:ind w:firstLine="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ip</w:t>
      </w:r>
      <w:proofErr w:type="spellEnd"/>
      <w:r>
        <w:rPr>
          <w:rFonts w:ascii="Consolas" w:hAnsi="Consolas" w:cs="Consolas"/>
          <w:sz w:val="19"/>
          <w:szCs w:val="19"/>
        </w:rPr>
        <w:t>/(?P&lt;</w:t>
      </w:r>
      <w:proofErr w:type="spellStart"/>
      <w:r>
        <w:rPr>
          <w:rFonts w:ascii="Consolas" w:hAnsi="Consolas" w:cs="Consolas"/>
          <w:sz w:val="19"/>
          <w:szCs w:val="19"/>
        </w:rPr>
        <w:t>pn</w:t>
      </w:r>
      <w:proofErr w:type="spellEnd"/>
      <w:r>
        <w:rPr>
          <w:rFonts w:ascii="Consolas" w:hAnsi="Consolas" w:cs="Consolas"/>
          <w:sz w:val="19"/>
          <w:szCs w:val="19"/>
        </w:rPr>
        <w:t>&gt;.*?)</w:t>
      </w:r>
      <w:proofErr w:type="gramStart"/>
      <w:r>
        <w:rPr>
          <w:rFonts w:ascii="Consolas" w:hAnsi="Consolas" w:cs="Consolas"/>
          <w:sz w:val="19"/>
          <w:szCs w:val="19"/>
        </w:rPr>
        <w:t>/(</w:t>
      </w:r>
      <w:proofErr w:type="gramEnd"/>
      <w:r>
        <w:rPr>
          <w:rFonts w:ascii="Consolas" w:hAnsi="Consolas" w:cs="Consolas"/>
          <w:sz w:val="19"/>
          <w:szCs w:val="19"/>
        </w:rPr>
        <w:t>?P&lt;</w:t>
      </w:r>
      <w:proofErr w:type="spellStart"/>
      <w:r>
        <w:rPr>
          <w:rFonts w:ascii="Consolas" w:hAnsi="Consolas" w:cs="Consolas"/>
          <w:sz w:val="19"/>
          <w:szCs w:val="19"/>
        </w:rPr>
        <w:t>pid</w:t>
      </w:r>
      <w:proofErr w:type="spellEnd"/>
      <w:r>
        <w:rPr>
          <w:rFonts w:ascii="Consolas" w:hAnsi="Consolas" w:cs="Consolas"/>
          <w:sz w:val="19"/>
          <w:szCs w:val="19"/>
        </w:rPr>
        <w:t>&gt;.*?)([#?]|$)',</w:t>
      </w:r>
    </w:p>
    <w:p w14:paraId="483B30CC" w14:textId="77777777" w:rsidR="008E297C" w:rsidRDefault="008E297C" w:rsidP="008E297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gramStart"/>
      <w:r>
        <w:rPr>
          <w:rFonts w:ascii="Consolas" w:hAnsi="Consolas" w:cs="Consolas"/>
          <w:sz w:val="19"/>
          <w:szCs w:val="19"/>
        </w:rPr>
        <w:t>action</w:t>
      </w:r>
      <w:proofErr w:type="gramEnd"/>
      <w:r>
        <w:rPr>
          <w:rFonts w:ascii="Consolas" w:hAnsi="Consolas" w:cs="Consolas"/>
          <w:sz w:val="19"/>
          <w:szCs w:val="19"/>
        </w:rPr>
        <w:t>'  : 'product',</w:t>
      </w:r>
    </w:p>
    <w:p w14:paraId="21CBED42" w14:textId="77777777" w:rsidR="008E297C" w:rsidRDefault="008E297C" w:rsidP="008E297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'norm'    : 'http</w:t>
      </w:r>
      <w:proofErr w:type="gramStart"/>
      <w:r>
        <w:rPr>
          <w:rFonts w:ascii="Consolas" w:hAnsi="Consolas" w:cs="Consolas"/>
          <w:sz w:val="19"/>
          <w:szCs w:val="19"/>
        </w:rPr>
        <w:t>:/</w:t>
      </w:r>
      <w:proofErr w:type="gramEnd"/>
      <w:r>
        <w:rPr>
          <w:rFonts w:ascii="Consolas" w:hAnsi="Consolas" w:cs="Consolas"/>
          <w:sz w:val="19"/>
          <w:szCs w:val="19"/>
        </w:rPr>
        <w:t>/www.walmart.com/ip/{pn}/{pid}'}</w:t>
      </w:r>
    </w:p>
    <w:bookmarkEnd w:id="305"/>
    <w:bookmarkEnd w:id="306"/>
    <w:p w14:paraId="1A2CC0F5" w14:textId="77777777" w:rsidR="00C3134B" w:rsidRDefault="00C3134B" w:rsidP="00346142">
      <w:pPr>
        <w:spacing w:line="276" w:lineRule="auto"/>
        <w:ind w:left="360"/>
      </w:pPr>
    </w:p>
    <w:p w14:paraId="37B6395A" w14:textId="1FCE94BE" w:rsidR="008E297C" w:rsidRPr="009B60DD" w:rsidRDefault="008E297C" w:rsidP="009B60DD">
      <w:pPr>
        <w:pStyle w:val="ListParagraph"/>
        <w:numPr>
          <w:ilvl w:val="0"/>
          <w:numId w:val="26"/>
        </w:numPr>
        <w:spacing w:after="200" w:line="276" w:lineRule="auto"/>
        <w:ind w:left="720"/>
      </w:pPr>
      <w:proofErr w:type="gramStart"/>
      <w:r w:rsidRPr="009B60DD">
        <w:t>name</w:t>
      </w:r>
      <w:proofErr w:type="gramEnd"/>
      <w:r w:rsidRPr="009B60DD">
        <w:t xml:space="preserve"> – The rule name</w:t>
      </w:r>
      <w:r w:rsidR="009B60DD">
        <w:t xml:space="preserve"> (in this case ‘</w:t>
      </w:r>
      <w:proofErr w:type="spellStart"/>
      <w:r w:rsidR="009B60DD">
        <w:t>ip</w:t>
      </w:r>
      <w:proofErr w:type="spellEnd"/>
      <w:r w:rsidR="009B60DD">
        <w:t>’ since this is the most distinguishable part of the pattern and the ‘1’ was added since there’re several rules that contain ‘</w:t>
      </w:r>
      <w:proofErr w:type="spellStart"/>
      <w:r w:rsidR="009B60DD">
        <w:t>ip</w:t>
      </w:r>
      <w:proofErr w:type="spellEnd"/>
      <w:r w:rsidR="009B60DD">
        <w:t>’ within them.</w:t>
      </w:r>
    </w:p>
    <w:p w14:paraId="64C31340" w14:textId="155C3791" w:rsidR="008E297C" w:rsidRPr="009B60DD" w:rsidRDefault="008E297C" w:rsidP="009B60DD">
      <w:pPr>
        <w:pStyle w:val="ListParagraph"/>
        <w:numPr>
          <w:ilvl w:val="0"/>
          <w:numId w:val="26"/>
        </w:numPr>
        <w:spacing w:after="200" w:line="276" w:lineRule="auto"/>
        <w:ind w:left="720"/>
      </w:pPr>
      <w:proofErr w:type="gramStart"/>
      <w:r w:rsidRPr="009B60DD">
        <w:t>pattern</w:t>
      </w:r>
      <w:proofErr w:type="gramEnd"/>
      <w:r w:rsidRPr="009B60DD">
        <w:t xml:space="preserve"> – The regular expression capturing all URLs </w:t>
      </w:r>
      <w:r w:rsidR="009B60DD">
        <w:t xml:space="preserve">from this pattern. This is an example of a URL matching the pattern: </w:t>
      </w:r>
      <w:hyperlink r:id="rId26" w:history="1">
        <w:r w:rsidR="009B60DD" w:rsidRPr="009B60DD">
          <w:rPr>
            <w:rStyle w:val="Hyperlink"/>
          </w:rPr>
          <w:t>http://www.walmart.com/ip/Dyson-DC24-Animal-Ultra-Lightweight-Bagless-Upright-Vacuum-Cleaner/15173329</w:t>
        </w:r>
      </w:hyperlink>
      <w:r w:rsidR="009B60DD">
        <w:t xml:space="preserve">, while </w:t>
      </w:r>
      <w:r w:rsidR="009B60DD">
        <w:rPr>
          <w:rFonts w:ascii="Consolas" w:hAnsi="Consolas" w:cs="Consolas"/>
          <w:sz w:val="19"/>
          <w:szCs w:val="19"/>
        </w:rPr>
        <w:t>'</w:t>
      </w:r>
      <w:proofErr w:type="spellStart"/>
      <w:r w:rsidR="009B60DD">
        <w:rPr>
          <w:rFonts w:ascii="Consolas" w:hAnsi="Consolas" w:cs="Consolas"/>
          <w:sz w:val="19"/>
          <w:szCs w:val="19"/>
        </w:rPr>
        <w:t>pn</w:t>
      </w:r>
      <w:proofErr w:type="spellEnd"/>
      <w:r w:rsidR="009B60DD">
        <w:rPr>
          <w:rFonts w:ascii="Consolas" w:hAnsi="Consolas" w:cs="Consolas"/>
          <w:sz w:val="19"/>
          <w:szCs w:val="19"/>
        </w:rPr>
        <w:t xml:space="preserve">': 'Dyson-DC24-Animal-Ultra-Lightweight-Bagless-Upright-Vacuum-Cleaner' </w:t>
      </w:r>
      <w:r w:rsidR="009B60DD" w:rsidRPr="009B60DD">
        <w:t>and</w:t>
      </w:r>
      <w:r w:rsidR="009B60DD">
        <w:rPr>
          <w:rFonts w:ascii="Consolas" w:hAnsi="Consolas" w:cs="Consolas"/>
          <w:sz w:val="19"/>
          <w:szCs w:val="19"/>
        </w:rPr>
        <w:t xml:space="preserve"> '</w:t>
      </w:r>
      <w:proofErr w:type="spellStart"/>
      <w:r w:rsidR="009B60DD">
        <w:rPr>
          <w:rFonts w:ascii="Consolas" w:hAnsi="Consolas" w:cs="Consolas"/>
          <w:sz w:val="19"/>
          <w:szCs w:val="19"/>
        </w:rPr>
        <w:t>pid</w:t>
      </w:r>
      <w:proofErr w:type="spellEnd"/>
      <w:r w:rsidR="009B60DD">
        <w:rPr>
          <w:rFonts w:ascii="Consolas" w:hAnsi="Consolas" w:cs="Consolas"/>
          <w:sz w:val="19"/>
          <w:szCs w:val="19"/>
        </w:rPr>
        <w:t>': '15173329'</w:t>
      </w:r>
      <w:r w:rsidR="009B60DD" w:rsidRPr="00757018">
        <w:t>.</w:t>
      </w:r>
      <w:r w:rsidR="00757018" w:rsidRPr="00757018">
        <w:t xml:space="preserve"> Full explanation on the meaning of ‘</w:t>
      </w:r>
      <w:proofErr w:type="spellStart"/>
      <w:r w:rsidR="00757018" w:rsidRPr="00757018">
        <w:t>pn</w:t>
      </w:r>
      <w:proofErr w:type="spellEnd"/>
      <w:r w:rsidR="00757018" w:rsidRPr="00757018">
        <w:t>’ and ‘</w:t>
      </w:r>
      <w:proofErr w:type="spellStart"/>
      <w:r w:rsidR="00757018" w:rsidRPr="00757018">
        <w:t>pid</w:t>
      </w:r>
      <w:proofErr w:type="spellEnd"/>
      <w:r w:rsidR="00757018" w:rsidRPr="00757018">
        <w:t>’ below.</w:t>
      </w:r>
    </w:p>
    <w:p w14:paraId="2AC66B1F" w14:textId="6706AD8A" w:rsidR="008E297C" w:rsidRPr="009B60DD" w:rsidRDefault="008E297C" w:rsidP="00C242B2">
      <w:pPr>
        <w:pStyle w:val="ListParagraph"/>
        <w:numPr>
          <w:ilvl w:val="0"/>
          <w:numId w:val="26"/>
        </w:numPr>
        <w:spacing w:after="200" w:line="276" w:lineRule="auto"/>
        <w:ind w:left="720"/>
      </w:pPr>
      <w:proofErr w:type="gramStart"/>
      <w:r w:rsidRPr="009B60DD">
        <w:t>action</w:t>
      </w:r>
      <w:proofErr w:type="gramEnd"/>
      <w:r w:rsidRPr="009B60DD">
        <w:t xml:space="preserve"> – The action expressed in </w:t>
      </w:r>
      <w:r w:rsidR="009B60DD">
        <w:t xml:space="preserve">all URLs </w:t>
      </w:r>
      <w:r w:rsidR="00C242B2">
        <w:t>matching this pattern</w:t>
      </w:r>
      <w:r w:rsidR="009B60DD">
        <w:t xml:space="preserve">, </w:t>
      </w:r>
      <w:r w:rsidRPr="009B60DD">
        <w:t xml:space="preserve"> </w:t>
      </w:r>
      <w:r w:rsidR="009B60DD">
        <w:t>i</w:t>
      </w:r>
      <w:r w:rsidRPr="009B60DD">
        <w:t xml:space="preserve">n case a person </w:t>
      </w:r>
      <w:r w:rsidR="00757018">
        <w:t xml:space="preserve">was </w:t>
      </w:r>
      <w:r w:rsidRPr="009B60DD">
        <w:t>looking at this page</w:t>
      </w:r>
      <w:r w:rsidR="00C242B2">
        <w:t xml:space="preserve">. </w:t>
      </w:r>
      <w:r w:rsidR="00C242B2" w:rsidRPr="00757018">
        <w:t>F</w:t>
      </w:r>
      <w:r w:rsidR="00C242B2">
        <w:t>ull explanation on all possible actions below.</w:t>
      </w:r>
    </w:p>
    <w:p w14:paraId="19085B2E" w14:textId="2D80DDC6" w:rsidR="008E297C" w:rsidRPr="009B60DD" w:rsidRDefault="008E297C" w:rsidP="00211A3B">
      <w:pPr>
        <w:pStyle w:val="ListParagraph"/>
        <w:numPr>
          <w:ilvl w:val="0"/>
          <w:numId w:val="26"/>
        </w:numPr>
        <w:spacing w:after="200" w:line="276" w:lineRule="auto"/>
        <w:ind w:left="720"/>
      </w:pPr>
      <w:proofErr w:type="gramStart"/>
      <w:r w:rsidRPr="009B60DD">
        <w:t>norm</w:t>
      </w:r>
      <w:proofErr w:type="gramEnd"/>
      <w:r w:rsidRPr="009B60DD">
        <w:t xml:space="preserve"> - This is the normalized URL. The shortest possible subset of the original URL t</w:t>
      </w:r>
      <w:r w:rsidR="00211A3B">
        <w:t xml:space="preserve">hat would lead to the same page. </w:t>
      </w:r>
      <w:r w:rsidR="00211A3B" w:rsidRPr="00757018">
        <w:t xml:space="preserve">Full explanation </w:t>
      </w:r>
      <w:r w:rsidR="00211A3B">
        <w:t>to follow.</w:t>
      </w:r>
    </w:p>
    <w:p w14:paraId="6A0CB4FF" w14:textId="77777777" w:rsidR="00377EBB" w:rsidRDefault="00377EBB" w:rsidP="00377EBB">
      <w:pPr>
        <w:pStyle w:val="Heading3"/>
      </w:pPr>
      <w:bookmarkStart w:id="307" w:name="_Toc369558887"/>
      <w:r>
        <w:t>Action</w:t>
      </w:r>
      <w:bookmarkEnd w:id="307"/>
    </w:p>
    <w:p w14:paraId="4B6DEAF4" w14:textId="18BD303F" w:rsidR="00377EBB" w:rsidRDefault="00377EBB" w:rsidP="00377EBB">
      <w:pPr>
        <w:spacing w:line="276" w:lineRule="auto"/>
        <w:ind w:left="360"/>
      </w:pPr>
      <w:r>
        <w:t>The table below details all the actions that can be reflected in pages. Each URL pattern</w:t>
      </w:r>
      <w:r w:rsidR="002E047D">
        <w:t xml:space="preserve"> is assigned a single action (in the above example it was ‘product’).</w:t>
      </w:r>
    </w:p>
    <w:tbl>
      <w:tblPr>
        <w:tblStyle w:val="TableGrid"/>
        <w:tblW w:w="10332" w:type="dxa"/>
        <w:tblInd w:w="360" w:type="dxa"/>
        <w:tblLayout w:type="fixed"/>
        <w:tblLook w:val="04A0" w:firstRow="1" w:lastRow="0" w:firstColumn="1" w:lastColumn="0" w:noHBand="0" w:noVBand="1"/>
      </w:tblPr>
      <w:tblGrid>
        <w:gridCol w:w="1188"/>
        <w:gridCol w:w="4410"/>
        <w:gridCol w:w="4734"/>
      </w:tblGrid>
      <w:tr w:rsidR="00377EBB" w14:paraId="45E81F69" w14:textId="77777777" w:rsidTr="00EA7400">
        <w:tc>
          <w:tcPr>
            <w:tcW w:w="1188" w:type="dxa"/>
            <w:shd w:val="clear" w:color="auto" w:fill="FBD4B4" w:themeFill="accent6" w:themeFillTint="66"/>
          </w:tcPr>
          <w:p w14:paraId="7426DF35" w14:textId="77777777" w:rsidR="00377EBB" w:rsidRPr="00AC1F7C" w:rsidRDefault="00377EBB" w:rsidP="00E427D0">
            <w:pPr>
              <w:spacing w:line="276" w:lineRule="auto"/>
              <w:rPr>
                <w:b/>
                <w:bCs/>
              </w:rPr>
            </w:pPr>
            <w:r w:rsidRPr="00AC1F7C">
              <w:rPr>
                <w:b/>
                <w:bCs/>
              </w:rPr>
              <w:t>Action Name</w:t>
            </w:r>
          </w:p>
        </w:tc>
        <w:tc>
          <w:tcPr>
            <w:tcW w:w="4410" w:type="dxa"/>
            <w:shd w:val="clear" w:color="auto" w:fill="FBD4B4" w:themeFill="accent6" w:themeFillTint="66"/>
          </w:tcPr>
          <w:p w14:paraId="124DE2C7" w14:textId="77777777" w:rsidR="00377EBB" w:rsidRPr="00AC1F7C" w:rsidRDefault="00377EBB" w:rsidP="00E427D0">
            <w:pPr>
              <w:spacing w:line="276" w:lineRule="auto"/>
              <w:rPr>
                <w:b/>
                <w:bCs/>
              </w:rPr>
            </w:pPr>
            <w:r w:rsidRPr="00AC1F7C">
              <w:rPr>
                <w:b/>
                <w:bCs/>
              </w:rPr>
              <w:t>Action Description</w:t>
            </w:r>
          </w:p>
        </w:tc>
        <w:tc>
          <w:tcPr>
            <w:tcW w:w="4734" w:type="dxa"/>
            <w:shd w:val="clear" w:color="auto" w:fill="FBD4B4" w:themeFill="accent6" w:themeFillTint="66"/>
          </w:tcPr>
          <w:p w14:paraId="51019CC5" w14:textId="77777777" w:rsidR="00377EBB" w:rsidRPr="00AC1F7C" w:rsidRDefault="00377EBB" w:rsidP="00E427D0">
            <w:pPr>
              <w:spacing w:line="276" w:lineRule="auto"/>
              <w:rPr>
                <w:b/>
                <w:bCs/>
              </w:rPr>
            </w:pPr>
            <w:r w:rsidRPr="00AC1F7C">
              <w:rPr>
                <w:b/>
                <w:bCs/>
              </w:rPr>
              <w:t>URL Example</w:t>
            </w:r>
          </w:p>
        </w:tc>
      </w:tr>
      <w:tr w:rsidR="00377EBB" w14:paraId="5A1D1620" w14:textId="77777777" w:rsidTr="00EA7400">
        <w:tc>
          <w:tcPr>
            <w:tcW w:w="1188" w:type="dxa"/>
          </w:tcPr>
          <w:p w14:paraId="7509E3EC" w14:textId="77777777" w:rsidR="00377EBB" w:rsidRDefault="00377EBB" w:rsidP="00E427D0">
            <w:pPr>
              <w:spacing w:line="276" w:lineRule="auto"/>
            </w:pPr>
            <w:r>
              <w:t>List</w:t>
            </w:r>
          </w:p>
        </w:tc>
        <w:tc>
          <w:tcPr>
            <w:tcW w:w="4410" w:type="dxa"/>
          </w:tcPr>
          <w:p w14:paraId="1779BA57" w14:textId="0DA7F5A9" w:rsidR="00377EBB" w:rsidRDefault="00377EBB" w:rsidP="00377EBB">
            <w:pPr>
              <w:spacing w:line="276" w:lineRule="auto"/>
            </w:pPr>
            <w:r>
              <w:t>Several products are presented in the page</w:t>
            </w:r>
          </w:p>
        </w:tc>
        <w:tc>
          <w:tcPr>
            <w:tcW w:w="4734" w:type="dxa"/>
          </w:tcPr>
          <w:p w14:paraId="33EE5AC5" w14:textId="77777777" w:rsidR="00377EBB" w:rsidRPr="00AC1F7C" w:rsidRDefault="00125639" w:rsidP="00E427D0">
            <w:pPr>
              <w:spacing w:line="276" w:lineRule="auto"/>
              <w:rPr>
                <w:sz w:val="18"/>
                <w:szCs w:val="18"/>
              </w:rPr>
            </w:pPr>
            <w:hyperlink r:id="rId27" w:history="1">
              <w:r w:rsidR="00377EBB" w:rsidRPr="00AC1F7C">
                <w:rPr>
                  <w:color w:val="0000FF"/>
                  <w:sz w:val="18"/>
                  <w:szCs w:val="18"/>
                  <w:u w:val="single"/>
                </w:rPr>
                <w:t>http://www.walmart.com/browse/electronics/scanners/3944_3951_37807_4439/</w:t>
              </w:r>
            </w:hyperlink>
          </w:p>
        </w:tc>
      </w:tr>
      <w:tr w:rsidR="00377EBB" w14:paraId="26A55CDA" w14:textId="77777777" w:rsidTr="00EA7400">
        <w:tc>
          <w:tcPr>
            <w:tcW w:w="1188" w:type="dxa"/>
          </w:tcPr>
          <w:p w14:paraId="28E6AC4F" w14:textId="77777777" w:rsidR="00377EBB" w:rsidRDefault="00377EBB" w:rsidP="00E427D0">
            <w:pPr>
              <w:spacing w:line="276" w:lineRule="auto"/>
            </w:pPr>
            <w:r>
              <w:t>Product</w:t>
            </w:r>
          </w:p>
        </w:tc>
        <w:tc>
          <w:tcPr>
            <w:tcW w:w="4410" w:type="dxa"/>
          </w:tcPr>
          <w:p w14:paraId="346D0EA5" w14:textId="7F881AAC" w:rsidR="00377EBB" w:rsidRDefault="00377EBB" w:rsidP="00377EBB">
            <w:pPr>
              <w:spacing w:line="276" w:lineRule="auto"/>
            </w:pPr>
            <w:r>
              <w:t>A single product is presented in the page</w:t>
            </w:r>
          </w:p>
        </w:tc>
        <w:tc>
          <w:tcPr>
            <w:tcW w:w="4734" w:type="dxa"/>
          </w:tcPr>
          <w:p w14:paraId="56D78F68" w14:textId="77777777" w:rsidR="00377EBB" w:rsidRPr="005A7110" w:rsidRDefault="00125639" w:rsidP="00E427D0">
            <w:pPr>
              <w:spacing w:line="276" w:lineRule="auto"/>
              <w:rPr>
                <w:sz w:val="18"/>
                <w:szCs w:val="18"/>
              </w:rPr>
            </w:pPr>
            <w:hyperlink r:id="rId28" w:history="1">
              <w:r w:rsidR="00377EBB" w:rsidRPr="005A7110">
                <w:rPr>
                  <w:color w:val="0000FF"/>
                  <w:sz w:val="18"/>
                  <w:szCs w:val="18"/>
                  <w:u w:val="single"/>
                </w:rPr>
                <w:t>http://accessories.us.dell.com/sna/productdetail.aspx?sku=A6280934</w:t>
              </w:r>
            </w:hyperlink>
          </w:p>
        </w:tc>
      </w:tr>
      <w:tr w:rsidR="00377EBB" w14:paraId="45070418" w14:textId="77777777" w:rsidTr="00EA7400">
        <w:tc>
          <w:tcPr>
            <w:tcW w:w="1188" w:type="dxa"/>
          </w:tcPr>
          <w:p w14:paraId="30E7E965" w14:textId="77777777" w:rsidR="00377EBB" w:rsidRDefault="00377EBB" w:rsidP="00E427D0">
            <w:pPr>
              <w:spacing w:line="276" w:lineRule="auto"/>
            </w:pPr>
            <w:r>
              <w:t>Compare</w:t>
            </w:r>
          </w:p>
        </w:tc>
        <w:tc>
          <w:tcPr>
            <w:tcW w:w="4410" w:type="dxa"/>
          </w:tcPr>
          <w:p w14:paraId="4BF18522" w14:textId="77777777" w:rsidR="00377EBB" w:rsidRDefault="00377EBB" w:rsidP="00E427D0">
            <w:pPr>
              <w:spacing w:line="276" w:lineRule="auto"/>
            </w:pPr>
            <w:r>
              <w:t xml:space="preserve">Usually a page in which the user chose to compare multiple products </w:t>
            </w:r>
          </w:p>
        </w:tc>
        <w:tc>
          <w:tcPr>
            <w:tcW w:w="4734" w:type="dxa"/>
          </w:tcPr>
          <w:p w14:paraId="0B8D4119" w14:textId="77777777" w:rsidR="00377EBB" w:rsidRPr="005A7110" w:rsidRDefault="00125639" w:rsidP="00E427D0">
            <w:pPr>
              <w:spacing w:line="276" w:lineRule="auto"/>
              <w:rPr>
                <w:sz w:val="18"/>
                <w:szCs w:val="18"/>
              </w:rPr>
            </w:pPr>
            <w:hyperlink r:id="rId29" w:history="1">
              <w:r w:rsidR="00377EBB" w:rsidRPr="002D06EE">
                <w:rPr>
                  <w:rStyle w:val="Hyperlink"/>
                  <w:sz w:val="18"/>
                  <w:szCs w:val="18"/>
                </w:rPr>
                <w:t>http://store.apple.com/us/iphone/family/iphone/compare</w:t>
              </w:r>
            </w:hyperlink>
          </w:p>
        </w:tc>
      </w:tr>
      <w:tr w:rsidR="00377EBB" w14:paraId="7D99D3FC" w14:textId="77777777" w:rsidTr="00EA7400">
        <w:tc>
          <w:tcPr>
            <w:tcW w:w="1188" w:type="dxa"/>
          </w:tcPr>
          <w:p w14:paraId="3934E669" w14:textId="77777777" w:rsidR="00377EBB" w:rsidRDefault="00377EBB" w:rsidP="00E427D0">
            <w:pPr>
              <w:spacing w:line="276" w:lineRule="auto"/>
            </w:pPr>
            <w:r>
              <w:t>Review</w:t>
            </w:r>
          </w:p>
        </w:tc>
        <w:tc>
          <w:tcPr>
            <w:tcW w:w="4410" w:type="dxa"/>
          </w:tcPr>
          <w:p w14:paraId="3D780DE1" w14:textId="07060B49" w:rsidR="00377EBB" w:rsidRDefault="00377EBB" w:rsidP="00E427D0">
            <w:pPr>
              <w:spacing w:line="276" w:lineRule="auto"/>
            </w:pPr>
            <w:r>
              <w:t xml:space="preserve">Usually </w:t>
            </w:r>
            <w:r w:rsidR="000D6518">
              <w:t xml:space="preserve">a page containing </w:t>
            </w:r>
            <w:r>
              <w:t>c</w:t>
            </w:r>
            <w:r w:rsidRPr="005127B7">
              <w:t xml:space="preserve">ustomer </w:t>
            </w:r>
            <w:r>
              <w:t>reviews and r</w:t>
            </w:r>
            <w:r w:rsidRPr="005127B7">
              <w:t>atings</w:t>
            </w:r>
            <w:r w:rsidR="000D6518">
              <w:t xml:space="preserve"> for products</w:t>
            </w:r>
          </w:p>
        </w:tc>
        <w:tc>
          <w:tcPr>
            <w:tcW w:w="4734" w:type="dxa"/>
          </w:tcPr>
          <w:p w14:paraId="41B9525F" w14:textId="77777777" w:rsidR="00377EBB" w:rsidRPr="005A7110" w:rsidRDefault="00125639" w:rsidP="00E427D0">
            <w:pPr>
              <w:spacing w:line="276" w:lineRule="auto"/>
              <w:rPr>
                <w:sz w:val="18"/>
                <w:szCs w:val="18"/>
              </w:rPr>
            </w:pPr>
            <w:hyperlink r:id="rId30" w:history="1">
              <w:r w:rsidR="00377EBB" w:rsidRPr="005127B7">
                <w:rPr>
                  <w:rStyle w:val="Hyperlink"/>
                  <w:sz w:val="18"/>
                  <w:szCs w:val="18"/>
                </w:rPr>
                <w:t>http://store.apple.com/us/reviews/H7890ZM/A/smart-baby-monitor-by-withings</w:t>
              </w:r>
            </w:hyperlink>
          </w:p>
        </w:tc>
      </w:tr>
      <w:tr w:rsidR="00377EBB" w:rsidDel="00D360CE" w14:paraId="5C9FBCC3" w14:textId="5D3EF528" w:rsidTr="00DD094D">
        <w:trPr>
          <w:del w:id="308" w:author="Liran Sigalat" w:date="2013-10-14T23:39:00Z"/>
        </w:trPr>
        <w:tc>
          <w:tcPr>
            <w:tcW w:w="1188" w:type="dxa"/>
            <w:shd w:val="clear" w:color="auto" w:fill="C2D69B" w:themeFill="accent3" w:themeFillTint="99"/>
          </w:tcPr>
          <w:p w14:paraId="17FA7190" w14:textId="42FCB477" w:rsidR="00377EBB" w:rsidRPr="005E1844" w:rsidDel="00D360CE" w:rsidRDefault="00377EBB" w:rsidP="00E427D0">
            <w:pPr>
              <w:spacing w:line="276" w:lineRule="auto"/>
              <w:rPr>
                <w:del w:id="309" w:author="Liran Sigalat" w:date="2013-10-14T23:39:00Z"/>
              </w:rPr>
            </w:pPr>
            <w:del w:id="310" w:author="Liran Sigalat" w:date="2013-10-14T23:39:00Z">
              <w:r w:rsidDel="00D360CE">
                <w:delText>V</w:delText>
              </w:r>
              <w:r w:rsidRPr="005E1844" w:rsidDel="00D360CE">
                <w:delText>iew cart</w:delText>
              </w:r>
              <w:r w:rsidR="00EA7400" w:rsidDel="00D360CE">
                <w:delText xml:space="preserve"> (*)</w:delText>
              </w:r>
            </w:del>
          </w:p>
          <w:p w14:paraId="7DE35E27" w14:textId="73A40E32" w:rsidR="00377EBB" w:rsidDel="00D360CE" w:rsidRDefault="00377EBB" w:rsidP="00E427D0">
            <w:pPr>
              <w:spacing w:line="276" w:lineRule="auto"/>
              <w:rPr>
                <w:del w:id="311" w:author="Liran Sigalat" w:date="2013-10-14T23:39:00Z"/>
              </w:rPr>
            </w:pPr>
          </w:p>
        </w:tc>
        <w:tc>
          <w:tcPr>
            <w:tcW w:w="4410" w:type="dxa"/>
            <w:shd w:val="clear" w:color="auto" w:fill="C2D69B" w:themeFill="accent3" w:themeFillTint="99"/>
          </w:tcPr>
          <w:p w14:paraId="169FEAE4" w14:textId="67A6B92B" w:rsidR="00377EBB" w:rsidDel="00D360CE" w:rsidRDefault="00377EBB" w:rsidP="00E427D0">
            <w:pPr>
              <w:spacing w:line="276" w:lineRule="auto"/>
              <w:rPr>
                <w:del w:id="312" w:author="Liran Sigalat" w:date="2013-10-14T23:39:00Z"/>
              </w:rPr>
            </w:pPr>
            <w:del w:id="313" w:author="Liran Sigalat" w:date="2013-10-14T23:39:00Z">
              <w:r w:rsidDel="00D360CE">
                <w:delText xml:space="preserve">Viewing the items in the </w:delText>
              </w:r>
              <w:r w:rsidR="00EA7400" w:rsidDel="00D360CE">
                <w:delText xml:space="preserve">shopping </w:delText>
              </w:r>
              <w:r w:rsidDel="00D360CE">
                <w:delText>cart</w:delText>
              </w:r>
            </w:del>
          </w:p>
        </w:tc>
        <w:tc>
          <w:tcPr>
            <w:tcW w:w="4734" w:type="dxa"/>
            <w:shd w:val="clear" w:color="auto" w:fill="C2D69B" w:themeFill="accent3" w:themeFillTint="99"/>
          </w:tcPr>
          <w:p w14:paraId="1002F5E3" w14:textId="7287C289" w:rsidR="00377EBB" w:rsidRPr="005A7110" w:rsidDel="00D360CE" w:rsidRDefault="001A0790" w:rsidP="00E427D0">
            <w:pPr>
              <w:spacing w:line="276" w:lineRule="auto"/>
              <w:rPr>
                <w:del w:id="314" w:author="Liran Sigalat" w:date="2013-10-14T23:39:00Z"/>
                <w:sz w:val="18"/>
                <w:szCs w:val="18"/>
              </w:rPr>
            </w:pPr>
            <w:del w:id="315" w:author="Liran Sigalat" w:date="2013-10-14T23:39:00Z">
              <w:r w:rsidDel="00D360CE">
                <w:fldChar w:fldCharType="begin"/>
              </w:r>
              <w:r w:rsidDel="00D360CE">
                <w:delInstrText xml:space="preserve"> HYPERLINK "https://www.walmart.com/cart2/cart.do?webflowforward=true&amp;amp;webflowforward=true" </w:delInstrText>
              </w:r>
              <w:r w:rsidDel="00D360CE">
                <w:fldChar w:fldCharType="separate"/>
              </w:r>
              <w:r w:rsidR="00377EBB" w:rsidRPr="005E1844" w:rsidDel="00D360CE">
                <w:rPr>
                  <w:rStyle w:val="Hyperlink"/>
                  <w:sz w:val="18"/>
                  <w:szCs w:val="18"/>
                </w:rPr>
                <w:delText>https://www.walmart.com/cart2/cart.do?webflowforward=true&amp;amp;amp;webflowforward=true</w:delText>
              </w:r>
              <w:r w:rsidDel="00D360CE">
                <w:rPr>
                  <w:rStyle w:val="Hyperlink"/>
                  <w:sz w:val="18"/>
                  <w:szCs w:val="18"/>
                </w:rPr>
                <w:fldChar w:fldCharType="end"/>
              </w:r>
            </w:del>
          </w:p>
        </w:tc>
      </w:tr>
      <w:tr w:rsidR="00377EBB" w:rsidDel="00D360CE" w14:paraId="02CE2A46" w14:textId="6996851A" w:rsidTr="00DD094D">
        <w:trPr>
          <w:del w:id="316" w:author="Liran Sigalat" w:date="2013-10-14T23:39:00Z"/>
        </w:trPr>
        <w:tc>
          <w:tcPr>
            <w:tcW w:w="1188" w:type="dxa"/>
            <w:shd w:val="clear" w:color="auto" w:fill="C2D69B" w:themeFill="accent3" w:themeFillTint="99"/>
          </w:tcPr>
          <w:p w14:paraId="771960A0" w14:textId="7A343ACA" w:rsidR="00377EBB" w:rsidDel="00D360CE" w:rsidRDefault="00377EBB" w:rsidP="00E427D0">
            <w:pPr>
              <w:spacing w:line="276" w:lineRule="auto"/>
              <w:rPr>
                <w:del w:id="317" w:author="Liran Sigalat" w:date="2013-10-14T23:39:00Z"/>
              </w:rPr>
            </w:pPr>
            <w:del w:id="318" w:author="Liran Sigalat" w:date="2013-10-14T23:39:00Z">
              <w:r w:rsidDel="00D360CE">
                <w:delText>Add cart</w:delText>
              </w:r>
              <w:r w:rsidR="00EA7400" w:rsidDel="00D360CE">
                <w:delText xml:space="preserve"> (*)</w:delText>
              </w:r>
            </w:del>
          </w:p>
        </w:tc>
        <w:tc>
          <w:tcPr>
            <w:tcW w:w="4410" w:type="dxa"/>
            <w:shd w:val="clear" w:color="auto" w:fill="C2D69B" w:themeFill="accent3" w:themeFillTint="99"/>
          </w:tcPr>
          <w:p w14:paraId="239CC786" w14:textId="2A12F386" w:rsidR="00377EBB" w:rsidDel="00D360CE" w:rsidRDefault="00377EBB" w:rsidP="00E427D0">
            <w:pPr>
              <w:spacing w:line="276" w:lineRule="auto"/>
              <w:rPr>
                <w:del w:id="319" w:author="Liran Sigalat" w:date="2013-10-14T23:39:00Z"/>
              </w:rPr>
            </w:pPr>
            <w:del w:id="320" w:author="Liran Sigalat" w:date="2013-10-14T23:39:00Z">
              <w:r w:rsidDel="00D360CE">
                <w:delText>Adding an item to the cart</w:delText>
              </w:r>
            </w:del>
          </w:p>
        </w:tc>
        <w:tc>
          <w:tcPr>
            <w:tcW w:w="4734" w:type="dxa"/>
            <w:shd w:val="clear" w:color="auto" w:fill="C2D69B" w:themeFill="accent3" w:themeFillTint="99"/>
          </w:tcPr>
          <w:p w14:paraId="509F1AA6" w14:textId="43BDF616" w:rsidR="00377EBB" w:rsidRPr="005A7110" w:rsidDel="00D360CE" w:rsidRDefault="001A0790" w:rsidP="00E427D0">
            <w:pPr>
              <w:spacing w:line="276" w:lineRule="auto"/>
              <w:rPr>
                <w:del w:id="321" w:author="Liran Sigalat" w:date="2013-10-14T23:39:00Z"/>
                <w:sz w:val="18"/>
                <w:szCs w:val="18"/>
              </w:rPr>
            </w:pPr>
            <w:del w:id="322" w:author="Liran Sigalat" w:date="2013-10-14T23:39:00Z">
              <w:r w:rsidDel="00D360CE">
                <w:fldChar w:fldCharType="begin"/>
              </w:r>
              <w:r w:rsidDel="00D360CE">
                <w:delInstrText xml:space="preserve"> HYPERLINK "http://shop.us.samsung.com/store/samsung/en_US/buy/ThemeID.29552800/productID.278816800/quantity.1" </w:delInstrText>
              </w:r>
              <w:r w:rsidDel="00D360CE">
                <w:fldChar w:fldCharType="separate"/>
              </w:r>
              <w:r w:rsidR="00377EBB" w:rsidRPr="005E1844" w:rsidDel="00D360CE">
                <w:rPr>
                  <w:rStyle w:val="Hyperlink"/>
                  <w:sz w:val="18"/>
                  <w:szCs w:val="18"/>
                </w:rPr>
                <w:delText>http://shop.us.samsung.com/store/samsung/en_US/buy/ThemeID.29552800/productID.278816800/quantity.1</w:delText>
              </w:r>
              <w:r w:rsidDel="00D360CE">
                <w:rPr>
                  <w:rStyle w:val="Hyperlink"/>
                  <w:sz w:val="18"/>
                  <w:szCs w:val="18"/>
                </w:rPr>
                <w:fldChar w:fldCharType="end"/>
              </w:r>
            </w:del>
          </w:p>
        </w:tc>
      </w:tr>
      <w:tr w:rsidR="00EA7400" w:rsidRPr="005A7110" w14:paraId="4D0C72A1" w14:textId="77777777" w:rsidTr="00DD094D">
        <w:tc>
          <w:tcPr>
            <w:tcW w:w="1188" w:type="dxa"/>
            <w:shd w:val="clear" w:color="auto" w:fill="C2D69B" w:themeFill="accent3" w:themeFillTint="99"/>
          </w:tcPr>
          <w:p w14:paraId="2319C8DF" w14:textId="3E0924A9" w:rsidR="00EA7400" w:rsidRPr="005E1844" w:rsidRDefault="00EA7400" w:rsidP="00E427D0">
            <w:pPr>
              <w:spacing w:line="276" w:lineRule="auto"/>
            </w:pPr>
            <w:del w:id="323" w:author="Liran Sigalat" w:date="2013-10-14T23:38:00Z">
              <w:r w:rsidDel="00D360CE">
                <w:delText>A</w:delText>
              </w:r>
              <w:r w:rsidRPr="005E1844" w:rsidDel="00D360CE">
                <w:delText xml:space="preserve">dd/view </w:delText>
              </w:r>
            </w:del>
            <w:r w:rsidRPr="005E1844">
              <w:t>cart</w:t>
            </w:r>
            <w:r>
              <w:t xml:space="preserve"> (*)</w:t>
            </w:r>
          </w:p>
          <w:p w14:paraId="2F3BE728" w14:textId="77777777" w:rsidR="00EA7400" w:rsidRDefault="00EA7400" w:rsidP="00E427D0">
            <w:pPr>
              <w:spacing w:line="276" w:lineRule="auto"/>
            </w:pPr>
          </w:p>
        </w:tc>
        <w:tc>
          <w:tcPr>
            <w:tcW w:w="4410" w:type="dxa"/>
            <w:shd w:val="clear" w:color="auto" w:fill="C2D69B" w:themeFill="accent3" w:themeFillTint="99"/>
          </w:tcPr>
          <w:p w14:paraId="281FC2B3" w14:textId="719675EF" w:rsidR="00EA7400" w:rsidRDefault="00EA7400" w:rsidP="00E427D0">
            <w:pPr>
              <w:spacing w:line="276" w:lineRule="auto"/>
            </w:pPr>
            <w:r>
              <w:t>Adding an item to the shopping cart or viewing the shopping cart (as in some cases the same URL is used for both actions)</w:t>
            </w:r>
          </w:p>
        </w:tc>
        <w:tc>
          <w:tcPr>
            <w:tcW w:w="4734" w:type="dxa"/>
            <w:shd w:val="clear" w:color="auto" w:fill="C2D69B" w:themeFill="accent3" w:themeFillTint="99"/>
          </w:tcPr>
          <w:p w14:paraId="657D0658" w14:textId="77777777" w:rsidR="00EA7400" w:rsidRPr="005E1844" w:rsidRDefault="00125639" w:rsidP="00E427D0">
            <w:pPr>
              <w:spacing w:line="276" w:lineRule="auto"/>
              <w:rPr>
                <w:rStyle w:val="Hyperlink"/>
                <w:sz w:val="18"/>
                <w:szCs w:val="18"/>
              </w:rPr>
            </w:pPr>
            <w:hyperlink r:id="rId31" w:history="1">
              <w:r w:rsidR="00EA7400" w:rsidRPr="005E1844">
                <w:rPr>
                  <w:rStyle w:val="Hyperlink"/>
                  <w:sz w:val="18"/>
                  <w:szCs w:val="18"/>
                </w:rPr>
                <w:t>http://store.apple.com/us/cart/shared_cart/5041e79b-0169-4220-b02e-001018ddf8b0</w:t>
              </w:r>
            </w:hyperlink>
          </w:p>
          <w:p w14:paraId="08695C74" w14:textId="77777777" w:rsidR="00EA7400" w:rsidRPr="005A7110" w:rsidRDefault="00EA7400" w:rsidP="00E427D0">
            <w:pPr>
              <w:spacing w:line="276" w:lineRule="auto"/>
              <w:rPr>
                <w:sz w:val="18"/>
                <w:szCs w:val="18"/>
              </w:rPr>
            </w:pPr>
          </w:p>
        </w:tc>
      </w:tr>
      <w:tr w:rsidR="00377EBB" w14:paraId="4B46ABFA" w14:textId="77777777" w:rsidTr="00DD094D">
        <w:tc>
          <w:tcPr>
            <w:tcW w:w="1188" w:type="dxa"/>
            <w:shd w:val="clear" w:color="auto" w:fill="C2D69B" w:themeFill="accent3" w:themeFillTint="99"/>
          </w:tcPr>
          <w:p w14:paraId="3A387C59" w14:textId="132CEBF6" w:rsidR="00377EBB" w:rsidRDefault="00377EBB" w:rsidP="00E427D0">
            <w:pPr>
              <w:spacing w:line="276" w:lineRule="auto"/>
            </w:pPr>
            <w:r>
              <w:lastRenderedPageBreak/>
              <w:t>Checkout</w:t>
            </w:r>
            <w:r w:rsidR="00EA7400">
              <w:t xml:space="preserve"> (*)</w:t>
            </w:r>
          </w:p>
        </w:tc>
        <w:tc>
          <w:tcPr>
            <w:tcW w:w="4410" w:type="dxa"/>
            <w:shd w:val="clear" w:color="auto" w:fill="C2D69B" w:themeFill="accent3" w:themeFillTint="99"/>
          </w:tcPr>
          <w:p w14:paraId="24072FAA" w14:textId="6E6AD2FB" w:rsidR="00377EBB" w:rsidRDefault="00377EBB" w:rsidP="00E427D0">
            <w:pPr>
              <w:spacing w:line="276" w:lineRule="auto"/>
            </w:pPr>
            <w:r>
              <w:t>The user is in the checkout process</w:t>
            </w:r>
            <w:r w:rsidR="00EA7400">
              <w:t xml:space="preserve"> (if this process ends the user purchases a product)</w:t>
            </w:r>
          </w:p>
        </w:tc>
        <w:tc>
          <w:tcPr>
            <w:tcW w:w="4734" w:type="dxa"/>
            <w:shd w:val="clear" w:color="auto" w:fill="C2D69B" w:themeFill="accent3" w:themeFillTint="99"/>
          </w:tcPr>
          <w:p w14:paraId="42BC4242" w14:textId="77777777" w:rsidR="00377EBB" w:rsidRPr="007E78F1" w:rsidRDefault="00125639" w:rsidP="00E427D0">
            <w:pPr>
              <w:spacing w:line="276" w:lineRule="auto"/>
              <w:rPr>
                <w:rStyle w:val="Hyperlink"/>
                <w:sz w:val="18"/>
                <w:szCs w:val="18"/>
              </w:rPr>
            </w:pPr>
            <w:hyperlink r:id="rId32" w:history="1">
              <w:r w:rsidR="00377EBB" w:rsidRPr="007E78F1">
                <w:rPr>
                  <w:rStyle w:val="Hyperlink"/>
                  <w:sz w:val="18"/>
                  <w:szCs w:val="18"/>
                </w:rPr>
                <w:t>https://www.walmart.com/subflow/CheckoutFlowContext/1000193623/webflow/co_regular</w:t>
              </w:r>
            </w:hyperlink>
            <w:r w:rsidR="00377EBB" w:rsidRPr="007E78F1">
              <w:rPr>
                <w:rStyle w:val="Hyperlink"/>
                <w:sz w:val="18"/>
                <w:szCs w:val="18"/>
              </w:rPr>
              <w:t xml:space="preserve"> </w:t>
            </w:r>
          </w:p>
        </w:tc>
      </w:tr>
      <w:tr w:rsidR="00377EBB" w14:paraId="3D08BC2B" w14:textId="77777777" w:rsidTr="00DD094D">
        <w:tc>
          <w:tcPr>
            <w:tcW w:w="1188" w:type="dxa"/>
            <w:shd w:val="clear" w:color="auto" w:fill="C2D69B" w:themeFill="accent3" w:themeFillTint="99"/>
          </w:tcPr>
          <w:p w14:paraId="71407307" w14:textId="279DCF5A" w:rsidR="00377EBB" w:rsidRDefault="00377EBB" w:rsidP="00E427D0">
            <w:pPr>
              <w:spacing w:line="276" w:lineRule="auto"/>
            </w:pPr>
            <w:r>
              <w:t>Purchase</w:t>
            </w:r>
            <w:r w:rsidR="00DD094D">
              <w:t xml:space="preserve"> (*)</w:t>
            </w:r>
          </w:p>
        </w:tc>
        <w:tc>
          <w:tcPr>
            <w:tcW w:w="4410" w:type="dxa"/>
            <w:shd w:val="clear" w:color="auto" w:fill="C2D69B" w:themeFill="accent3" w:themeFillTint="99"/>
          </w:tcPr>
          <w:p w14:paraId="5089D23F" w14:textId="638E8BEF" w:rsidR="00377EBB" w:rsidRDefault="00377EBB" w:rsidP="00E427D0">
            <w:pPr>
              <w:spacing w:line="276" w:lineRule="auto"/>
            </w:pPr>
            <w:r>
              <w:t>Completion of the checkout process, a purchased product (</w:t>
            </w:r>
            <w:r w:rsidR="00EA7400">
              <w:t xml:space="preserve">A </w:t>
            </w:r>
            <w:r>
              <w:t>Thank-You page</w:t>
            </w:r>
            <w:r w:rsidR="00EA7400">
              <w:t xml:space="preserve"> in many domains</w:t>
            </w:r>
            <w:r>
              <w:t>)</w:t>
            </w:r>
          </w:p>
        </w:tc>
        <w:tc>
          <w:tcPr>
            <w:tcW w:w="4734" w:type="dxa"/>
            <w:shd w:val="clear" w:color="auto" w:fill="C2D69B" w:themeFill="accent3" w:themeFillTint="99"/>
          </w:tcPr>
          <w:p w14:paraId="52539AB8" w14:textId="77777777" w:rsidR="00377EBB" w:rsidRPr="007E78F1" w:rsidRDefault="00377EBB" w:rsidP="00E427D0">
            <w:pPr>
              <w:spacing w:line="276" w:lineRule="auto"/>
              <w:rPr>
                <w:rStyle w:val="Hyperlink"/>
                <w:sz w:val="18"/>
                <w:szCs w:val="18"/>
              </w:rPr>
            </w:pPr>
            <w:r w:rsidRPr="007E78F1">
              <w:rPr>
                <w:rStyle w:val="Hyperlink"/>
                <w:sz w:val="18"/>
                <w:szCs w:val="18"/>
              </w:rPr>
              <w:t>https://secure1.store.apple.com/us/checkout/thankyou</w:t>
            </w:r>
          </w:p>
          <w:p w14:paraId="6C636AE5" w14:textId="77777777" w:rsidR="00377EBB" w:rsidRPr="007E78F1" w:rsidRDefault="00377EBB" w:rsidP="00E427D0">
            <w:pPr>
              <w:spacing w:line="276" w:lineRule="auto"/>
              <w:rPr>
                <w:rStyle w:val="Hyperlink"/>
                <w:sz w:val="18"/>
                <w:szCs w:val="18"/>
              </w:rPr>
            </w:pPr>
          </w:p>
        </w:tc>
      </w:tr>
      <w:tr w:rsidR="00377EBB" w14:paraId="083A87C1" w14:textId="77777777" w:rsidTr="00DD094D">
        <w:tc>
          <w:tcPr>
            <w:tcW w:w="1188" w:type="dxa"/>
            <w:shd w:val="clear" w:color="auto" w:fill="C2D69B" w:themeFill="accent3" w:themeFillTint="99"/>
          </w:tcPr>
          <w:p w14:paraId="13278388" w14:textId="3A7DABFE" w:rsidR="00377EBB" w:rsidRPr="007E78F1" w:rsidRDefault="00922BE9" w:rsidP="00E427D0">
            <w:pPr>
              <w:spacing w:line="276" w:lineRule="auto"/>
            </w:pPr>
            <w:proofErr w:type="spellStart"/>
            <w:r>
              <w:t>Store_locator</w:t>
            </w:r>
            <w:proofErr w:type="spellEnd"/>
            <w:r w:rsidR="00DD094D">
              <w:t xml:space="preserve"> (*)</w:t>
            </w:r>
          </w:p>
          <w:p w14:paraId="6DEDBDF0" w14:textId="77777777" w:rsidR="00377EBB" w:rsidRDefault="00377EBB" w:rsidP="00E427D0">
            <w:pPr>
              <w:spacing w:line="276" w:lineRule="auto"/>
            </w:pPr>
          </w:p>
        </w:tc>
        <w:tc>
          <w:tcPr>
            <w:tcW w:w="4410" w:type="dxa"/>
            <w:shd w:val="clear" w:color="auto" w:fill="C2D69B" w:themeFill="accent3" w:themeFillTint="99"/>
          </w:tcPr>
          <w:p w14:paraId="549C8F9B" w14:textId="70A173B3" w:rsidR="00377EBB" w:rsidRDefault="002E047D" w:rsidP="002E047D">
            <w:pPr>
              <w:spacing w:line="276" w:lineRule="auto"/>
            </w:pPr>
            <w:r>
              <w:t>Store Locator - Usually pages in which a person looks for an online store close to his location</w:t>
            </w:r>
          </w:p>
        </w:tc>
        <w:tc>
          <w:tcPr>
            <w:tcW w:w="4734" w:type="dxa"/>
            <w:shd w:val="clear" w:color="auto" w:fill="C2D69B" w:themeFill="accent3" w:themeFillTint="99"/>
          </w:tcPr>
          <w:p w14:paraId="153E0B0C" w14:textId="77777777" w:rsidR="00377EBB" w:rsidRPr="007E78F1" w:rsidRDefault="00125639" w:rsidP="00E427D0">
            <w:pPr>
              <w:spacing w:line="276" w:lineRule="auto"/>
              <w:rPr>
                <w:rStyle w:val="Hyperlink"/>
                <w:sz w:val="18"/>
                <w:szCs w:val="18"/>
              </w:rPr>
            </w:pPr>
            <w:hyperlink r:id="rId33" w:history="1">
              <w:r w:rsidR="00377EBB" w:rsidRPr="007E78F1">
                <w:rPr>
                  <w:rStyle w:val="Hyperlink"/>
                  <w:sz w:val="18"/>
                  <w:szCs w:val="18"/>
                </w:rPr>
                <w:t>http://www.apple.com/retail/locator/index.html?q=Nashville,%20TN</w:t>
              </w:r>
            </w:hyperlink>
          </w:p>
        </w:tc>
      </w:tr>
      <w:tr w:rsidR="00377EBB" w14:paraId="23A5A2FE" w14:textId="77777777" w:rsidTr="00DD094D">
        <w:tc>
          <w:tcPr>
            <w:tcW w:w="1188" w:type="dxa"/>
            <w:shd w:val="clear" w:color="auto" w:fill="auto"/>
          </w:tcPr>
          <w:p w14:paraId="0DCB59E4" w14:textId="6B3F5CCC" w:rsidR="00377EBB" w:rsidRDefault="00377EBB" w:rsidP="00DD094D">
            <w:pPr>
              <w:spacing w:line="276" w:lineRule="auto"/>
            </w:pPr>
            <w:r>
              <w:t>I</w:t>
            </w:r>
            <w:r w:rsidRPr="00777645">
              <w:t>rrelevant</w:t>
            </w:r>
          </w:p>
        </w:tc>
        <w:tc>
          <w:tcPr>
            <w:tcW w:w="4410" w:type="dxa"/>
            <w:shd w:val="clear" w:color="auto" w:fill="auto"/>
          </w:tcPr>
          <w:p w14:paraId="4D442DE9" w14:textId="2BADE8BA" w:rsidR="00377EBB" w:rsidRDefault="00377EBB" w:rsidP="002E047D">
            <w:pPr>
              <w:spacing w:line="276" w:lineRule="auto"/>
            </w:pPr>
            <w:r>
              <w:t xml:space="preserve">A URL under a </w:t>
            </w:r>
            <w:r w:rsidR="002E047D">
              <w:t>the</w:t>
            </w:r>
            <w:r>
              <w:t xml:space="preserve"> domain that is irrelevant to purchasing</w:t>
            </w:r>
          </w:p>
        </w:tc>
        <w:tc>
          <w:tcPr>
            <w:tcW w:w="4734" w:type="dxa"/>
            <w:shd w:val="clear" w:color="auto" w:fill="auto"/>
          </w:tcPr>
          <w:p w14:paraId="4BA21252" w14:textId="77777777" w:rsidR="00377EBB" w:rsidRPr="007E78F1" w:rsidRDefault="00125639" w:rsidP="00E427D0">
            <w:pPr>
              <w:spacing w:line="276" w:lineRule="auto"/>
              <w:rPr>
                <w:rStyle w:val="Hyperlink"/>
                <w:sz w:val="18"/>
                <w:szCs w:val="18"/>
              </w:rPr>
            </w:pPr>
            <w:hyperlink r:id="rId34" w:history="1">
              <w:r w:rsidR="00377EBB" w:rsidRPr="00777645">
                <w:rPr>
                  <w:rStyle w:val="Hyperlink"/>
                  <w:sz w:val="18"/>
                  <w:szCs w:val="18"/>
                </w:rPr>
                <w:t>http://www.apple.com/jobs/us/</w:t>
              </w:r>
            </w:hyperlink>
          </w:p>
        </w:tc>
      </w:tr>
    </w:tbl>
    <w:p w14:paraId="04889777" w14:textId="77777777" w:rsidR="00377EBB" w:rsidRDefault="00377EBB" w:rsidP="00377EBB"/>
    <w:p w14:paraId="1C55600B" w14:textId="0580B763" w:rsidR="00607B7C" w:rsidRDefault="00607B7C" w:rsidP="00607B7C">
      <w:pPr>
        <w:spacing w:line="276" w:lineRule="auto"/>
        <w:ind w:left="360"/>
      </w:pPr>
      <w:r>
        <w:t>Several important notes:</w:t>
      </w:r>
    </w:p>
    <w:p w14:paraId="0AD2624A" w14:textId="2C6532A9" w:rsidR="00C30F67" w:rsidRDefault="00607B7C" w:rsidP="007705DF">
      <w:pPr>
        <w:pStyle w:val="ListParagraph"/>
        <w:numPr>
          <w:ilvl w:val="0"/>
          <w:numId w:val="26"/>
        </w:numPr>
        <w:spacing w:after="200" w:line="276" w:lineRule="auto"/>
        <w:ind w:left="720"/>
      </w:pPr>
      <w:r>
        <w:t>The vast majority of the actions on most of the classified domains are either ‘list’ or ‘product’. ‘</w:t>
      </w:r>
      <w:proofErr w:type="gramStart"/>
      <w:r>
        <w:t>compare</w:t>
      </w:r>
      <w:proofErr w:type="gramEnd"/>
      <w:r>
        <w:t>’ and ‘review’ are pretty rare and in most cases capture less than 1% of the total traffic to the</w:t>
      </w:r>
      <w:r w:rsidR="002E2523">
        <w:t xml:space="preserve"> </w:t>
      </w:r>
      <w:r w:rsidR="007705DF">
        <w:t>domain</w:t>
      </w:r>
      <w:r w:rsidR="002E2523">
        <w:t>, therefore can be ignored in case they’re indeed capturing a low volume of the traffic.</w:t>
      </w:r>
    </w:p>
    <w:p w14:paraId="046CEB53" w14:textId="307E97B7" w:rsidR="00607B7C" w:rsidRDefault="00C30F67" w:rsidP="003603CE">
      <w:pPr>
        <w:pStyle w:val="ListParagraph"/>
        <w:numPr>
          <w:ilvl w:val="0"/>
          <w:numId w:val="26"/>
        </w:numPr>
        <w:spacing w:after="200" w:line="276" w:lineRule="auto"/>
        <w:ind w:left="720"/>
      </w:pPr>
      <w:r>
        <w:t>‘</w:t>
      </w:r>
      <w:proofErr w:type="gramStart"/>
      <w:r>
        <w:t>irrelevant</w:t>
      </w:r>
      <w:proofErr w:type="gramEnd"/>
      <w:r>
        <w:t xml:space="preserve">’ – In some domains that are not only related to purchasing activity (such as dell), the non-purchasing related traffic to the </w:t>
      </w:r>
      <w:r w:rsidR="003603CE">
        <w:t>domain</w:t>
      </w:r>
      <w:r>
        <w:t xml:space="preserve"> can be a major part of the traffic. In any case we’re interested in mapping the majority of the irrelevant URL patterns.</w:t>
      </w:r>
    </w:p>
    <w:p w14:paraId="0EC89558" w14:textId="77777777" w:rsidR="00E13B11" w:rsidRDefault="004B55B3" w:rsidP="00F10A19">
      <w:pPr>
        <w:pStyle w:val="ListParagraph"/>
        <w:numPr>
          <w:ilvl w:val="0"/>
          <w:numId w:val="26"/>
        </w:numPr>
        <w:spacing w:after="200" w:line="276" w:lineRule="auto"/>
        <w:ind w:left="720"/>
      </w:pPr>
      <w:r>
        <w:t xml:space="preserve">Special actions </w:t>
      </w:r>
      <w:r w:rsidR="00F10A19">
        <w:t>–</w:t>
      </w:r>
      <w:r>
        <w:t xml:space="preserve"> </w:t>
      </w:r>
      <w:r w:rsidR="00F10A19">
        <w:t xml:space="preserve">Special actions are all the actions with a green background, also marked with (*). All those special actions are related to special purchasing activity showing that the person viewing this page is doing something that is beyond viewing a list of products or a single product, meaning the person is actually interested in buying the product or has already bought it in the case of the ‘purchase’ action). It is very important to capture </w:t>
      </w:r>
      <w:r w:rsidR="00F10A19" w:rsidRPr="00F10A19">
        <w:rPr>
          <w:b/>
          <w:bCs/>
          <w:u w:val="single"/>
        </w:rPr>
        <w:t>ALL</w:t>
      </w:r>
      <w:r w:rsidR="00F10A19">
        <w:t xml:space="preserve"> the patterns relating to these special actions, even if they present only a very low percentage of t</w:t>
      </w:r>
      <w:r w:rsidR="00E13B11">
        <w:t xml:space="preserve">he entire traffic to the domain (which is usually the case). </w:t>
      </w:r>
    </w:p>
    <w:p w14:paraId="7CDCE493" w14:textId="6F65A610" w:rsidR="004B55B3" w:rsidRDefault="00E13B11" w:rsidP="00E13B11">
      <w:pPr>
        <w:pStyle w:val="ListParagraph"/>
        <w:spacing w:after="200" w:line="276" w:lineRule="auto"/>
      </w:pPr>
      <w:r>
        <w:t>In order to better capture these special actions, the best way (in addition to looking at the actual URLs) is to enter the actual domain you’re classifying add several items to the shopping cart and to start the checkout process, of course, without actually buying the product.</w:t>
      </w:r>
    </w:p>
    <w:p w14:paraId="47D91E21" w14:textId="6442B879" w:rsidR="00E13B11" w:rsidRDefault="00E13B11" w:rsidP="00997C7A">
      <w:pPr>
        <w:pStyle w:val="ListParagraph"/>
        <w:numPr>
          <w:ilvl w:val="0"/>
          <w:numId w:val="26"/>
        </w:numPr>
        <w:spacing w:after="200" w:line="276" w:lineRule="auto"/>
        <w:ind w:left="720"/>
      </w:pPr>
      <w:r>
        <w:t xml:space="preserve">Cart related </w:t>
      </w:r>
      <w:r w:rsidR="00997C7A">
        <w:t>URLs</w:t>
      </w:r>
      <w:r>
        <w:t xml:space="preserve"> (‘V</w:t>
      </w:r>
      <w:r w:rsidRPr="005E1844">
        <w:t>iew cart</w:t>
      </w:r>
      <w:r>
        <w:t>’ / ‘Add</w:t>
      </w:r>
      <w:r w:rsidRPr="005E1844">
        <w:t xml:space="preserve"> cart</w:t>
      </w:r>
      <w:r>
        <w:t>’ / ‘A</w:t>
      </w:r>
      <w:r w:rsidRPr="005E1844">
        <w:t>dd/view cart</w:t>
      </w:r>
      <w:r>
        <w:t>’) – usually contain on</w:t>
      </w:r>
      <w:r w:rsidR="00B6201D">
        <w:t>e</w:t>
      </w:r>
      <w:r>
        <w:t xml:space="preserve"> of the following words within the URL: cart / basket / buy-box, but not necessarily (</w:t>
      </w:r>
      <w:r w:rsidR="00B6201D">
        <w:t>both URLs are cart related examples</w:t>
      </w:r>
      <w:r>
        <w:t xml:space="preserve">: </w:t>
      </w:r>
      <w:hyperlink r:id="rId35" w:history="1">
        <w:r w:rsidRPr="00E13B11">
          <w:rPr>
            <w:rStyle w:val="Hyperlink"/>
          </w:rPr>
          <w:t>http://store.sony.com/webapp/wcs/stores/servlet/OrderItemDisplay?...</w:t>
        </w:r>
      </w:hyperlink>
      <w:r>
        <w:t xml:space="preserve"> or </w:t>
      </w:r>
      <w:hyperlink r:id="rId36" w:history="1">
        <w:r w:rsidRPr="008C7AE1">
          <w:rPr>
            <w:rStyle w:val="Hyperlink"/>
          </w:rPr>
          <w:t>http://www.bestbuy.com/site/olspage.jsp?id=pcat17005&amp;type=page&amp;_requestid=240281</w:t>
        </w:r>
      </w:hyperlink>
      <w:r w:rsidR="002E2523">
        <w:t>)</w:t>
      </w:r>
    </w:p>
    <w:p w14:paraId="3E79DFB1" w14:textId="55DF8D96" w:rsidR="00B6201D" w:rsidRDefault="00B6201D" w:rsidP="00997C7A">
      <w:pPr>
        <w:pStyle w:val="ListParagraph"/>
        <w:numPr>
          <w:ilvl w:val="0"/>
          <w:numId w:val="26"/>
        </w:numPr>
        <w:spacing w:after="200" w:line="276" w:lineRule="auto"/>
        <w:ind w:left="720"/>
      </w:pPr>
      <w:r>
        <w:t xml:space="preserve">Checkout </w:t>
      </w:r>
      <w:r w:rsidR="00997C7A">
        <w:t xml:space="preserve">URLs </w:t>
      </w:r>
      <w:r>
        <w:t xml:space="preserve">start in all cases with ‘https://’ and in most case contain the word ‘checkout’ within the URL, but not necessarily (both URLs are checkout related examples: </w:t>
      </w:r>
      <w:hyperlink r:id="rId37" w:history="1">
        <w:r w:rsidRPr="008C7AE1">
          <w:rPr>
            <w:rStyle w:val="Hyperlink"/>
          </w:rPr>
          <w:t>https://www-ssl.bestbuy.com/site/olspage.jsp?id=pcat17002&amp;type=page&amp;_requestid=23765</w:t>
        </w:r>
      </w:hyperlink>
      <w:r>
        <w:t xml:space="preserve"> or </w:t>
      </w:r>
      <w:hyperlink r:id="rId38" w:anchor="signin~0" w:history="1">
        <w:r w:rsidRPr="008C7AE1">
          <w:rPr>
            <w:rStyle w:val="Hyperlink"/>
          </w:rPr>
          <w:t>https://ecomm2.dell.com/dellstore/basket.aspx?c=us&amp;cs=19&amp;l=en&amp;s=dhs&amp;itemtype=CFG&amp;oid=b269472a-c9f9-4618-a65e-2e6c404c6534#signin~0</w:t>
        </w:r>
      </w:hyperlink>
    </w:p>
    <w:p w14:paraId="67665C03" w14:textId="605EE38A" w:rsidR="00B6201D" w:rsidRDefault="00B6201D" w:rsidP="00997C7A">
      <w:pPr>
        <w:pStyle w:val="ListParagraph"/>
        <w:numPr>
          <w:ilvl w:val="0"/>
          <w:numId w:val="26"/>
        </w:numPr>
        <w:spacing w:after="200" w:line="276" w:lineRule="auto"/>
        <w:ind w:left="720"/>
      </w:pPr>
      <w:r>
        <w:t xml:space="preserve">Purchase </w:t>
      </w:r>
      <w:r w:rsidR="00997C7A">
        <w:t xml:space="preserve">URLs </w:t>
      </w:r>
      <w:r>
        <w:t>contain in many cases the phrase ‘</w:t>
      </w:r>
      <w:proofErr w:type="spellStart"/>
      <w:r>
        <w:t>thankyou</w:t>
      </w:r>
      <w:proofErr w:type="spellEnd"/>
      <w:r>
        <w:t>’, but not necessarily. It is of course impossible to recognize the actual pattern without completing a purchase on the relevant domain, but this isn’t expected, so see what you can identify within the list of URLs.</w:t>
      </w:r>
    </w:p>
    <w:p w14:paraId="25374BB8" w14:textId="615ED8E8" w:rsidR="00997C7A" w:rsidRDefault="00EA1820" w:rsidP="00EA1820">
      <w:pPr>
        <w:pStyle w:val="ListParagraph"/>
        <w:numPr>
          <w:ilvl w:val="0"/>
          <w:numId w:val="26"/>
        </w:numPr>
        <w:spacing w:after="200" w:line="276" w:lineRule="auto"/>
        <w:ind w:left="720"/>
      </w:pPr>
      <w:proofErr w:type="spellStart"/>
      <w:proofErr w:type="gramStart"/>
      <w:r>
        <w:t>store</w:t>
      </w:r>
      <w:r w:rsidR="00997C7A">
        <w:t>_</w:t>
      </w:r>
      <w:r>
        <w:t>locator</w:t>
      </w:r>
      <w:proofErr w:type="spellEnd"/>
      <w:proofErr w:type="gramEnd"/>
      <w:r w:rsidR="00997C7A">
        <w:t xml:space="preserve"> URLs contain in many cases one of the following words within the URL: store / locate / location</w:t>
      </w:r>
      <w:r w:rsidR="008F5E81">
        <w:t xml:space="preserve"> / retailer</w:t>
      </w:r>
      <w:r w:rsidR="00997C7A">
        <w:t>, but not necessarily.</w:t>
      </w:r>
    </w:p>
    <w:p w14:paraId="7F25B341" w14:textId="05D09F0C" w:rsidR="005C1B67" w:rsidRDefault="005C1B67" w:rsidP="00042B02">
      <w:pPr>
        <w:pStyle w:val="Heading3"/>
      </w:pPr>
      <w:bookmarkStart w:id="324" w:name="_Toc369558888"/>
      <w:r>
        <w:lastRenderedPageBreak/>
        <w:t>URL Patterns</w:t>
      </w:r>
      <w:bookmarkEnd w:id="324"/>
    </w:p>
    <w:p w14:paraId="3FE640E8" w14:textId="766329E2" w:rsidR="005C1B67" w:rsidRPr="005C1B67" w:rsidRDefault="005C1B67" w:rsidP="005423FA">
      <w:pPr>
        <w:spacing w:line="276" w:lineRule="auto"/>
        <w:ind w:left="360"/>
      </w:pPr>
      <w:r>
        <w:t>The purpose of writing the URL pattern</w:t>
      </w:r>
      <w:r w:rsidR="002667EF">
        <w:t>s</w:t>
      </w:r>
      <w:r>
        <w:t xml:space="preserve"> is on the one hand to capture as much URLs as possible within a single pattern, but on the other hand to be accurate in the written pattern and to capture properly the relevant signals within the URL (</w:t>
      </w:r>
      <w:r w:rsidR="005423FA">
        <w:t>see</w:t>
      </w:r>
      <w:r>
        <w:t xml:space="preserve"> </w:t>
      </w:r>
      <w:r w:rsidR="005423FA">
        <w:t>following section</w:t>
      </w:r>
      <w:r>
        <w:t>).</w:t>
      </w:r>
    </w:p>
    <w:p w14:paraId="1B200231" w14:textId="77777777" w:rsidR="007F124B" w:rsidRDefault="007F124B" w:rsidP="007F124B">
      <w:pPr>
        <w:pStyle w:val="Heading4"/>
      </w:pPr>
      <w:bookmarkStart w:id="325" w:name="_Toc369558889"/>
      <w:r>
        <w:t>Signals</w:t>
      </w:r>
      <w:bookmarkEnd w:id="325"/>
    </w:p>
    <w:p w14:paraId="3600D397" w14:textId="041D6DA2" w:rsidR="007F124B" w:rsidRDefault="007F124B" w:rsidP="007F124B">
      <w:pPr>
        <w:spacing w:line="276" w:lineRule="auto"/>
        <w:ind w:left="360"/>
      </w:pPr>
      <w:r>
        <w:t>The table below details all the signals that might be extracted from the URL pattern matching rules. The most important one is the ‘product name’ (</w:t>
      </w:r>
      <w:proofErr w:type="spellStart"/>
      <w:r>
        <w:t>pn</w:t>
      </w:r>
      <w:proofErr w:type="spellEnd"/>
      <w:r>
        <w:t>), if it exists in the URL itself.</w:t>
      </w:r>
    </w:p>
    <w:tbl>
      <w:tblPr>
        <w:tblStyle w:val="TableGrid"/>
        <w:tblW w:w="10530" w:type="dxa"/>
        <w:tblInd w:w="-72" w:type="dxa"/>
        <w:tblLayout w:type="fixed"/>
        <w:tblLook w:val="04A0" w:firstRow="1" w:lastRow="0" w:firstColumn="1" w:lastColumn="0" w:noHBand="0" w:noVBand="1"/>
      </w:tblPr>
      <w:tblGrid>
        <w:gridCol w:w="990"/>
        <w:gridCol w:w="2340"/>
        <w:gridCol w:w="3600"/>
        <w:gridCol w:w="3600"/>
      </w:tblGrid>
      <w:tr w:rsidR="009D2BC4" w:rsidRPr="00AC1F7C" w14:paraId="6CB59E23" w14:textId="77777777" w:rsidTr="002D13D1">
        <w:tc>
          <w:tcPr>
            <w:tcW w:w="990" w:type="dxa"/>
            <w:shd w:val="clear" w:color="auto" w:fill="FBD4B4" w:themeFill="accent6" w:themeFillTint="66"/>
          </w:tcPr>
          <w:p w14:paraId="58C20DC3" w14:textId="77777777" w:rsidR="009D2BC4" w:rsidRPr="00AC1F7C" w:rsidRDefault="009D2BC4" w:rsidP="00E427D0">
            <w:pPr>
              <w:spacing w:line="276" w:lineRule="auto"/>
              <w:rPr>
                <w:b/>
                <w:bCs/>
              </w:rPr>
            </w:pPr>
            <w:r>
              <w:rPr>
                <w:b/>
                <w:bCs/>
              </w:rPr>
              <w:t>Signal</w:t>
            </w:r>
            <w:r w:rsidRPr="00AC1F7C">
              <w:rPr>
                <w:b/>
                <w:bCs/>
              </w:rPr>
              <w:t xml:space="preserve"> Name</w:t>
            </w:r>
          </w:p>
        </w:tc>
        <w:tc>
          <w:tcPr>
            <w:tcW w:w="2340" w:type="dxa"/>
            <w:shd w:val="clear" w:color="auto" w:fill="FBD4B4" w:themeFill="accent6" w:themeFillTint="66"/>
          </w:tcPr>
          <w:p w14:paraId="2796DDBD" w14:textId="77777777" w:rsidR="009D2BC4" w:rsidRPr="00AC1F7C" w:rsidRDefault="009D2BC4" w:rsidP="00E427D0">
            <w:pPr>
              <w:spacing w:line="276" w:lineRule="auto"/>
              <w:rPr>
                <w:b/>
                <w:bCs/>
              </w:rPr>
            </w:pPr>
            <w:r>
              <w:rPr>
                <w:b/>
                <w:bCs/>
              </w:rPr>
              <w:t>Signal</w:t>
            </w:r>
            <w:r w:rsidRPr="00AC1F7C">
              <w:rPr>
                <w:b/>
                <w:bCs/>
              </w:rPr>
              <w:t xml:space="preserve"> Description</w:t>
            </w:r>
          </w:p>
        </w:tc>
        <w:tc>
          <w:tcPr>
            <w:tcW w:w="3600" w:type="dxa"/>
            <w:shd w:val="clear" w:color="auto" w:fill="FBD4B4" w:themeFill="accent6" w:themeFillTint="66"/>
          </w:tcPr>
          <w:p w14:paraId="18322C51" w14:textId="336589E5" w:rsidR="009D2BC4" w:rsidRDefault="009D2BC4" w:rsidP="00E427D0">
            <w:pPr>
              <w:spacing w:line="276" w:lineRule="auto"/>
              <w:rPr>
                <w:b/>
                <w:bCs/>
              </w:rPr>
            </w:pPr>
            <w:r>
              <w:rPr>
                <w:b/>
                <w:bCs/>
              </w:rPr>
              <w:t>Example URL</w:t>
            </w:r>
          </w:p>
        </w:tc>
        <w:tc>
          <w:tcPr>
            <w:tcW w:w="3600" w:type="dxa"/>
            <w:shd w:val="clear" w:color="auto" w:fill="FBD4B4" w:themeFill="accent6" w:themeFillTint="66"/>
          </w:tcPr>
          <w:p w14:paraId="61C564B7" w14:textId="10E81B21" w:rsidR="009D2BC4" w:rsidRPr="00AC1F7C" w:rsidRDefault="009D2BC4" w:rsidP="00E427D0">
            <w:pPr>
              <w:spacing w:line="276" w:lineRule="auto"/>
              <w:rPr>
                <w:b/>
                <w:bCs/>
              </w:rPr>
            </w:pPr>
            <w:r w:rsidRPr="00AC1F7C">
              <w:rPr>
                <w:b/>
                <w:bCs/>
              </w:rPr>
              <w:t>Example</w:t>
            </w:r>
            <w:r>
              <w:rPr>
                <w:b/>
                <w:bCs/>
              </w:rPr>
              <w:t xml:space="preserve"> Pattern</w:t>
            </w:r>
          </w:p>
        </w:tc>
      </w:tr>
      <w:tr w:rsidR="009D2BC4" w:rsidRPr="00AC1F7C" w14:paraId="553F9B5A" w14:textId="77777777" w:rsidTr="002D13D1">
        <w:tc>
          <w:tcPr>
            <w:tcW w:w="990" w:type="dxa"/>
          </w:tcPr>
          <w:p w14:paraId="0E80A6DE" w14:textId="77777777" w:rsidR="009D2BC4" w:rsidRDefault="009D2BC4" w:rsidP="00E427D0">
            <w:pPr>
              <w:spacing w:line="276" w:lineRule="auto"/>
            </w:pPr>
            <w:proofErr w:type="spellStart"/>
            <w:r>
              <w:t>pn</w:t>
            </w:r>
            <w:proofErr w:type="spellEnd"/>
          </w:p>
        </w:tc>
        <w:tc>
          <w:tcPr>
            <w:tcW w:w="2340" w:type="dxa"/>
          </w:tcPr>
          <w:p w14:paraId="788E59C1" w14:textId="77777777" w:rsidR="009D2BC4" w:rsidRDefault="009D2BC4" w:rsidP="00E427D0">
            <w:pPr>
              <w:spacing w:line="276" w:lineRule="auto"/>
            </w:pPr>
            <w:r>
              <w:t>Product name</w:t>
            </w:r>
          </w:p>
        </w:tc>
        <w:tc>
          <w:tcPr>
            <w:tcW w:w="3600" w:type="dxa"/>
            <w:vMerge w:val="restart"/>
            <w:vAlign w:val="center"/>
          </w:tcPr>
          <w:p w14:paraId="0246C92B" w14:textId="35F1016B" w:rsidR="009D2BC4" w:rsidRPr="009D2BC4" w:rsidRDefault="009D2BC4" w:rsidP="002D13D1">
            <w:pPr>
              <w:autoSpaceDE w:val="0"/>
              <w:autoSpaceDN w:val="0"/>
              <w:adjustRightInd w:val="0"/>
              <w:rPr>
                <w:rFonts w:ascii="Consolas" w:hAnsi="Consolas" w:cs="Consolas"/>
                <w:sz w:val="19"/>
                <w:szCs w:val="19"/>
              </w:rPr>
            </w:pPr>
            <w:r w:rsidRPr="009D2BC4">
              <w:rPr>
                <w:rStyle w:val="Hyperlink"/>
                <w:sz w:val="20"/>
                <w:szCs w:val="20"/>
              </w:rPr>
              <w:t>http://www.walmart.com/ip/Dyson-DC24-Animal-Ultra-Lightweight-Bagless-Upright-Vacuum-Cleaner/15173329</w:t>
            </w:r>
          </w:p>
        </w:tc>
        <w:tc>
          <w:tcPr>
            <w:tcW w:w="3600" w:type="dxa"/>
            <w:vMerge w:val="restart"/>
            <w:vAlign w:val="center"/>
          </w:tcPr>
          <w:p w14:paraId="0816296B" w14:textId="007BA7BA" w:rsidR="009D2BC4" w:rsidRPr="00967797" w:rsidRDefault="00125639" w:rsidP="002D13D1">
            <w:pPr>
              <w:autoSpaceDE w:val="0"/>
              <w:autoSpaceDN w:val="0"/>
              <w:adjustRightInd w:val="0"/>
              <w:rPr>
                <w:sz w:val="20"/>
                <w:szCs w:val="20"/>
              </w:rPr>
            </w:pPr>
            <w:hyperlink r:id="rId39" w:history="1">
              <w:r w:rsidR="009D2BC4" w:rsidRPr="002D06EE">
                <w:rPr>
                  <w:rStyle w:val="Hyperlink"/>
                  <w:sz w:val="20"/>
                  <w:szCs w:val="20"/>
                </w:rPr>
                <w:t>http://www.walmart.com/ip/{pn}/{pid}</w:t>
              </w:r>
            </w:hyperlink>
            <w:r w:rsidR="009D2BC4">
              <w:rPr>
                <w:sz w:val="20"/>
                <w:szCs w:val="20"/>
              </w:rPr>
              <w:t xml:space="preserve"> </w:t>
            </w:r>
            <w:r w:rsidR="009D2BC4" w:rsidRPr="00967797">
              <w:rPr>
                <w:sz w:val="20"/>
                <w:szCs w:val="20"/>
              </w:rPr>
              <w:t>'</w:t>
            </w:r>
            <w:proofErr w:type="spellStart"/>
            <w:r w:rsidR="009D2BC4" w:rsidRPr="00967797">
              <w:rPr>
                <w:sz w:val="20"/>
                <w:szCs w:val="20"/>
              </w:rPr>
              <w:t>pn</w:t>
            </w:r>
            <w:proofErr w:type="spellEnd"/>
            <w:r w:rsidR="009D2BC4" w:rsidRPr="00967797">
              <w:rPr>
                <w:sz w:val="20"/>
                <w:szCs w:val="20"/>
              </w:rPr>
              <w:t>': 'Dyson-DC24-Animal-Ultra-Lightweight-</w:t>
            </w:r>
            <w:r w:rsidR="009D2BC4">
              <w:rPr>
                <w:sz w:val="20"/>
                <w:szCs w:val="20"/>
              </w:rPr>
              <w:t>Bagless-Upright-Vacuum-Cleaner', ‘</w:t>
            </w:r>
            <w:proofErr w:type="spellStart"/>
            <w:r w:rsidR="009D2BC4">
              <w:rPr>
                <w:sz w:val="20"/>
                <w:szCs w:val="20"/>
              </w:rPr>
              <w:t>pid</w:t>
            </w:r>
            <w:proofErr w:type="spellEnd"/>
            <w:r w:rsidR="009D2BC4">
              <w:rPr>
                <w:sz w:val="20"/>
                <w:szCs w:val="20"/>
              </w:rPr>
              <w:t>’: ‘</w:t>
            </w:r>
            <w:r w:rsidR="009D2BC4" w:rsidRPr="009D2BC4">
              <w:rPr>
                <w:sz w:val="20"/>
                <w:szCs w:val="20"/>
              </w:rPr>
              <w:t>15173329</w:t>
            </w:r>
            <w:r w:rsidR="009D2BC4">
              <w:rPr>
                <w:sz w:val="20"/>
                <w:szCs w:val="20"/>
              </w:rPr>
              <w:t>’</w:t>
            </w:r>
          </w:p>
        </w:tc>
      </w:tr>
      <w:tr w:rsidR="009D2BC4" w:rsidRPr="005A7110" w14:paraId="274AC7E3" w14:textId="77777777" w:rsidTr="002D13D1">
        <w:tc>
          <w:tcPr>
            <w:tcW w:w="990" w:type="dxa"/>
          </w:tcPr>
          <w:p w14:paraId="0437AF5B" w14:textId="77777777" w:rsidR="009D2BC4" w:rsidRDefault="009D2BC4" w:rsidP="00E427D0">
            <w:pPr>
              <w:spacing w:line="276" w:lineRule="auto"/>
            </w:pPr>
            <w:proofErr w:type="spellStart"/>
            <w:r>
              <w:t>pid</w:t>
            </w:r>
            <w:proofErr w:type="spellEnd"/>
          </w:p>
        </w:tc>
        <w:tc>
          <w:tcPr>
            <w:tcW w:w="2340" w:type="dxa"/>
          </w:tcPr>
          <w:p w14:paraId="674ED97F" w14:textId="77777777" w:rsidR="009D2BC4" w:rsidRDefault="009D2BC4" w:rsidP="00E427D0">
            <w:pPr>
              <w:spacing w:line="276" w:lineRule="auto"/>
            </w:pPr>
            <w:r>
              <w:t>Product ID as defined by the domain</w:t>
            </w:r>
          </w:p>
        </w:tc>
        <w:tc>
          <w:tcPr>
            <w:tcW w:w="3600" w:type="dxa"/>
            <w:vMerge/>
          </w:tcPr>
          <w:p w14:paraId="4D789BDD" w14:textId="77777777" w:rsidR="009D2BC4" w:rsidRDefault="009D2BC4" w:rsidP="00E427D0">
            <w:pPr>
              <w:autoSpaceDE w:val="0"/>
              <w:autoSpaceDN w:val="0"/>
              <w:adjustRightInd w:val="0"/>
            </w:pPr>
          </w:p>
        </w:tc>
        <w:tc>
          <w:tcPr>
            <w:tcW w:w="3600" w:type="dxa"/>
            <w:vMerge/>
          </w:tcPr>
          <w:p w14:paraId="708E89D6" w14:textId="77777777" w:rsidR="009D2BC4" w:rsidRPr="005A7110" w:rsidRDefault="009D2BC4" w:rsidP="009D2BC4">
            <w:pPr>
              <w:autoSpaceDE w:val="0"/>
              <w:autoSpaceDN w:val="0"/>
              <w:adjustRightInd w:val="0"/>
              <w:rPr>
                <w:sz w:val="18"/>
                <w:szCs w:val="18"/>
              </w:rPr>
            </w:pPr>
          </w:p>
        </w:tc>
      </w:tr>
      <w:tr w:rsidR="009D2BC4" w:rsidRPr="005A7110" w14:paraId="1F7F1099" w14:textId="77777777" w:rsidTr="002D13D1">
        <w:tc>
          <w:tcPr>
            <w:tcW w:w="990" w:type="dxa"/>
          </w:tcPr>
          <w:p w14:paraId="7AE30D94" w14:textId="77777777" w:rsidR="009D2BC4" w:rsidRDefault="009D2BC4" w:rsidP="00E427D0">
            <w:pPr>
              <w:spacing w:line="276" w:lineRule="auto"/>
            </w:pPr>
            <w:r>
              <w:t>c1, c2, c3</w:t>
            </w:r>
          </w:p>
        </w:tc>
        <w:tc>
          <w:tcPr>
            <w:tcW w:w="2340" w:type="dxa"/>
          </w:tcPr>
          <w:p w14:paraId="738CD6DB" w14:textId="77777777" w:rsidR="009D2BC4" w:rsidRDefault="009D2BC4" w:rsidP="00E427D0">
            <w:pPr>
              <w:spacing w:line="276" w:lineRule="auto"/>
            </w:pPr>
            <w:r>
              <w:t>Category level 1, 2 and 3 as defined by the domain</w:t>
            </w:r>
          </w:p>
        </w:tc>
        <w:tc>
          <w:tcPr>
            <w:tcW w:w="3600" w:type="dxa"/>
          </w:tcPr>
          <w:p w14:paraId="54028246" w14:textId="14B8899E" w:rsidR="009D2BC4" w:rsidRPr="009D2BC4" w:rsidRDefault="009D2BC4" w:rsidP="009D2BC4">
            <w:pPr>
              <w:autoSpaceDE w:val="0"/>
              <w:autoSpaceDN w:val="0"/>
              <w:adjustRightInd w:val="0"/>
              <w:rPr>
                <w:rStyle w:val="Hyperlink"/>
                <w:rFonts w:ascii="Consolas" w:hAnsi="Consolas" w:cs="Consolas"/>
                <w:color w:val="auto"/>
                <w:sz w:val="19"/>
                <w:szCs w:val="19"/>
                <w:u w:val="none"/>
              </w:rPr>
            </w:pPr>
            <w:r w:rsidRPr="009D2BC4">
              <w:rPr>
                <w:rStyle w:val="Hyperlink"/>
                <w:sz w:val="20"/>
                <w:szCs w:val="20"/>
              </w:rPr>
              <w:t>http://www.walmart.com/browse/ipad-ereaders/tablet-pcs/apple/3944_1078524_1078084/YnJhbmQ6QXBwbGUie</w:t>
            </w:r>
          </w:p>
        </w:tc>
        <w:tc>
          <w:tcPr>
            <w:tcW w:w="3600" w:type="dxa"/>
          </w:tcPr>
          <w:p w14:paraId="7D1B8591" w14:textId="27005D28" w:rsidR="009D2BC4" w:rsidRPr="00967797" w:rsidRDefault="009D2BC4" w:rsidP="00E427D0">
            <w:pPr>
              <w:autoSpaceDE w:val="0"/>
              <w:autoSpaceDN w:val="0"/>
              <w:adjustRightInd w:val="0"/>
              <w:rPr>
                <w:rStyle w:val="Hyperlink"/>
                <w:sz w:val="20"/>
                <w:szCs w:val="20"/>
              </w:rPr>
            </w:pPr>
            <w:r w:rsidRPr="00967797">
              <w:rPr>
                <w:rStyle w:val="Hyperlink"/>
                <w:sz w:val="20"/>
                <w:szCs w:val="20"/>
              </w:rPr>
              <w:t>http://www.walmart.com/browse/{c1}/{c2}/{c3}/{c2id}/{words}</w:t>
            </w:r>
          </w:p>
          <w:p w14:paraId="65B302CB" w14:textId="39F2E495" w:rsidR="009D2BC4" w:rsidRPr="009D2BC4" w:rsidRDefault="002D13D1" w:rsidP="009D2BC4">
            <w:pPr>
              <w:autoSpaceDE w:val="0"/>
              <w:autoSpaceDN w:val="0"/>
              <w:adjustRightInd w:val="0"/>
              <w:rPr>
                <w:sz w:val="20"/>
                <w:szCs w:val="20"/>
              </w:rPr>
            </w:pPr>
            <w:r>
              <w:rPr>
                <w:sz w:val="20"/>
                <w:szCs w:val="20"/>
              </w:rPr>
              <w:t>'c1': '</w:t>
            </w:r>
            <w:proofErr w:type="spellStart"/>
            <w:r>
              <w:rPr>
                <w:sz w:val="20"/>
                <w:szCs w:val="20"/>
              </w:rPr>
              <w:t>ipad-e</w:t>
            </w:r>
            <w:r w:rsidR="009D2BC4" w:rsidRPr="006E5B94">
              <w:rPr>
                <w:sz w:val="20"/>
                <w:szCs w:val="20"/>
              </w:rPr>
              <w:t>readers</w:t>
            </w:r>
            <w:proofErr w:type="spellEnd"/>
            <w:r w:rsidR="009D2BC4" w:rsidRPr="006E5B94">
              <w:rPr>
                <w:sz w:val="20"/>
                <w:szCs w:val="20"/>
              </w:rPr>
              <w:t>', 'c2': 'tablet-pcs', 'c3': 'apple'</w:t>
            </w:r>
            <w:r w:rsidR="009D2BC4">
              <w:rPr>
                <w:sz w:val="20"/>
                <w:szCs w:val="20"/>
              </w:rPr>
              <w:t>, ‘c2id’: ‘</w:t>
            </w:r>
            <w:r w:rsidR="009D2BC4" w:rsidRPr="009D2BC4">
              <w:rPr>
                <w:sz w:val="20"/>
                <w:szCs w:val="20"/>
              </w:rPr>
              <w:t>3944_1078524_1078084</w:t>
            </w:r>
            <w:r w:rsidR="009D2BC4">
              <w:rPr>
                <w:sz w:val="20"/>
                <w:szCs w:val="20"/>
              </w:rPr>
              <w:t>’</w:t>
            </w:r>
          </w:p>
        </w:tc>
      </w:tr>
      <w:tr w:rsidR="009D2BC4" w:rsidRPr="005A7110" w14:paraId="4A420EA2" w14:textId="77777777" w:rsidTr="002D13D1">
        <w:tc>
          <w:tcPr>
            <w:tcW w:w="990" w:type="dxa"/>
          </w:tcPr>
          <w:p w14:paraId="68AC71CE" w14:textId="77777777" w:rsidR="009D2BC4" w:rsidRDefault="009D2BC4" w:rsidP="00E427D0">
            <w:pPr>
              <w:spacing w:line="276" w:lineRule="auto"/>
            </w:pPr>
            <w:r>
              <w:t>c1id, c2id</w:t>
            </w:r>
          </w:p>
        </w:tc>
        <w:tc>
          <w:tcPr>
            <w:tcW w:w="2340" w:type="dxa"/>
          </w:tcPr>
          <w:p w14:paraId="3A96DCD4" w14:textId="77777777" w:rsidR="009D2BC4" w:rsidRDefault="009D2BC4" w:rsidP="00E427D0">
            <w:pPr>
              <w:spacing w:line="276" w:lineRule="auto"/>
            </w:pPr>
            <w:r>
              <w:t>Category level 1 and 2 IDs as defined by the domain</w:t>
            </w:r>
          </w:p>
        </w:tc>
        <w:tc>
          <w:tcPr>
            <w:tcW w:w="3600" w:type="dxa"/>
            <w:vAlign w:val="center"/>
          </w:tcPr>
          <w:p w14:paraId="39C3BAD7" w14:textId="1D17FF9F" w:rsidR="009D2BC4" w:rsidRPr="00FC35AD" w:rsidRDefault="002D13D1" w:rsidP="002D13D1">
            <w:pPr>
              <w:autoSpaceDE w:val="0"/>
              <w:autoSpaceDN w:val="0"/>
              <w:adjustRightInd w:val="0"/>
              <w:rPr>
                <w:rStyle w:val="Hyperlink"/>
                <w:sz w:val="20"/>
                <w:szCs w:val="20"/>
              </w:rPr>
            </w:pPr>
            <w:r w:rsidRPr="002D13D1">
              <w:rPr>
                <w:rStyle w:val="Hyperlink"/>
                <w:sz w:val="20"/>
                <w:szCs w:val="20"/>
              </w:rPr>
              <w:t>http://www.walmart.com/cp/iPad-eReaders-Tablets/1078524</w:t>
            </w:r>
          </w:p>
        </w:tc>
        <w:tc>
          <w:tcPr>
            <w:tcW w:w="3600" w:type="dxa"/>
            <w:vAlign w:val="center"/>
          </w:tcPr>
          <w:p w14:paraId="6B5165F9" w14:textId="77777777" w:rsidR="002D13D1" w:rsidRPr="002D13D1" w:rsidRDefault="002D13D1" w:rsidP="002D13D1">
            <w:pPr>
              <w:autoSpaceDE w:val="0"/>
              <w:autoSpaceDN w:val="0"/>
              <w:adjustRightInd w:val="0"/>
              <w:rPr>
                <w:rStyle w:val="Hyperlink"/>
                <w:sz w:val="20"/>
                <w:szCs w:val="20"/>
              </w:rPr>
            </w:pPr>
            <w:r w:rsidRPr="002D13D1">
              <w:rPr>
                <w:rStyle w:val="Hyperlink"/>
                <w:sz w:val="20"/>
                <w:szCs w:val="20"/>
              </w:rPr>
              <w:t>http://www.walmart.com/cp/{c2}/{c2id}</w:t>
            </w:r>
          </w:p>
          <w:p w14:paraId="1E374AEC" w14:textId="3637FDFF" w:rsidR="009D2BC4" w:rsidRPr="002D13D1" w:rsidRDefault="002D13D1" w:rsidP="002D13D1">
            <w:pPr>
              <w:autoSpaceDE w:val="0"/>
              <w:autoSpaceDN w:val="0"/>
              <w:adjustRightInd w:val="0"/>
              <w:rPr>
                <w:sz w:val="20"/>
                <w:szCs w:val="20"/>
              </w:rPr>
            </w:pPr>
            <w:r w:rsidRPr="002D13D1">
              <w:rPr>
                <w:sz w:val="20"/>
                <w:szCs w:val="20"/>
              </w:rPr>
              <w:t>'c2': '</w:t>
            </w:r>
            <w:proofErr w:type="spellStart"/>
            <w:r w:rsidRPr="002D13D1">
              <w:rPr>
                <w:sz w:val="20"/>
                <w:szCs w:val="20"/>
              </w:rPr>
              <w:t>iPad</w:t>
            </w:r>
            <w:proofErr w:type="spellEnd"/>
            <w:r w:rsidRPr="002D13D1">
              <w:rPr>
                <w:sz w:val="20"/>
                <w:szCs w:val="20"/>
              </w:rPr>
              <w:t>-</w:t>
            </w:r>
            <w:proofErr w:type="spellStart"/>
            <w:r w:rsidRPr="002D13D1">
              <w:rPr>
                <w:sz w:val="20"/>
                <w:szCs w:val="20"/>
              </w:rPr>
              <w:t>eReaders</w:t>
            </w:r>
            <w:proofErr w:type="spellEnd"/>
            <w:r w:rsidRPr="002D13D1">
              <w:rPr>
                <w:sz w:val="20"/>
                <w:szCs w:val="20"/>
              </w:rPr>
              <w:t>-Tablets', 'c2id': '1078524'</w:t>
            </w:r>
          </w:p>
        </w:tc>
      </w:tr>
      <w:tr w:rsidR="00B62742" w:rsidRPr="005A7110" w14:paraId="08D195AC" w14:textId="77777777" w:rsidTr="002D13D1">
        <w:tc>
          <w:tcPr>
            <w:tcW w:w="990" w:type="dxa"/>
          </w:tcPr>
          <w:p w14:paraId="7AC1D8F4" w14:textId="6B679304" w:rsidR="00B62742" w:rsidRDefault="00B62742" w:rsidP="00E427D0">
            <w:pPr>
              <w:spacing w:line="276" w:lineRule="auto"/>
            </w:pPr>
            <w:r>
              <w:t>brand</w:t>
            </w:r>
          </w:p>
        </w:tc>
        <w:tc>
          <w:tcPr>
            <w:tcW w:w="2340" w:type="dxa"/>
          </w:tcPr>
          <w:p w14:paraId="79AD0CD9" w14:textId="4067E58C" w:rsidR="00B62742" w:rsidRDefault="00B62742" w:rsidP="00E427D0">
            <w:pPr>
              <w:spacing w:line="276" w:lineRule="auto"/>
            </w:pPr>
            <w:r>
              <w:t>The brand of the product</w:t>
            </w:r>
          </w:p>
        </w:tc>
        <w:tc>
          <w:tcPr>
            <w:tcW w:w="3600" w:type="dxa"/>
            <w:vAlign w:val="center"/>
          </w:tcPr>
          <w:p w14:paraId="7ED2E12E" w14:textId="15828F2B" w:rsidR="00B62742" w:rsidRPr="002D13D1" w:rsidRDefault="00B62742" w:rsidP="00B62742">
            <w:pPr>
              <w:spacing w:line="276" w:lineRule="auto"/>
              <w:jc w:val="center"/>
              <w:rPr>
                <w:rStyle w:val="Hyperlink"/>
                <w:sz w:val="20"/>
                <w:szCs w:val="20"/>
              </w:rPr>
            </w:pPr>
            <w:r w:rsidRPr="00B62742">
              <w:t>-</w:t>
            </w:r>
          </w:p>
        </w:tc>
        <w:tc>
          <w:tcPr>
            <w:tcW w:w="3600" w:type="dxa"/>
            <w:vAlign w:val="center"/>
          </w:tcPr>
          <w:p w14:paraId="7B15A7C1" w14:textId="1F6E1366" w:rsidR="00B62742" w:rsidRPr="002D13D1" w:rsidRDefault="00B62742" w:rsidP="00B62742">
            <w:pPr>
              <w:autoSpaceDE w:val="0"/>
              <w:autoSpaceDN w:val="0"/>
              <w:adjustRightInd w:val="0"/>
              <w:jc w:val="center"/>
              <w:rPr>
                <w:rStyle w:val="Hyperlink"/>
                <w:sz w:val="20"/>
                <w:szCs w:val="20"/>
              </w:rPr>
            </w:pPr>
            <w:r w:rsidRPr="00B62742">
              <w:t>-</w:t>
            </w:r>
          </w:p>
        </w:tc>
      </w:tr>
      <w:tr w:rsidR="009D2BC4" w:rsidRPr="005A7110" w14:paraId="5EBFBE46" w14:textId="77777777" w:rsidTr="002D13D1">
        <w:tc>
          <w:tcPr>
            <w:tcW w:w="990" w:type="dxa"/>
          </w:tcPr>
          <w:p w14:paraId="633840F4" w14:textId="77777777" w:rsidR="009D2BC4" w:rsidRDefault="009D2BC4" w:rsidP="00E427D0">
            <w:pPr>
              <w:spacing w:line="276" w:lineRule="auto"/>
            </w:pPr>
            <w:r>
              <w:t>mid</w:t>
            </w:r>
          </w:p>
        </w:tc>
        <w:tc>
          <w:tcPr>
            <w:tcW w:w="2340" w:type="dxa"/>
          </w:tcPr>
          <w:p w14:paraId="0020C442" w14:textId="77777777" w:rsidR="009D2BC4" w:rsidRDefault="009D2BC4" w:rsidP="00E427D0">
            <w:pPr>
              <w:spacing w:line="276" w:lineRule="auto"/>
            </w:pPr>
            <w:r>
              <w:t>Manufacturer ID as defined by the domain</w:t>
            </w:r>
          </w:p>
        </w:tc>
        <w:tc>
          <w:tcPr>
            <w:tcW w:w="3600" w:type="dxa"/>
            <w:vAlign w:val="center"/>
          </w:tcPr>
          <w:p w14:paraId="4A0A241F" w14:textId="74E9C51C" w:rsidR="009D2BC4" w:rsidRPr="00CF21C6" w:rsidRDefault="002D13D1" w:rsidP="002D13D1">
            <w:pPr>
              <w:autoSpaceDE w:val="0"/>
              <w:autoSpaceDN w:val="0"/>
              <w:adjustRightInd w:val="0"/>
              <w:rPr>
                <w:rStyle w:val="Hyperlink"/>
                <w:sz w:val="20"/>
                <w:szCs w:val="20"/>
              </w:rPr>
            </w:pPr>
            <w:r w:rsidRPr="002D13D1">
              <w:rPr>
                <w:rStyle w:val="Hyperlink"/>
                <w:sz w:val="20"/>
                <w:szCs w:val="20"/>
              </w:rPr>
              <w:t>http://accessories.us.dell.com/sna/Category.aspx?c=us&amp;l=en&amp;cs=19&amp;s=dhs&amp;category_id=2999&amp;mfgpid=202709&amp;Tab=Parts&amp;stype=2</w:t>
            </w:r>
          </w:p>
        </w:tc>
        <w:tc>
          <w:tcPr>
            <w:tcW w:w="3600" w:type="dxa"/>
            <w:vAlign w:val="center"/>
          </w:tcPr>
          <w:p w14:paraId="54BA80D6" w14:textId="542399A2" w:rsidR="009D2BC4" w:rsidRDefault="002D13D1" w:rsidP="002D13D1">
            <w:pPr>
              <w:autoSpaceDE w:val="0"/>
              <w:autoSpaceDN w:val="0"/>
              <w:adjustRightInd w:val="0"/>
              <w:rPr>
                <w:rFonts w:ascii="Consolas" w:hAnsi="Consolas" w:cs="Consolas"/>
                <w:sz w:val="19"/>
                <w:szCs w:val="19"/>
              </w:rPr>
            </w:pPr>
            <w:r w:rsidRPr="002D13D1">
              <w:rPr>
                <w:rStyle w:val="Hyperlink"/>
                <w:sz w:val="20"/>
                <w:szCs w:val="20"/>
              </w:rPr>
              <w:t>http://accessories.us.dell.com/sna/productdetail.aspx?</w:t>
            </w:r>
            <w:r>
              <w:rPr>
                <w:rStyle w:val="Hyperlink"/>
                <w:sz w:val="20"/>
                <w:szCs w:val="20"/>
              </w:rPr>
              <w:t>category_id</w:t>
            </w:r>
            <w:r w:rsidRPr="002D13D1">
              <w:rPr>
                <w:rStyle w:val="Hyperlink"/>
                <w:sz w:val="20"/>
                <w:szCs w:val="20"/>
              </w:rPr>
              <w:t>={</w:t>
            </w:r>
            <w:r>
              <w:rPr>
                <w:rStyle w:val="Hyperlink"/>
                <w:sz w:val="20"/>
                <w:szCs w:val="20"/>
              </w:rPr>
              <w:t>c2id</w:t>
            </w:r>
            <w:r w:rsidRPr="002D13D1">
              <w:rPr>
                <w:rStyle w:val="Hyperlink"/>
                <w:sz w:val="20"/>
                <w:szCs w:val="20"/>
              </w:rPr>
              <w:t>}</w:t>
            </w:r>
            <w:r>
              <w:rPr>
                <w:rStyle w:val="Hyperlink"/>
                <w:sz w:val="20"/>
                <w:szCs w:val="20"/>
              </w:rPr>
              <w:t>&amp;</w:t>
            </w:r>
            <w:r w:rsidRPr="002D13D1">
              <w:rPr>
                <w:rStyle w:val="Hyperlink"/>
                <w:sz w:val="20"/>
                <w:szCs w:val="20"/>
              </w:rPr>
              <w:t xml:space="preserve"> </w:t>
            </w:r>
            <w:proofErr w:type="spellStart"/>
            <w:r w:rsidRPr="002D13D1">
              <w:rPr>
                <w:rStyle w:val="Hyperlink"/>
                <w:sz w:val="20"/>
                <w:szCs w:val="20"/>
              </w:rPr>
              <w:t>mfgpid</w:t>
            </w:r>
            <w:proofErr w:type="spellEnd"/>
            <w:r w:rsidRPr="002D13D1">
              <w:rPr>
                <w:rStyle w:val="Hyperlink"/>
                <w:sz w:val="20"/>
                <w:szCs w:val="20"/>
              </w:rPr>
              <w:t>=</w:t>
            </w:r>
            <w:r>
              <w:rPr>
                <w:rStyle w:val="Hyperlink"/>
                <w:sz w:val="20"/>
                <w:szCs w:val="20"/>
              </w:rPr>
              <w:t>{mid}</w:t>
            </w:r>
            <w:r>
              <w:rPr>
                <w:rFonts w:ascii="Consolas" w:hAnsi="Consolas" w:cs="Consolas"/>
                <w:sz w:val="19"/>
                <w:szCs w:val="19"/>
              </w:rPr>
              <w:t xml:space="preserve"> </w:t>
            </w:r>
          </w:p>
          <w:p w14:paraId="11ED7C21" w14:textId="294B6539" w:rsidR="009D2BC4" w:rsidRPr="005A7110" w:rsidRDefault="002D13D1" w:rsidP="002D13D1">
            <w:pPr>
              <w:autoSpaceDE w:val="0"/>
              <w:autoSpaceDN w:val="0"/>
              <w:adjustRightInd w:val="0"/>
              <w:rPr>
                <w:sz w:val="18"/>
                <w:szCs w:val="18"/>
              </w:rPr>
            </w:pPr>
            <w:r w:rsidRPr="002D13D1">
              <w:rPr>
                <w:sz w:val="20"/>
                <w:szCs w:val="20"/>
              </w:rPr>
              <w:t xml:space="preserve">'c2id': </w:t>
            </w:r>
            <w:r>
              <w:rPr>
                <w:sz w:val="20"/>
                <w:szCs w:val="20"/>
              </w:rPr>
              <w:t>‘2999’, ‘mid’: ‘202709’</w:t>
            </w:r>
          </w:p>
        </w:tc>
      </w:tr>
      <w:tr w:rsidR="00832720" w:rsidRPr="005A7110" w14:paraId="6A6B6747" w14:textId="77777777" w:rsidTr="002D13D1">
        <w:tc>
          <w:tcPr>
            <w:tcW w:w="990" w:type="dxa"/>
          </w:tcPr>
          <w:p w14:paraId="7CF37DC9" w14:textId="77777777" w:rsidR="00832720" w:rsidRDefault="00832720" w:rsidP="00E427D0">
            <w:pPr>
              <w:spacing w:line="276" w:lineRule="auto"/>
            </w:pPr>
            <w:proofErr w:type="spellStart"/>
            <w:r>
              <w:t>sku</w:t>
            </w:r>
            <w:proofErr w:type="spellEnd"/>
          </w:p>
        </w:tc>
        <w:tc>
          <w:tcPr>
            <w:tcW w:w="2340" w:type="dxa"/>
          </w:tcPr>
          <w:p w14:paraId="242D799D" w14:textId="77777777" w:rsidR="00832720" w:rsidRDefault="00832720" w:rsidP="00E427D0">
            <w:pPr>
              <w:spacing w:line="276" w:lineRule="auto"/>
            </w:pPr>
            <w:r>
              <w:t>The SKU of the product as defined by the domain</w:t>
            </w:r>
          </w:p>
        </w:tc>
        <w:tc>
          <w:tcPr>
            <w:tcW w:w="3600" w:type="dxa"/>
            <w:vMerge w:val="restart"/>
            <w:vAlign w:val="center"/>
          </w:tcPr>
          <w:p w14:paraId="06E97A6D" w14:textId="092F011C" w:rsidR="00832720" w:rsidRPr="006F76F7" w:rsidRDefault="00832720" w:rsidP="00832720">
            <w:pPr>
              <w:autoSpaceDE w:val="0"/>
              <w:autoSpaceDN w:val="0"/>
              <w:adjustRightInd w:val="0"/>
              <w:rPr>
                <w:rStyle w:val="Hyperlink"/>
                <w:sz w:val="20"/>
                <w:szCs w:val="20"/>
              </w:rPr>
            </w:pPr>
            <w:r w:rsidRPr="00832720">
              <w:rPr>
                <w:rStyle w:val="Hyperlink"/>
                <w:sz w:val="20"/>
                <w:szCs w:val="20"/>
              </w:rPr>
              <w:t>http://accessories.dell.com/sna/PopupProductDetail.aspx?c=us&amp;amp;amp;l=en&amp;amp;amp;cs=19&amp;amp;amp;sku=332-0335&amp;amp;amp;price=39.99&amp;amp;amp;client=config</w:t>
            </w:r>
          </w:p>
        </w:tc>
        <w:tc>
          <w:tcPr>
            <w:tcW w:w="3600" w:type="dxa"/>
            <w:vMerge w:val="restart"/>
            <w:vAlign w:val="center"/>
          </w:tcPr>
          <w:p w14:paraId="07EC59A0" w14:textId="79A9FBD5" w:rsidR="00832720" w:rsidRPr="00832720" w:rsidRDefault="00832720" w:rsidP="00832720">
            <w:pPr>
              <w:autoSpaceDE w:val="0"/>
              <w:autoSpaceDN w:val="0"/>
              <w:adjustRightInd w:val="0"/>
              <w:rPr>
                <w:rStyle w:val="Hyperlink"/>
                <w:sz w:val="20"/>
                <w:szCs w:val="20"/>
              </w:rPr>
            </w:pPr>
            <w:r w:rsidRPr="00832720">
              <w:rPr>
                <w:rStyle w:val="Hyperlink"/>
                <w:sz w:val="20"/>
                <w:szCs w:val="20"/>
              </w:rPr>
              <w:t>http://accessories.us.dell.com/sna/productdetail.aspx?sku={sku}</w:t>
            </w:r>
            <w:r>
              <w:rPr>
                <w:rStyle w:val="Hyperlink"/>
                <w:sz w:val="20"/>
                <w:szCs w:val="20"/>
              </w:rPr>
              <w:t>&amp;price={price}</w:t>
            </w:r>
          </w:p>
          <w:p w14:paraId="369DB8A4" w14:textId="77777777" w:rsidR="00832720" w:rsidRPr="00832720" w:rsidRDefault="00832720" w:rsidP="00832720">
            <w:pPr>
              <w:autoSpaceDE w:val="0"/>
              <w:autoSpaceDN w:val="0"/>
              <w:adjustRightInd w:val="0"/>
              <w:rPr>
                <w:sz w:val="20"/>
                <w:szCs w:val="20"/>
              </w:rPr>
            </w:pPr>
            <w:r w:rsidRPr="00832720">
              <w:rPr>
                <w:sz w:val="20"/>
                <w:szCs w:val="20"/>
              </w:rPr>
              <w:t>'</w:t>
            </w:r>
            <w:proofErr w:type="spellStart"/>
            <w:r w:rsidRPr="00832720">
              <w:rPr>
                <w:sz w:val="20"/>
                <w:szCs w:val="20"/>
              </w:rPr>
              <w:t>sku</w:t>
            </w:r>
            <w:proofErr w:type="spellEnd"/>
            <w:r w:rsidRPr="00832720">
              <w:rPr>
                <w:sz w:val="20"/>
                <w:szCs w:val="20"/>
              </w:rPr>
              <w:t>': '332-0335', 'price' : '39.99'</w:t>
            </w:r>
          </w:p>
          <w:p w14:paraId="0D57552D" w14:textId="77777777" w:rsidR="00832720" w:rsidRPr="00832720" w:rsidRDefault="00832720" w:rsidP="002D13D1">
            <w:pPr>
              <w:spacing w:line="276" w:lineRule="auto"/>
              <w:rPr>
                <w:rStyle w:val="Hyperlink"/>
                <w:sz w:val="20"/>
                <w:szCs w:val="20"/>
              </w:rPr>
            </w:pPr>
          </w:p>
        </w:tc>
      </w:tr>
      <w:tr w:rsidR="00832720" w:rsidRPr="005A7110" w14:paraId="4DAB7DB2" w14:textId="77777777" w:rsidTr="002D13D1">
        <w:tc>
          <w:tcPr>
            <w:tcW w:w="990" w:type="dxa"/>
          </w:tcPr>
          <w:p w14:paraId="3565F705" w14:textId="77777777" w:rsidR="00832720" w:rsidRDefault="00832720" w:rsidP="00E427D0">
            <w:pPr>
              <w:spacing w:line="276" w:lineRule="auto"/>
            </w:pPr>
            <w:r>
              <w:t>price</w:t>
            </w:r>
          </w:p>
        </w:tc>
        <w:tc>
          <w:tcPr>
            <w:tcW w:w="2340" w:type="dxa"/>
          </w:tcPr>
          <w:p w14:paraId="23C247B2" w14:textId="77777777" w:rsidR="00832720" w:rsidRDefault="00832720" w:rsidP="00E427D0">
            <w:pPr>
              <w:spacing w:line="276" w:lineRule="auto"/>
            </w:pPr>
            <w:r>
              <w:t>The price</w:t>
            </w:r>
          </w:p>
        </w:tc>
        <w:tc>
          <w:tcPr>
            <w:tcW w:w="3600" w:type="dxa"/>
            <w:vMerge/>
            <w:vAlign w:val="center"/>
          </w:tcPr>
          <w:p w14:paraId="1848FA11" w14:textId="77777777" w:rsidR="00832720" w:rsidRPr="0054107F" w:rsidRDefault="00832720" w:rsidP="002D13D1">
            <w:pPr>
              <w:autoSpaceDE w:val="0"/>
              <w:autoSpaceDN w:val="0"/>
              <w:adjustRightInd w:val="0"/>
              <w:rPr>
                <w:rStyle w:val="Hyperlink"/>
                <w:sz w:val="20"/>
                <w:szCs w:val="20"/>
              </w:rPr>
            </w:pPr>
          </w:p>
        </w:tc>
        <w:tc>
          <w:tcPr>
            <w:tcW w:w="3600" w:type="dxa"/>
            <w:vMerge/>
            <w:vAlign w:val="center"/>
          </w:tcPr>
          <w:p w14:paraId="6F453913" w14:textId="2E7384C5" w:rsidR="00832720" w:rsidRPr="0054107F" w:rsidRDefault="00832720" w:rsidP="002D13D1">
            <w:pPr>
              <w:autoSpaceDE w:val="0"/>
              <w:autoSpaceDN w:val="0"/>
              <w:adjustRightInd w:val="0"/>
              <w:rPr>
                <w:sz w:val="20"/>
                <w:szCs w:val="20"/>
              </w:rPr>
            </w:pPr>
          </w:p>
        </w:tc>
      </w:tr>
      <w:tr w:rsidR="009D2BC4" w:rsidRPr="005A7110" w14:paraId="3CD7F1EE" w14:textId="77777777" w:rsidTr="002D13D1">
        <w:tc>
          <w:tcPr>
            <w:tcW w:w="990" w:type="dxa"/>
          </w:tcPr>
          <w:p w14:paraId="4701EFCD" w14:textId="77777777" w:rsidR="009D2BC4" w:rsidRDefault="009D2BC4" w:rsidP="00E427D0">
            <w:pPr>
              <w:spacing w:line="276" w:lineRule="auto"/>
            </w:pPr>
            <w:r>
              <w:t xml:space="preserve">search </w:t>
            </w:r>
          </w:p>
        </w:tc>
        <w:tc>
          <w:tcPr>
            <w:tcW w:w="2340" w:type="dxa"/>
          </w:tcPr>
          <w:p w14:paraId="30597905" w14:textId="428423B5" w:rsidR="009D2BC4" w:rsidRDefault="009D2BC4" w:rsidP="00E427D0">
            <w:pPr>
              <w:spacing w:line="276" w:lineRule="auto"/>
            </w:pPr>
            <w:r>
              <w:t xml:space="preserve">The search term used within the domain’s </w:t>
            </w:r>
            <w:r w:rsidR="005A3870">
              <w:t>search engine</w:t>
            </w:r>
          </w:p>
        </w:tc>
        <w:tc>
          <w:tcPr>
            <w:tcW w:w="3600" w:type="dxa"/>
            <w:vAlign w:val="center"/>
          </w:tcPr>
          <w:p w14:paraId="2EB67980" w14:textId="4ED15449" w:rsidR="009D2BC4" w:rsidRPr="0054107F" w:rsidRDefault="00505019" w:rsidP="00505019">
            <w:pPr>
              <w:autoSpaceDE w:val="0"/>
              <w:autoSpaceDN w:val="0"/>
              <w:adjustRightInd w:val="0"/>
              <w:rPr>
                <w:rStyle w:val="Hyperlink"/>
                <w:sz w:val="20"/>
                <w:szCs w:val="20"/>
              </w:rPr>
            </w:pPr>
            <w:r w:rsidRPr="00505019">
              <w:rPr>
                <w:rStyle w:val="Hyperlink"/>
                <w:sz w:val="20"/>
                <w:szCs w:val="20"/>
              </w:rPr>
              <w:t>http://www.walmart.com/search/search-ng.do?search_query=windows+7+computers</w:t>
            </w:r>
          </w:p>
        </w:tc>
        <w:tc>
          <w:tcPr>
            <w:tcW w:w="3600" w:type="dxa"/>
            <w:vAlign w:val="center"/>
          </w:tcPr>
          <w:p w14:paraId="673FB811" w14:textId="77777777" w:rsidR="00505019" w:rsidRPr="00505019" w:rsidRDefault="00505019" w:rsidP="00505019">
            <w:pPr>
              <w:autoSpaceDE w:val="0"/>
              <w:autoSpaceDN w:val="0"/>
              <w:adjustRightInd w:val="0"/>
              <w:rPr>
                <w:rStyle w:val="Hyperlink"/>
                <w:sz w:val="20"/>
                <w:szCs w:val="20"/>
              </w:rPr>
            </w:pPr>
            <w:r w:rsidRPr="00505019">
              <w:rPr>
                <w:rStyle w:val="Hyperlink"/>
                <w:sz w:val="20"/>
                <w:szCs w:val="20"/>
              </w:rPr>
              <w:t>http://www.walmart.com/search/search-ng.do?search_query={search}</w:t>
            </w:r>
          </w:p>
          <w:p w14:paraId="73847DB8" w14:textId="16AC337B" w:rsidR="009D2BC4" w:rsidRPr="0054107F" w:rsidRDefault="009D2BC4" w:rsidP="002D13D1">
            <w:pPr>
              <w:autoSpaceDE w:val="0"/>
              <w:autoSpaceDN w:val="0"/>
              <w:adjustRightInd w:val="0"/>
              <w:rPr>
                <w:sz w:val="20"/>
                <w:szCs w:val="20"/>
              </w:rPr>
            </w:pPr>
            <w:r w:rsidRPr="0054107F">
              <w:rPr>
                <w:sz w:val="20"/>
                <w:szCs w:val="20"/>
              </w:rPr>
              <w:t>'search': 'windows+7+computers'</w:t>
            </w:r>
          </w:p>
        </w:tc>
      </w:tr>
      <w:tr w:rsidR="009D2BC4" w:rsidRPr="007E78F1" w14:paraId="5BC055AE" w14:textId="77777777" w:rsidTr="002D13D1">
        <w:tc>
          <w:tcPr>
            <w:tcW w:w="990" w:type="dxa"/>
          </w:tcPr>
          <w:p w14:paraId="43691B7E" w14:textId="77777777" w:rsidR="009D2BC4" w:rsidRDefault="009D2BC4" w:rsidP="00E427D0">
            <w:pPr>
              <w:spacing w:line="276" w:lineRule="auto"/>
            </w:pPr>
            <w:r>
              <w:t>location</w:t>
            </w:r>
          </w:p>
        </w:tc>
        <w:tc>
          <w:tcPr>
            <w:tcW w:w="2340" w:type="dxa"/>
          </w:tcPr>
          <w:p w14:paraId="3250770F" w14:textId="4E8E4DDC" w:rsidR="009D2BC4" w:rsidRDefault="005A3870" w:rsidP="00E427D0">
            <w:pPr>
              <w:spacing w:line="276" w:lineRule="auto"/>
            </w:pPr>
            <w:r>
              <w:t>In case of a</w:t>
            </w:r>
            <w:r w:rsidR="009D2BC4">
              <w:t xml:space="preserve"> store locator</w:t>
            </w:r>
          </w:p>
        </w:tc>
        <w:tc>
          <w:tcPr>
            <w:tcW w:w="3600" w:type="dxa"/>
            <w:vAlign w:val="center"/>
          </w:tcPr>
          <w:p w14:paraId="60114099" w14:textId="596296EF" w:rsidR="009D2BC4" w:rsidRDefault="008F5E81" w:rsidP="002D13D1">
            <w:pPr>
              <w:autoSpaceDE w:val="0"/>
              <w:autoSpaceDN w:val="0"/>
              <w:adjustRightInd w:val="0"/>
            </w:pPr>
            <w:r w:rsidRPr="008F5E81">
              <w:rPr>
                <w:rStyle w:val="Hyperlink"/>
                <w:sz w:val="20"/>
                <w:szCs w:val="20"/>
              </w:rPr>
              <w:t>http://www.apple.com/retail/southdale</w:t>
            </w:r>
          </w:p>
        </w:tc>
        <w:tc>
          <w:tcPr>
            <w:tcW w:w="3600" w:type="dxa"/>
            <w:vAlign w:val="center"/>
          </w:tcPr>
          <w:p w14:paraId="53F43C76" w14:textId="295FECEE" w:rsidR="009D2BC4" w:rsidRPr="004B55DD" w:rsidRDefault="00125639" w:rsidP="002D13D1">
            <w:pPr>
              <w:autoSpaceDE w:val="0"/>
              <w:autoSpaceDN w:val="0"/>
              <w:adjustRightInd w:val="0"/>
              <w:rPr>
                <w:rStyle w:val="Hyperlink"/>
                <w:rFonts w:ascii="Consolas" w:hAnsi="Consolas" w:cs="Consolas"/>
                <w:color w:val="auto"/>
                <w:sz w:val="19"/>
                <w:szCs w:val="19"/>
                <w:u w:val="none"/>
              </w:rPr>
            </w:pPr>
            <w:hyperlink r:id="rId40" w:history="1">
              <w:r w:rsidR="009D2BC4" w:rsidRPr="002D06EE">
                <w:rPr>
                  <w:rStyle w:val="Hyperlink"/>
                  <w:sz w:val="20"/>
                  <w:szCs w:val="20"/>
                </w:rPr>
                <w:t>http://www.apple.com/retail/{location</w:t>
              </w:r>
            </w:hyperlink>
            <w:r w:rsidR="009D2BC4">
              <w:rPr>
                <w:rStyle w:val="Hyperlink"/>
                <w:sz w:val="20"/>
                <w:szCs w:val="20"/>
              </w:rPr>
              <w:t>}</w:t>
            </w:r>
            <w:r w:rsidR="009D2BC4" w:rsidRPr="004B55DD">
              <w:t xml:space="preserve"> </w:t>
            </w:r>
            <w:r w:rsidR="009D2BC4" w:rsidRPr="004B55DD">
              <w:rPr>
                <w:sz w:val="20"/>
                <w:szCs w:val="20"/>
              </w:rPr>
              <w:t>'location' : '</w:t>
            </w:r>
            <w:proofErr w:type="spellStart"/>
            <w:r w:rsidR="009D2BC4" w:rsidRPr="004B55DD">
              <w:rPr>
                <w:sz w:val="20"/>
                <w:szCs w:val="20"/>
              </w:rPr>
              <w:t>southdale</w:t>
            </w:r>
            <w:proofErr w:type="spellEnd"/>
            <w:r w:rsidR="009D2BC4" w:rsidRPr="004B55DD">
              <w:rPr>
                <w:sz w:val="20"/>
                <w:szCs w:val="20"/>
              </w:rPr>
              <w:t>'</w:t>
            </w:r>
          </w:p>
        </w:tc>
      </w:tr>
    </w:tbl>
    <w:p w14:paraId="43F7EA8E" w14:textId="77777777" w:rsidR="002667EF" w:rsidRDefault="002667EF" w:rsidP="002667EF">
      <w:pPr>
        <w:pStyle w:val="Heading4"/>
        <w:numPr>
          <w:ilvl w:val="0"/>
          <w:numId w:val="0"/>
        </w:numPr>
      </w:pPr>
    </w:p>
    <w:p w14:paraId="28AFA9A1" w14:textId="77777777" w:rsidR="002667EF" w:rsidRPr="005C1B67" w:rsidRDefault="002667EF" w:rsidP="002667EF">
      <w:pPr>
        <w:pStyle w:val="Heading4"/>
      </w:pPr>
      <w:bookmarkStart w:id="326" w:name="_Toc369558890"/>
      <w:r w:rsidRPr="005C1B67">
        <w:t>URL structure</w:t>
      </w:r>
      <w:bookmarkEnd w:id="326"/>
    </w:p>
    <w:p w14:paraId="760B6013" w14:textId="08723DFD" w:rsidR="002667EF" w:rsidRDefault="002667EF" w:rsidP="002667EF">
      <w:pPr>
        <w:spacing w:line="276" w:lineRule="auto"/>
        <w:ind w:left="360"/>
      </w:pPr>
      <w:r>
        <w:t>In order to capture different parts of the URL, if needed</w:t>
      </w:r>
      <w:ins w:id="327" w:author="Liran Sigalat" w:date="2013-10-14T23:30:00Z">
        <w:r w:rsidR="00E518ED">
          <w:t>,</w:t>
        </w:r>
      </w:ins>
      <w:r>
        <w:t xml:space="preserve"> we divided the URL into </w:t>
      </w:r>
      <w:ins w:id="328" w:author="Liran Sigalat" w:date="2013-10-14T23:30:00Z">
        <w:r w:rsidR="00E518ED">
          <w:t>5</w:t>
        </w:r>
      </w:ins>
      <w:del w:id="329" w:author="Liran Sigalat" w:date="2013-10-14T23:30:00Z">
        <w:r w:rsidDel="00E518ED">
          <w:delText>4</w:delText>
        </w:r>
      </w:del>
      <w:r>
        <w:t xml:space="preserve"> different parts.</w:t>
      </w:r>
    </w:p>
    <w:p w14:paraId="2D71A9E5" w14:textId="77777777" w:rsidR="002667EF" w:rsidRDefault="002667EF" w:rsidP="002667EF">
      <w:pPr>
        <w:pStyle w:val="ListParagraph"/>
        <w:numPr>
          <w:ilvl w:val="0"/>
          <w:numId w:val="26"/>
        </w:numPr>
        <w:spacing w:after="200" w:line="276" w:lineRule="auto"/>
        <w:ind w:left="720"/>
      </w:pPr>
      <w:r>
        <w:t>‘</w:t>
      </w:r>
      <w:proofErr w:type="spellStart"/>
      <w:proofErr w:type="gramStart"/>
      <w:r w:rsidRPr="00526D5F">
        <w:rPr>
          <w:highlight w:val="yellow"/>
        </w:rPr>
        <w:t>spattern</w:t>
      </w:r>
      <w:proofErr w:type="spellEnd"/>
      <w:proofErr w:type="gramEnd"/>
      <w:r>
        <w:t>’</w:t>
      </w:r>
      <w:r w:rsidRPr="009B60DD">
        <w:t xml:space="preserve"> – </w:t>
      </w:r>
      <w:r>
        <w:t>Relates to the URL scheme, meaning whether the URL starts with HTTP (http://) or with HTTPS (https://).</w:t>
      </w:r>
    </w:p>
    <w:p w14:paraId="7C8F8CBB" w14:textId="77777777" w:rsidR="002667EF" w:rsidRDefault="002667EF" w:rsidP="002667EF">
      <w:pPr>
        <w:pStyle w:val="ListParagraph"/>
        <w:numPr>
          <w:ilvl w:val="0"/>
          <w:numId w:val="26"/>
        </w:numPr>
        <w:spacing w:after="200" w:line="276" w:lineRule="auto"/>
        <w:ind w:left="720"/>
      </w:pPr>
      <w:r>
        <w:t>‘</w:t>
      </w:r>
      <w:proofErr w:type="spellStart"/>
      <w:proofErr w:type="gramStart"/>
      <w:r w:rsidRPr="00526D5F">
        <w:rPr>
          <w:highlight w:val="green"/>
        </w:rPr>
        <w:t>hpattern</w:t>
      </w:r>
      <w:proofErr w:type="spellEnd"/>
      <w:proofErr w:type="gramEnd"/>
      <w:r>
        <w:t>’ – Relates to the hostname part of the URL, meaning everything after the ‘http://’ or the ‘https://’ and before the first ‘/’.</w:t>
      </w:r>
    </w:p>
    <w:p w14:paraId="2A16DA45" w14:textId="77777777" w:rsidR="002667EF" w:rsidRDefault="002667EF" w:rsidP="002667EF">
      <w:pPr>
        <w:pStyle w:val="ListParagraph"/>
        <w:numPr>
          <w:ilvl w:val="0"/>
          <w:numId w:val="26"/>
        </w:numPr>
        <w:spacing w:after="200" w:line="276" w:lineRule="auto"/>
        <w:ind w:left="720"/>
      </w:pPr>
      <w:r>
        <w:t>‘</w:t>
      </w:r>
      <w:proofErr w:type="gramStart"/>
      <w:r w:rsidRPr="00526D5F">
        <w:rPr>
          <w:highlight w:val="cyan"/>
        </w:rPr>
        <w:t>pattern</w:t>
      </w:r>
      <w:proofErr w:type="gramEnd"/>
      <w:r>
        <w:t>’ – Relates to the URL path, meaning everything after the ‘</w:t>
      </w:r>
      <w:proofErr w:type="spellStart"/>
      <w:r>
        <w:t>hpattern</w:t>
      </w:r>
      <w:proofErr w:type="spellEnd"/>
      <w:r>
        <w:t>’ and before the ‘?’</w:t>
      </w:r>
    </w:p>
    <w:p w14:paraId="49C057F7" w14:textId="77777777" w:rsidR="002667EF" w:rsidRDefault="002667EF" w:rsidP="002667EF">
      <w:pPr>
        <w:pStyle w:val="ListParagraph"/>
        <w:numPr>
          <w:ilvl w:val="0"/>
          <w:numId w:val="26"/>
        </w:numPr>
        <w:spacing w:after="200" w:line="276" w:lineRule="auto"/>
        <w:ind w:left="720"/>
        <w:rPr>
          <w:ins w:id="330" w:author="Liran Sigalat" w:date="2013-10-14T23:30:00Z"/>
        </w:rPr>
      </w:pPr>
      <w:r>
        <w:lastRenderedPageBreak/>
        <w:t>‘</w:t>
      </w:r>
      <w:proofErr w:type="spellStart"/>
      <w:proofErr w:type="gramStart"/>
      <w:r w:rsidRPr="00526D5F">
        <w:rPr>
          <w:highlight w:val="magenta"/>
        </w:rPr>
        <w:t>qpattern</w:t>
      </w:r>
      <w:proofErr w:type="spellEnd"/>
      <w:proofErr w:type="gramEnd"/>
      <w:r>
        <w:t xml:space="preserve">’ – Relates to the URL query part and doesn’t </w:t>
      </w:r>
      <w:bookmarkStart w:id="331" w:name="OLE_LINK11"/>
      <w:bookmarkStart w:id="332" w:name="OLE_LINK12"/>
      <w:r>
        <w:t>necessarily have to appear, meaning everything after the ‘?’.</w:t>
      </w:r>
      <w:bookmarkEnd w:id="331"/>
      <w:bookmarkEnd w:id="332"/>
    </w:p>
    <w:p w14:paraId="21C0BB99" w14:textId="77AA78ED" w:rsidR="00E518ED" w:rsidRDefault="00E518ED" w:rsidP="002667EF">
      <w:pPr>
        <w:pStyle w:val="ListParagraph"/>
        <w:numPr>
          <w:ilvl w:val="0"/>
          <w:numId w:val="26"/>
        </w:numPr>
        <w:spacing w:after="200" w:line="276" w:lineRule="auto"/>
        <w:ind w:left="720"/>
      </w:pPr>
      <w:ins w:id="333" w:author="Liran Sigalat" w:date="2013-10-14T23:30:00Z">
        <w:r>
          <w:t>‘</w:t>
        </w:r>
        <w:proofErr w:type="spellStart"/>
        <w:proofErr w:type="gramStart"/>
        <w:r w:rsidRPr="00E518ED">
          <w:rPr>
            <w:highlight w:val="lightGray"/>
          </w:rPr>
          <w:t>fpattern</w:t>
        </w:r>
        <w:proofErr w:type="spellEnd"/>
        <w:proofErr w:type="gramEnd"/>
        <w:r>
          <w:t xml:space="preserve">’ – Relates to the URL </w:t>
        </w:r>
      </w:ins>
      <w:ins w:id="334" w:author="Liran Sigalat" w:date="2013-10-14T23:31:00Z">
        <w:r>
          <w:t>fragment part and doesn’t necessarily have to appear, meaning everything after the ‘#’.</w:t>
        </w:r>
      </w:ins>
    </w:p>
    <w:p w14:paraId="72FB82D5" w14:textId="77777777" w:rsidR="002667EF" w:rsidRDefault="002667EF" w:rsidP="002667EF">
      <w:pPr>
        <w:pStyle w:val="ListParagraph"/>
        <w:numPr>
          <w:ilvl w:val="0"/>
          <w:numId w:val="26"/>
        </w:numPr>
        <w:spacing w:after="200" w:line="276" w:lineRule="auto"/>
        <w:ind w:left="720"/>
      </w:pPr>
      <w:r>
        <w:t>Examples (different parts of the URL expressed in the different colors):</w:t>
      </w:r>
    </w:p>
    <w:p w14:paraId="35D718FF" w14:textId="77777777" w:rsidR="002667EF" w:rsidRDefault="00125639" w:rsidP="002667EF">
      <w:pPr>
        <w:pStyle w:val="ListParagraph"/>
        <w:numPr>
          <w:ilvl w:val="1"/>
          <w:numId w:val="26"/>
        </w:numPr>
        <w:spacing w:after="200" w:line="276" w:lineRule="auto"/>
        <w:ind w:left="1080"/>
      </w:pPr>
      <w:hyperlink r:id="rId41" w:anchor="Book+Information" w:history="1">
        <w:r w:rsidR="002667EF" w:rsidRPr="008C7AE1">
          <w:rPr>
            <w:rStyle w:val="Hyperlink"/>
            <w:highlight w:val="yellow"/>
          </w:rPr>
          <w:t>http</w:t>
        </w:r>
        <w:r w:rsidR="002667EF" w:rsidRPr="008C7AE1">
          <w:rPr>
            <w:rStyle w:val="Hyperlink"/>
          </w:rPr>
          <w:t>://</w:t>
        </w:r>
        <w:r w:rsidR="002667EF" w:rsidRPr="008C7AE1">
          <w:rPr>
            <w:rStyle w:val="Hyperlink"/>
            <w:highlight w:val="green"/>
          </w:rPr>
          <w:t>www.walmart.com</w:t>
        </w:r>
        <w:r w:rsidR="002667EF" w:rsidRPr="008C7AE1">
          <w:rPr>
            <w:rStyle w:val="Hyperlink"/>
          </w:rPr>
          <w:t>/</w:t>
        </w:r>
        <w:r w:rsidR="002667EF" w:rsidRPr="008C7AE1">
          <w:rPr>
            <w:rStyle w:val="Hyperlink"/>
            <w:highlight w:val="cyan"/>
          </w:rPr>
          <w:t>ip/9853395#Book+Information</w:t>
        </w:r>
      </w:hyperlink>
    </w:p>
    <w:p w14:paraId="17E6AC9B" w14:textId="77777777" w:rsidR="002667EF" w:rsidRDefault="00125639" w:rsidP="002667EF">
      <w:pPr>
        <w:pStyle w:val="ListParagraph"/>
        <w:numPr>
          <w:ilvl w:val="1"/>
          <w:numId w:val="26"/>
        </w:numPr>
        <w:spacing w:after="200" w:line="276" w:lineRule="auto"/>
        <w:ind w:left="1080"/>
      </w:pPr>
      <w:hyperlink r:id="rId42" w:history="1">
        <w:r w:rsidR="002667EF" w:rsidRPr="00424B51">
          <w:rPr>
            <w:rStyle w:val="Hyperlink"/>
            <w:highlight w:val="yellow"/>
          </w:rPr>
          <w:t>http</w:t>
        </w:r>
        <w:r w:rsidR="002667EF" w:rsidRPr="00424B51">
          <w:rPr>
            <w:rStyle w:val="Hyperlink"/>
          </w:rPr>
          <w:t>://</w:t>
        </w:r>
        <w:r w:rsidR="002667EF" w:rsidRPr="00424B51">
          <w:rPr>
            <w:rStyle w:val="Hyperlink"/>
            <w:highlight w:val="green"/>
          </w:rPr>
          <w:t>www.walmart.com</w:t>
        </w:r>
        <w:r w:rsidR="002667EF" w:rsidRPr="00424B51">
          <w:rPr>
            <w:rStyle w:val="Hyperlink"/>
          </w:rPr>
          <w:t>/</w:t>
        </w:r>
        <w:r w:rsidR="002667EF" w:rsidRPr="00672F90">
          <w:rPr>
            <w:rStyle w:val="Hyperlink"/>
            <w:highlight w:val="cyan"/>
          </w:rPr>
          <w:t>ip/Astroglide-Sensual-Strawberry-Personal-Lubricant-2.5-oz/19416634</w:t>
        </w:r>
        <w:r w:rsidR="002667EF" w:rsidRPr="008C7AE1">
          <w:rPr>
            <w:rStyle w:val="Hyperlink"/>
          </w:rPr>
          <w:t>?</w:t>
        </w:r>
        <w:r w:rsidR="002667EF" w:rsidRPr="00672F90">
          <w:rPr>
            <w:rStyle w:val="Hyperlink"/>
            <w:highlight w:val="magenta"/>
          </w:rPr>
          <w:t>findingMethod=rr</w:t>
        </w:r>
      </w:hyperlink>
    </w:p>
    <w:p w14:paraId="0778721B" w14:textId="77777777" w:rsidR="002667EF" w:rsidRDefault="00125639" w:rsidP="002667EF">
      <w:pPr>
        <w:pStyle w:val="ListParagraph"/>
        <w:numPr>
          <w:ilvl w:val="1"/>
          <w:numId w:val="26"/>
        </w:numPr>
        <w:spacing w:after="200" w:line="276" w:lineRule="auto"/>
        <w:ind w:left="1080"/>
      </w:pPr>
      <w:hyperlink r:id="rId43" w:history="1">
        <w:r w:rsidR="002667EF" w:rsidRPr="008C7AE1">
          <w:rPr>
            <w:rStyle w:val="Hyperlink"/>
            <w:highlight w:val="yellow"/>
          </w:rPr>
          <w:t>https</w:t>
        </w:r>
        <w:r w:rsidR="002667EF" w:rsidRPr="008C7AE1">
          <w:rPr>
            <w:rStyle w:val="Hyperlink"/>
          </w:rPr>
          <w:t>://</w:t>
        </w:r>
        <w:r w:rsidR="002667EF" w:rsidRPr="008C7AE1">
          <w:rPr>
            <w:rStyle w:val="Hyperlink"/>
            <w:highlight w:val="green"/>
          </w:rPr>
          <w:t>www.walmart.com</w:t>
        </w:r>
        <w:r w:rsidR="002667EF" w:rsidRPr="008C7AE1">
          <w:rPr>
            <w:rStyle w:val="Hyperlink"/>
          </w:rPr>
          <w:t>/</w:t>
        </w:r>
        <w:r w:rsidR="002667EF" w:rsidRPr="008C7AE1">
          <w:rPr>
            <w:rStyle w:val="Hyperlink"/>
            <w:highlight w:val="cyan"/>
          </w:rPr>
          <w:t>a_d_registration_flow/landing.do;jsessionid=0000000c2bc749b43fd784161f12c8103fd6eab96c3d4cd6</w:t>
        </w:r>
      </w:hyperlink>
    </w:p>
    <w:p w14:paraId="2289CA3B" w14:textId="0FC367B0" w:rsidR="007F124B" w:rsidRPr="00E518ED" w:rsidRDefault="00125639" w:rsidP="00C353F5">
      <w:pPr>
        <w:pStyle w:val="ListParagraph"/>
        <w:numPr>
          <w:ilvl w:val="1"/>
          <w:numId w:val="26"/>
        </w:numPr>
        <w:spacing w:after="200" w:line="276" w:lineRule="auto"/>
        <w:ind w:left="1080"/>
        <w:rPr>
          <w:ins w:id="335" w:author="Liran Sigalat" w:date="2013-10-14T23:32:00Z"/>
          <w:rStyle w:val="Hyperlink"/>
          <w:color w:val="auto"/>
          <w:u w:val="none"/>
        </w:rPr>
      </w:pPr>
      <w:hyperlink r:id="rId44" w:history="1">
        <w:r w:rsidR="002667EF" w:rsidRPr="000C5FB6">
          <w:rPr>
            <w:rStyle w:val="Hyperlink"/>
            <w:highlight w:val="yellow"/>
          </w:rPr>
          <w:t>http</w:t>
        </w:r>
        <w:r w:rsidR="002667EF">
          <w:rPr>
            <w:rStyle w:val="Hyperlink"/>
          </w:rPr>
          <w:t>://</w:t>
        </w:r>
        <w:r w:rsidR="002667EF" w:rsidRPr="000C5FB6">
          <w:rPr>
            <w:rStyle w:val="Hyperlink"/>
            <w:highlight w:val="green"/>
          </w:rPr>
          <w:t>careers.walmart.com</w:t>
        </w:r>
        <w:r w:rsidR="002667EF">
          <w:rPr>
            <w:rStyle w:val="Hyperlink"/>
          </w:rPr>
          <w:t>/</w:t>
        </w:r>
        <w:r w:rsidR="002667EF" w:rsidRPr="000C5FB6">
          <w:rPr>
            <w:rStyle w:val="Hyperlink"/>
            <w:highlight w:val="cyan"/>
          </w:rPr>
          <w:t>career-areas/retail-operations/store-club-hourly-jobs/</w:t>
        </w:r>
      </w:hyperlink>
    </w:p>
    <w:p w14:paraId="44E1F006" w14:textId="2C1D0934" w:rsidR="00E518ED" w:rsidRDefault="00E518ED" w:rsidP="00E518ED">
      <w:pPr>
        <w:pStyle w:val="ListParagraph"/>
        <w:numPr>
          <w:ilvl w:val="1"/>
          <w:numId w:val="26"/>
        </w:numPr>
        <w:spacing w:after="200" w:line="276" w:lineRule="auto"/>
        <w:ind w:left="1080"/>
        <w:rPr>
          <w:ins w:id="336" w:author="Liran Sigalat" w:date="2013-10-14T23:35:00Z"/>
        </w:rPr>
      </w:pPr>
      <w:ins w:id="337" w:author="Liran Sigalat" w:date="2013-10-14T23:34:00Z">
        <w:r>
          <w:rPr>
            <w:highlight w:val="yellow"/>
          </w:rPr>
          <w:fldChar w:fldCharType="begin"/>
        </w:r>
        <w:r>
          <w:rPr>
            <w:highlight w:val="yellow"/>
          </w:rPr>
          <w:instrText xml:space="preserve"> HYPERLINK "https://ecomm2.dell.com/dellstore/basket.aspx?c=us&amp;amp;amp;cs=19&amp;amp;amp;l=en&amp;amp;amp;s=dhs&amp;amp;amp;itemtype=SNA&amp;amp;amp;oid=6f15ff24-8541-4657-a1e8-7ae2ef0a3f1f%23thankyou~6" </w:instrText>
        </w:r>
        <w:r>
          <w:rPr>
            <w:highlight w:val="yellow"/>
          </w:rPr>
          <w:fldChar w:fldCharType="separate"/>
        </w:r>
        <w:r w:rsidRPr="00E518ED">
          <w:rPr>
            <w:rStyle w:val="Hyperlink"/>
            <w:highlight w:val="yellow"/>
          </w:rPr>
          <w:t>https</w:t>
        </w:r>
        <w:r w:rsidRPr="00E518ED">
          <w:rPr>
            <w:rStyle w:val="Hyperlink"/>
          </w:rPr>
          <w:t>://</w:t>
        </w:r>
        <w:r w:rsidRPr="00E518ED">
          <w:rPr>
            <w:rStyle w:val="Hyperlink"/>
            <w:highlight w:val="green"/>
          </w:rPr>
          <w:t>ecomm2.dell.com</w:t>
        </w:r>
        <w:r w:rsidRPr="00E518ED">
          <w:rPr>
            <w:rStyle w:val="Hyperlink"/>
          </w:rPr>
          <w:t>/</w:t>
        </w:r>
        <w:r w:rsidRPr="00E518ED">
          <w:rPr>
            <w:rStyle w:val="Hyperlink"/>
            <w:highlight w:val="cyan"/>
          </w:rPr>
          <w:t>dellstore/basket.aspx</w:t>
        </w:r>
        <w:r w:rsidRPr="00E518ED">
          <w:rPr>
            <w:rStyle w:val="Hyperlink"/>
          </w:rPr>
          <w:t>?</w:t>
        </w:r>
        <w:r w:rsidRPr="00E518ED">
          <w:rPr>
            <w:rStyle w:val="Hyperlink"/>
            <w:highlight w:val="magenta"/>
          </w:rPr>
          <w:t>c=us&amp;amp;amp;cs=19&amp;amp;amp;l=en&amp;amp;amp;s=dhs&amp;amp;amp;itemtype=SNA&amp;amp;amp;oid=6f15ff24-8541-4657-a1e8-7ae2ef0a3f1f</w:t>
        </w:r>
        <w:r w:rsidRPr="00E518ED">
          <w:rPr>
            <w:rStyle w:val="Hyperlink"/>
          </w:rPr>
          <w:t>#</w:t>
        </w:r>
        <w:r w:rsidRPr="00E518ED">
          <w:rPr>
            <w:rStyle w:val="Hyperlink"/>
            <w:highlight w:val="lightGray"/>
          </w:rPr>
          <w:t>thankyou~6</w:t>
        </w:r>
        <w:r>
          <w:rPr>
            <w:highlight w:val="yellow"/>
          </w:rPr>
          <w:fldChar w:fldCharType="end"/>
        </w:r>
      </w:ins>
    </w:p>
    <w:p w14:paraId="000E3F6C" w14:textId="241F24ED" w:rsidR="00E518ED" w:rsidRDefault="00E518ED" w:rsidP="00E518ED">
      <w:pPr>
        <w:pStyle w:val="ListParagraph"/>
        <w:numPr>
          <w:ilvl w:val="1"/>
          <w:numId w:val="26"/>
        </w:numPr>
        <w:spacing w:after="200" w:line="276" w:lineRule="auto"/>
        <w:ind w:left="1080"/>
      </w:pPr>
      <w:ins w:id="338" w:author="Liran Sigalat" w:date="2013-10-14T23:36:00Z">
        <w:r>
          <w:rPr>
            <w:highlight w:val="yellow"/>
          </w:rPr>
          <w:fldChar w:fldCharType="begin"/>
        </w:r>
        <w:r>
          <w:rPr>
            <w:highlight w:val="yellow"/>
          </w:rPr>
          <w:instrText xml:space="preserve"> HYPERLINK "https://www.walmart.com/cart2/cart.do%23gberr" </w:instrText>
        </w:r>
        <w:r>
          <w:rPr>
            <w:highlight w:val="yellow"/>
          </w:rPr>
          <w:fldChar w:fldCharType="separate"/>
        </w:r>
        <w:r w:rsidRPr="00E518ED">
          <w:rPr>
            <w:rStyle w:val="Hyperlink"/>
            <w:highlight w:val="yellow"/>
          </w:rPr>
          <w:t>https</w:t>
        </w:r>
        <w:r w:rsidRPr="00E518ED">
          <w:rPr>
            <w:rStyle w:val="Hyperlink"/>
          </w:rPr>
          <w:t>://</w:t>
        </w:r>
        <w:r w:rsidRPr="00E518ED">
          <w:rPr>
            <w:rStyle w:val="Hyperlink"/>
            <w:highlight w:val="green"/>
          </w:rPr>
          <w:t>www.walmart.com</w:t>
        </w:r>
        <w:r w:rsidRPr="00E518ED">
          <w:rPr>
            <w:rStyle w:val="Hyperlink"/>
          </w:rPr>
          <w:t>/</w:t>
        </w:r>
        <w:r w:rsidRPr="00E518ED">
          <w:rPr>
            <w:rStyle w:val="Hyperlink"/>
            <w:highlight w:val="cyan"/>
          </w:rPr>
          <w:t>cart2/cart.do</w:t>
        </w:r>
        <w:r w:rsidRPr="00E518ED">
          <w:rPr>
            <w:rStyle w:val="Hyperlink"/>
          </w:rPr>
          <w:t>#</w:t>
        </w:r>
        <w:r w:rsidRPr="00E518ED">
          <w:rPr>
            <w:rStyle w:val="Hyperlink"/>
            <w:highlight w:val="lightGray"/>
          </w:rPr>
          <w:t>gberr</w:t>
        </w:r>
        <w:r>
          <w:rPr>
            <w:highlight w:val="yellow"/>
          </w:rPr>
          <w:fldChar w:fldCharType="end"/>
        </w:r>
      </w:ins>
    </w:p>
    <w:p w14:paraId="382A674C" w14:textId="059DB8C4" w:rsidR="00AC3DA4" w:rsidRDefault="00AC3DA4" w:rsidP="00C353F5">
      <w:pPr>
        <w:pStyle w:val="Heading4"/>
      </w:pPr>
      <w:bookmarkStart w:id="339" w:name="_Toc369558891"/>
      <w:r>
        <w:t>Pattern</w:t>
      </w:r>
      <w:bookmarkEnd w:id="339"/>
    </w:p>
    <w:p w14:paraId="66D33033" w14:textId="36257B5B" w:rsidR="00D60551" w:rsidRPr="00D60551" w:rsidRDefault="00C353F5" w:rsidP="00C353F5">
      <w:pPr>
        <w:spacing w:line="276" w:lineRule="auto"/>
        <w:ind w:left="360"/>
      </w:pPr>
      <w:r>
        <w:t xml:space="preserve">The most important part of the rule and exists in every rule. In some cases it may contain signals such as: </w:t>
      </w:r>
      <w:r>
        <w:rPr>
          <w:rFonts w:ascii="Consolas" w:hAnsi="Consolas" w:cs="Consolas"/>
          <w:sz w:val="19"/>
          <w:szCs w:val="19"/>
        </w:rPr>
        <w:t>'pattern': '</w:t>
      </w:r>
      <w:proofErr w:type="spellStart"/>
      <w:r>
        <w:rPr>
          <w:rFonts w:ascii="Consolas" w:hAnsi="Consolas" w:cs="Consolas"/>
          <w:sz w:val="19"/>
          <w:szCs w:val="19"/>
        </w:rPr>
        <w:t>ip</w:t>
      </w:r>
      <w:proofErr w:type="spellEnd"/>
      <w:proofErr w:type="gramStart"/>
      <w:r>
        <w:rPr>
          <w:rFonts w:ascii="Consolas" w:hAnsi="Consolas" w:cs="Consolas"/>
          <w:sz w:val="19"/>
          <w:szCs w:val="19"/>
        </w:rPr>
        <w:t>/(</w:t>
      </w:r>
      <w:proofErr w:type="gramEnd"/>
      <w:r>
        <w:rPr>
          <w:rFonts w:ascii="Consolas" w:hAnsi="Consolas" w:cs="Consolas"/>
          <w:sz w:val="19"/>
          <w:szCs w:val="19"/>
        </w:rPr>
        <w:t>?P&lt;</w:t>
      </w:r>
      <w:proofErr w:type="spellStart"/>
      <w:r>
        <w:rPr>
          <w:rFonts w:ascii="Consolas" w:hAnsi="Consolas" w:cs="Consolas"/>
          <w:sz w:val="19"/>
          <w:szCs w:val="19"/>
        </w:rPr>
        <w:t>pn</w:t>
      </w:r>
      <w:proofErr w:type="spellEnd"/>
      <w:r>
        <w:rPr>
          <w:rFonts w:ascii="Consolas" w:hAnsi="Consolas" w:cs="Consolas"/>
          <w:sz w:val="19"/>
          <w:szCs w:val="19"/>
        </w:rPr>
        <w:t>&gt;.*?)</w:t>
      </w:r>
      <w:proofErr w:type="gramStart"/>
      <w:r>
        <w:rPr>
          <w:rFonts w:ascii="Consolas" w:hAnsi="Consolas" w:cs="Consolas"/>
          <w:sz w:val="19"/>
          <w:szCs w:val="19"/>
        </w:rPr>
        <w:t>/(</w:t>
      </w:r>
      <w:proofErr w:type="gramEnd"/>
      <w:r>
        <w:rPr>
          <w:rFonts w:ascii="Consolas" w:hAnsi="Consolas" w:cs="Consolas"/>
          <w:sz w:val="19"/>
          <w:szCs w:val="19"/>
        </w:rPr>
        <w:t>?P&lt;</w:t>
      </w:r>
      <w:proofErr w:type="spellStart"/>
      <w:r>
        <w:rPr>
          <w:rFonts w:ascii="Consolas" w:hAnsi="Consolas" w:cs="Consolas"/>
          <w:sz w:val="19"/>
          <w:szCs w:val="19"/>
        </w:rPr>
        <w:t>pid</w:t>
      </w:r>
      <w:proofErr w:type="spellEnd"/>
      <w:r>
        <w:rPr>
          <w:rFonts w:ascii="Consolas" w:hAnsi="Consolas" w:cs="Consolas"/>
          <w:sz w:val="19"/>
          <w:szCs w:val="19"/>
        </w:rPr>
        <w:t>&gt;.*?)([#?]|$)'</w:t>
      </w:r>
      <w:r>
        <w:t xml:space="preserve">and in some cases it doesn’t, such as: </w:t>
      </w:r>
      <w:proofErr w:type="gramStart"/>
      <w:r>
        <w:rPr>
          <w:rFonts w:ascii="Consolas" w:hAnsi="Consolas" w:cs="Consolas"/>
          <w:sz w:val="19"/>
          <w:szCs w:val="19"/>
        </w:rPr>
        <w:t>'pattern' :</w:t>
      </w:r>
      <w:proofErr w:type="gramEnd"/>
      <w:r>
        <w:rPr>
          <w:rFonts w:ascii="Consolas" w:hAnsi="Consolas" w:cs="Consolas"/>
          <w:sz w:val="19"/>
          <w:szCs w:val="19"/>
        </w:rPr>
        <w:t xml:space="preserve"> 'browse-ng.do'</w:t>
      </w:r>
    </w:p>
    <w:p w14:paraId="2A3B3D13" w14:textId="3DA2DE70" w:rsidR="00AC3DA4" w:rsidRDefault="00AC3DA4" w:rsidP="00C353F5">
      <w:pPr>
        <w:pStyle w:val="Heading4"/>
      </w:pPr>
      <w:bookmarkStart w:id="340" w:name="_Toc369558892"/>
      <w:proofErr w:type="spellStart"/>
      <w:r>
        <w:t>QPattern</w:t>
      </w:r>
      <w:bookmarkEnd w:id="340"/>
      <w:proofErr w:type="spellEnd"/>
    </w:p>
    <w:p w14:paraId="292E8931" w14:textId="1479F4FF" w:rsidR="00C353F5" w:rsidRDefault="00C353F5" w:rsidP="00C353F5">
      <w:pPr>
        <w:spacing w:line="276" w:lineRule="auto"/>
        <w:ind w:left="360"/>
      </w:pPr>
      <w:r>
        <w:t>In some cases can be part of a specific rule and in some cases when the same query is used by multiple pattern</w:t>
      </w:r>
      <w:r w:rsidR="00EC4A40">
        <w:t>s</w:t>
      </w:r>
      <w:r>
        <w:t xml:space="preserve"> the same</w:t>
      </w:r>
      <w:r w:rsidR="00EC4A40">
        <w:t xml:space="preserve"> </w:t>
      </w:r>
      <w:proofErr w:type="spellStart"/>
      <w:r w:rsidR="00EC4A40">
        <w:t>qpattern</w:t>
      </w:r>
      <w:proofErr w:type="spellEnd"/>
      <w:r w:rsidR="00EC4A40">
        <w:t xml:space="preserve"> can be used in common for several rules</w:t>
      </w:r>
    </w:p>
    <w:p w14:paraId="2C3C550B" w14:textId="425D3D9C" w:rsidR="00AC3DA4" w:rsidRDefault="00AC3DA4" w:rsidP="00785C46">
      <w:pPr>
        <w:pStyle w:val="Heading4"/>
      </w:pPr>
      <w:bookmarkStart w:id="341" w:name="_HPattern"/>
      <w:bookmarkStart w:id="342" w:name="_Toc369558893"/>
      <w:bookmarkEnd w:id="341"/>
      <w:proofErr w:type="spellStart"/>
      <w:r>
        <w:t>HPattern</w:t>
      </w:r>
      <w:bookmarkEnd w:id="342"/>
      <w:proofErr w:type="spellEnd"/>
    </w:p>
    <w:p w14:paraId="26D933C5" w14:textId="202D9488" w:rsidR="00C353F5" w:rsidRDefault="00C353F5" w:rsidP="00C353F5">
      <w:pPr>
        <w:spacing w:line="276" w:lineRule="auto"/>
        <w:ind w:left="360"/>
      </w:pPr>
      <w:proofErr w:type="gramStart"/>
      <w:r>
        <w:t>Usually used to define rules with an ‘irrelevant’ action.</w:t>
      </w:r>
      <w:proofErr w:type="gramEnd"/>
      <w:r>
        <w:t xml:space="preserve"> Such as:</w:t>
      </w:r>
    </w:p>
    <w:p w14:paraId="089B1076" w14:textId="77777777" w:rsidR="00C353F5" w:rsidRDefault="00C353F5" w:rsidP="00C353F5">
      <w:pPr>
        <w:autoSpaceDE w:val="0"/>
        <w:autoSpaceDN w:val="0"/>
        <w:adjustRightInd w:val="0"/>
        <w:rPr>
          <w:rFonts w:ascii="Consolas" w:hAnsi="Consolas" w:cs="Consolas"/>
          <w:sz w:val="19"/>
          <w:szCs w:val="19"/>
        </w:rPr>
      </w:pPr>
      <w:r>
        <w:rPr>
          <w:rFonts w:ascii="Consolas" w:hAnsi="Consolas" w:cs="Consolas"/>
          <w:sz w:val="19"/>
          <w:szCs w:val="19"/>
        </w:rPr>
        <w:tab/>
        <w:t>{'name'    : '</w:t>
      </w:r>
      <w:proofErr w:type="spellStart"/>
      <w:r>
        <w:rPr>
          <w:rFonts w:ascii="Consolas" w:hAnsi="Consolas" w:cs="Consolas"/>
          <w:sz w:val="19"/>
          <w:szCs w:val="19"/>
        </w:rPr>
        <w:t>irrelevant_domain</w:t>
      </w:r>
      <w:proofErr w:type="spellEnd"/>
      <w:r>
        <w:rPr>
          <w:rFonts w:ascii="Consolas" w:hAnsi="Consolas" w:cs="Consolas"/>
          <w:sz w:val="19"/>
          <w:szCs w:val="19"/>
        </w:rPr>
        <w:t>',</w:t>
      </w:r>
    </w:p>
    <w:p w14:paraId="3FD33604" w14:textId="783CFEE3" w:rsidR="00C353F5" w:rsidRDefault="00C353F5" w:rsidP="00C353F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spellStart"/>
      <w:proofErr w:type="gramStart"/>
      <w:r>
        <w:rPr>
          <w:rFonts w:ascii="Consolas" w:hAnsi="Consolas" w:cs="Consolas"/>
          <w:sz w:val="19"/>
          <w:szCs w:val="19"/>
        </w:rPr>
        <w:t>hpattern</w:t>
      </w:r>
      <w:proofErr w:type="spellEnd"/>
      <w:proofErr w:type="gramEnd"/>
      <w:r>
        <w:rPr>
          <w:rFonts w:ascii="Consolas" w:hAnsi="Consolas" w:cs="Consolas"/>
          <w:sz w:val="19"/>
          <w:szCs w:val="19"/>
        </w:rPr>
        <w:t>': '(</w:t>
      </w:r>
      <w:proofErr w:type="spellStart"/>
      <w:r>
        <w:rPr>
          <w:rFonts w:ascii="Consolas" w:hAnsi="Consolas" w:cs="Consolas"/>
          <w:sz w:val="19"/>
          <w:szCs w:val="19"/>
        </w:rPr>
        <w:t>answers|avocado|brands|careers|wireless|wm|wwwndc</w:t>
      </w:r>
      <w:proofErr w:type="spellEnd"/>
      <w:r>
        <w:rPr>
          <w:rFonts w:ascii="Consolas" w:hAnsi="Consolas" w:cs="Consolas"/>
          <w:sz w:val="19"/>
          <w:szCs w:val="19"/>
        </w:rPr>
        <w:t>)',</w:t>
      </w:r>
    </w:p>
    <w:p w14:paraId="24CC054E" w14:textId="5A2BF350" w:rsidR="00C353F5" w:rsidRDefault="00C353F5" w:rsidP="00C353F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gramStart"/>
      <w:r w:rsidR="00E11B47">
        <w:rPr>
          <w:rFonts w:ascii="Consolas" w:hAnsi="Consolas" w:cs="Consolas"/>
          <w:sz w:val="19"/>
          <w:szCs w:val="19"/>
        </w:rPr>
        <w:t>'action'  :</w:t>
      </w:r>
      <w:proofErr w:type="gramEnd"/>
      <w:r w:rsidR="00E11B47">
        <w:rPr>
          <w:rFonts w:ascii="Consolas" w:hAnsi="Consolas" w:cs="Consolas"/>
          <w:sz w:val="19"/>
          <w:szCs w:val="19"/>
        </w:rPr>
        <w:t xml:space="preserve"> 'irrelevant'}</w:t>
      </w:r>
      <w:r>
        <w:rPr>
          <w:rFonts w:ascii="Consolas" w:hAnsi="Consolas" w:cs="Consolas"/>
          <w:sz w:val="19"/>
          <w:szCs w:val="19"/>
        </w:rPr>
        <w:tab/>
        <w:t xml:space="preserve">                 </w:t>
      </w:r>
    </w:p>
    <w:p w14:paraId="090D49FE" w14:textId="77777777" w:rsidR="00AC3DA4" w:rsidRDefault="00AC3DA4" w:rsidP="00785C46">
      <w:pPr>
        <w:pStyle w:val="Heading4"/>
      </w:pPr>
      <w:bookmarkStart w:id="343" w:name="_Toc369558894"/>
      <w:proofErr w:type="spellStart"/>
      <w:r>
        <w:t>SPatterns</w:t>
      </w:r>
      <w:bookmarkEnd w:id="343"/>
      <w:proofErr w:type="spellEnd"/>
    </w:p>
    <w:p w14:paraId="3BF4FE05" w14:textId="72F133BF" w:rsidR="002667EF" w:rsidRDefault="00E11B47" w:rsidP="002667EF">
      <w:proofErr w:type="gramStart"/>
      <w:r>
        <w:t>Usually used to define rules with a ‘checkout’ or ‘purchase’ action.</w:t>
      </w:r>
      <w:proofErr w:type="gramEnd"/>
      <w:r>
        <w:t xml:space="preserve"> Such as:</w:t>
      </w:r>
    </w:p>
    <w:p w14:paraId="01238D0C" w14:textId="77777777" w:rsidR="00E11B47" w:rsidRDefault="00E11B47" w:rsidP="00E11B47">
      <w:pPr>
        <w:autoSpaceDE w:val="0"/>
        <w:autoSpaceDN w:val="0"/>
        <w:adjustRightInd w:val="0"/>
        <w:rPr>
          <w:rFonts w:ascii="Consolas" w:hAnsi="Consolas" w:cs="Consolas"/>
          <w:sz w:val="19"/>
          <w:szCs w:val="19"/>
        </w:rPr>
      </w:pPr>
      <w:r>
        <w:rPr>
          <w:rFonts w:ascii="Consolas" w:hAnsi="Consolas" w:cs="Consolas"/>
          <w:sz w:val="19"/>
          <w:szCs w:val="19"/>
        </w:rPr>
        <w:tab/>
        <w:t xml:space="preserve"> {'name'    : 'checkout2',</w:t>
      </w:r>
    </w:p>
    <w:p w14:paraId="4BE6C1D3" w14:textId="05498CF7" w:rsidR="00E11B47" w:rsidRDefault="00E11B47" w:rsidP="00E11B47">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spattern</w:t>
      </w:r>
      <w:proofErr w:type="spellEnd"/>
      <w:proofErr w:type="gramEnd"/>
      <w:r>
        <w:rPr>
          <w:rFonts w:ascii="Consolas" w:hAnsi="Consolas" w:cs="Consolas"/>
          <w:sz w:val="19"/>
          <w:szCs w:val="19"/>
        </w:rPr>
        <w:t>' : 'https',</w:t>
      </w:r>
    </w:p>
    <w:p w14:paraId="6EA6ABE5" w14:textId="4291BF23" w:rsidR="00E11B47" w:rsidRDefault="00E11B47" w:rsidP="00E11B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wmflows|subflow</w:t>
      </w:r>
      <w:proofErr w:type="spellEnd"/>
      <w:r>
        <w:rPr>
          <w:rFonts w:ascii="Consolas" w:hAnsi="Consolas" w:cs="Consolas"/>
          <w:sz w:val="19"/>
          <w:szCs w:val="19"/>
        </w:rPr>
        <w:t>)/checkout',</w:t>
      </w:r>
    </w:p>
    <w:p w14:paraId="0B1D593F" w14:textId="7D722261" w:rsidR="00E11B47" w:rsidRDefault="00E11B47" w:rsidP="00E11B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gramStart"/>
      <w:r>
        <w:rPr>
          <w:rFonts w:ascii="Consolas" w:hAnsi="Consolas" w:cs="Consolas"/>
          <w:sz w:val="19"/>
          <w:szCs w:val="19"/>
        </w:rPr>
        <w:t>action</w:t>
      </w:r>
      <w:proofErr w:type="gramEnd"/>
      <w:r>
        <w:rPr>
          <w:rFonts w:ascii="Consolas" w:hAnsi="Consolas" w:cs="Consolas"/>
          <w:sz w:val="19"/>
          <w:szCs w:val="19"/>
        </w:rPr>
        <w:t>'  : 'checkout',</w:t>
      </w:r>
    </w:p>
    <w:p w14:paraId="7FF56C52" w14:textId="69AA3E41" w:rsidR="00E11B47" w:rsidRDefault="00E11B47" w:rsidP="00E11B47">
      <w:pPr>
        <w:autoSpaceDE w:val="0"/>
        <w:autoSpaceDN w:val="0"/>
        <w:adjustRightInd w:val="0"/>
        <w:rPr>
          <w:ins w:id="344" w:author="Liran Sigalat" w:date="2013-10-14T23:34:00Z"/>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'norm'    : 'https</w:t>
      </w:r>
      <w:proofErr w:type="gramStart"/>
      <w:r>
        <w:rPr>
          <w:rFonts w:ascii="Consolas" w:hAnsi="Consolas" w:cs="Consolas"/>
          <w:sz w:val="19"/>
          <w:szCs w:val="19"/>
        </w:rPr>
        <w:t>:/</w:t>
      </w:r>
      <w:proofErr w:type="gramEnd"/>
      <w:r>
        <w:rPr>
          <w:rFonts w:ascii="Consolas" w:hAnsi="Consolas" w:cs="Consolas"/>
          <w:sz w:val="19"/>
          <w:szCs w:val="19"/>
        </w:rPr>
        <w:t>/www.walmart.com/wmflows/checkout'}</w:t>
      </w:r>
    </w:p>
    <w:p w14:paraId="5D354990" w14:textId="292809D7" w:rsidR="00E518ED" w:rsidRDefault="00E518ED" w:rsidP="00E518ED">
      <w:pPr>
        <w:pStyle w:val="Heading4"/>
        <w:rPr>
          <w:ins w:id="345" w:author="Liran Sigalat" w:date="2013-10-14T23:34:00Z"/>
        </w:rPr>
      </w:pPr>
      <w:bookmarkStart w:id="346" w:name="_Toc369558895"/>
      <w:proofErr w:type="spellStart"/>
      <w:ins w:id="347" w:author="Liran Sigalat" w:date="2013-10-14T23:34:00Z">
        <w:r>
          <w:t>FPatterns</w:t>
        </w:r>
        <w:bookmarkEnd w:id="346"/>
        <w:proofErr w:type="spellEnd"/>
      </w:ins>
    </w:p>
    <w:p w14:paraId="6053F7CC" w14:textId="77777777" w:rsidR="00E518ED" w:rsidRDefault="00E518ED" w:rsidP="00E518ED">
      <w:pPr>
        <w:rPr>
          <w:ins w:id="348" w:author="Liran Sigalat" w:date="2013-10-14T23:34:00Z"/>
        </w:rPr>
      </w:pPr>
      <w:proofErr w:type="gramStart"/>
      <w:ins w:id="349" w:author="Liran Sigalat" w:date="2013-10-14T23:34:00Z">
        <w:r>
          <w:t>Usually used to define rules with a ‘checkout’ or ‘purchase’ action.</w:t>
        </w:r>
        <w:proofErr w:type="gramEnd"/>
        <w:r>
          <w:t xml:space="preserve"> Such as:</w:t>
        </w:r>
      </w:ins>
    </w:p>
    <w:p w14:paraId="3181C8DC" w14:textId="77777777" w:rsidR="00E518ED" w:rsidRPr="00E518ED" w:rsidRDefault="00E518ED" w:rsidP="00E518ED">
      <w:pPr>
        <w:autoSpaceDE w:val="0"/>
        <w:autoSpaceDN w:val="0"/>
        <w:adjustRightInd w:val="0"/>
        <w:rPr>
          <w:ins w:id="350" w:author="Liran Sigalat" w:date="2013-10-14T23:37:00Z"/>
          <w:rFonts w:ascii="Consolas" w:hAnsi="Consolas" w:cs="Consolas"/>
          <w:sz w:val="19"/>
          <w:szCs w:val="19"/>
        </w:rPr>
      </w:pPr>
      <w:ins w:id="351" w:author="Liran Sigalat" w:date="2013-10-14T23:34:00Z">
        <w:r>
          <w:rPr>
            <w:rFonts w:ascii="Consolas" w:hAnsi="Consolas" w:cs="Consolas"/>
            <w:sz w:val="19"/>
            <w:szCs w:val="19"/>
          </w:rPr>
          <w:tab/>
          <w:t xml:space="preserve"> </w:t>
        </w:r>
      </w:ins>
      <w:ins w:id="352" w:author="Liran Sigalat" w:date="2013-10-14T23:37:00Z">
        <w:r w:rsidRPr="00E518ED">
          <w:rPr>
            <w:rFonts w:ascii="Consolas" w:hAnsi="Consolas" w:cs="Consolas"/>
            <w:sz w:val="19"/>
            <w:szCs w:val="19"/>
          </w:rPr>
          <w:t>{'name'    : 'checkout1',</w:t>
        </w:r>
      </w:ins>
    </w:p>
    <w:p w14:paraId="5B036CCC" w14:textId="49A7EB75" w:rsidR="00E518ED" w:rsidRPr="00E518ED" w:rsidRDefault="00E518ED" w:rsidP="00E518ED">
      <w:pPr>
        <w:autoSpaceDE w:val="0"/>
        <w:autoSpaceDN w:val="0"/>
        <w:adjustRightInd w:val="0"/>
        <w:rPr>
          <w:ins w:id="353" w:author="Liran Sigalat" w:date="2013-10-14T23:37:00Z"/>
          <w:rFonts w:ascii="Consolas" w:hAnsi="Consolas" w:cs="Consolas"/>
          <w:sz w:val="19"/>
          <w:szCs w:val="19"/>
        </w:rPr>
      </w:pPr>
      <w:ins w:id="354" w:author="Liran Sigalat" w:date="2013-10-14T23:37:00Z">
        <w:r w:rsidRPr="00E518ED">
          <w:rPr>
            <w:rFonts w:ascii="Consolas" w:hAnsi="Consolas" w:cs="Consolas"/>
            <w:sz w:val="19"/>
            <w:szCs w:val="19"/>
          </w:rPr>
          <w:t xml:space="preserve">      </w:t>
        </w:r>
        <w:r>
          <w:rPr>
            <w:rFonts w:ascii="Consolas" w:hAnsi="Consolas" w:cs="Consolas"/>
            <w:sz w:val="19"/>
            <w:szCs w:val="19"/>
          </w:rPr>
          <w:tab/>
          <w:t xml:space="preserve">  </w:t>
        </w:r>
        <w:r w:rsidRPr="00E518ED">
          <w:rPr>
            <w:rFonts w:ascii="Consolas" w:hAnsi="Consolas" w:cs="Consolas"/>
            <w:sz w:val="19"/>
            <w:szCs w:val="19"/>
          </w:rPr>
          <w:t>'</w:t>
        </w:r>
        <w:proofErr w:type="spellStart"/>
        <w:proofErr w:type="gramStart"/>
        <w:r w:rsidRPr="00E518ED">
          <w:rPr>
            <w:rFonts w:ascii="Consolas" w:hAnsi="Consolas" w:cs="Consolas"/>
            <w:sz w:val="19"/>
            <w:szCs w:val="19"/>
          </w:rPr>
          <w:t>spattern</w:t>
        </w:r>
        <w:proofErr w:type="spellEnd"/>
        <w:proofErr w:type="gramEnd"/>
        <w:r w:rsidRPr="00E518ED">
          <w:rPr>
            <w:rFonts w:ascii="Consolas" w:hAnsi="Consolas" w:cs="Consolas"/>
            <w:sz w:val="19"/>
            <w:szCs w:val="19"/>
          </w:rPr>
          <w:t>' : 'https',</w:t>
        </w:r>
      </w:ins>
    </w:p>
    <w:p w14:paraId="2D71B5E3" w14:textId="1B9B6C68" w:rsidR="00E518ED" w:rsidRPr="00E518ED" w:rsidRDefault="00E518ED" w:rsidP="00E518ED">
      <w:pPr>
        <w:autoSpaceDE w:val="0"/>
        <w:autoSpaceDN w:val="0"/>
        <w:adjustRightInd w:val="0"/>
        <w:rPr>
          <w:ins w:id="355" w:author="Liran Sigalat" w:date="2013-10-14T23:37:00Z"/>
          <w:rFonts w:ascii="Consolas" w:hAnsi="Consolas" w:cs="Consolas"/>
          <w:sz w:val="19"/>
          <w:szCs w:val="19"/>
        </w:rPr>
      </w:pPr>
      <w:ins w:id="356" w:author="Liran Sigalat" w:date="2013-10-14T23:37:00Z">
        <w:r w:rsidRPr="00E518ED">
          <w:rPr>
            <w:rFonts w:ascii="Consolas" w:hAnsi="Consolas" w:cs="Consolas"/>
            <w:sz w:val="19"/>
            <w:szCs w:val="19"/>
          </w:rPr>
          <w:t xml:space="preserve">      </w:t>
        </w:r>
        <w:r>
          <w:rPr>
            <w:rFonts w:ascii="Consolas" w:hAnsi="Consolas" w:cs="Consolas"/>
            <w:sz w:val="19"/>
            <w:szCs w:val="19"/>
          </w:rPr>
          <w:tab/>
          <w:t xml:space="preserve">  </w:t>
        </w:r>
        <w:r w:rsidRPr="00E518ED">
          <w:rPr>
            <w:rFonts w:ascii="Consolas" w:hAnsi="Consolas" w:cs="Consolas"/>
            <w:sz w:val="19"/>
            <w:szCs w:val="19"/>
          </w:rPr>
          <w:t>'</w:t>
        </w:r>
        <w:proofErr w:type="gramStart"/>
        <w:r w:rsidRPr="00E518ED">
          <w:rPr>
            <w:rFonts w:ascii="Consolas" w:hAnsi="Consolas" w:cs="Consolas"/>
            <w:sz w:val="19"/>
            <w:szCs w:val="19"/>
          </w:rPr>
          <w:t>pattern</w:t>
        </w:r>
        <w:proofErr w:type="gramEnd"/>
        <w:r w:rsidRPr="00E518ED">
          <w:rPr>
            <w:rFonts w:ascii="Consolas" w:hAnsi="Consolas" w:cs="Consolas"/>
            <w:sz w:val="19"/>
            <w:szCs w:val="19"/>
          </w:rPr>
          <w:t>' : '^/cart',</w:t>
        </w:r>
      </w:ins>
    </w:p>
    <w:p w14:paraId="7E5B8EE4" w14:textId="2BCDEEE9" w:rsidR="00E518ED" w:rsidRPr="00E518ED" w:rsidRDefault="00E518ED" w:rsidP="00E518ED">
      <w:pPr>
        <w:autoSpaceDE w:val="0"/>
        <w:autoSpaceDN w:val="0"/>
        <w:adjustRightInd w:val="0"/>
        <w:rPr>
          <w:ins w:id="357" w:author="Liran Sigalat" w:date="2013-10-14T23:37:00Z"/>
          <w:rFonts w:ascii="Consolas" w:hAnsi="Consolas" w:cs="Consolas"/>
          <w:sz w:val="19"/>
          <w:szCs w:val="19"/>
        </w:rPr>
      </w:pPr>
      <w:ins w:id="358" w:author="Liran Sigalat" w:date="2013-10-14T23:37:00Z">
        <w:r w:rsidRPr="00E518ED">
          <w:rPr>
            <w:rFonts w:ascii="Consolas" w:hAnsi="Consolas" w:cs="Consolas"/>
            <w:sz w:val="19"/>
            <w:szCs w:val="19"/>
          </w:rPr>
          <w:t xml:space="preserve">      </w:t>
        </w:r>
        <w:r>
          <w:rPr>
            <w:rFonts w:ascii="Consolas" w:hAnsi="Consolas" w:cs="Consolas"/>
            <w:sz w:val="19"/>
            <w:szCs w:val="19"/>
          </w:rPr>
          <w:tab/>
          <w:t xml:space="preserve">  </w:t>
        </w:r>
        <w:r w:rsidRPr="00E518ED">
          <w:rPr>
            <w:rFonts w:ascii="Consolas" w:hAnsi="Consolas" w:cs="Consolas"/>
            <w:sz w:val="19"/>
            <w:szCs w:val="19"/>
          </w:rPr>
          <w:t>'</w:t>
        </w:r>
        <w:proofErr w:type="spellStart"/>
        <w:proofErr w:type="gramStart"/>
        <w:r w:rsidRPr="00E518ED">
          <w:rPr>
            <w:rFonts w:ascii="Consolas" w:hAnsi="Consolas" w:cs="Consolas"/>
            <w:sz w:val="19"/>
            <w:szCs w:val="19"/>
          </w:rPr>
          <w:t>fpattern</w:t>
        </w:r>
        <w:proofErr w:type="spellEnd"/>
        <w:proofErr w:type="gramEnd"/>
        <w:r w:rsidRPr="00E518ED">
          <w:rPr>
            <w:rFonts w:ascii="Consolas" w:hAnsi="Consolas" w:cs="Consolas"/>
            <w:sz w:val="19"/>
            <w:szCs w:val="19"/>
          </w:rPr>
          <w:t>' : '</w:t>
        </w:r>
        <w:proofErr w:type="spellStart"/>
        <w:r w:rsidRPr="00E518ED">
          <w:rPr>
            <w:rFonts w:ascii="Consolas" w:hAnsi="Consolas" w:cs="Consolas"/>
            <w:sz w:val="19"/>
            <w:szCs w:val="19"/>
          </w:rPr>
          <w:t>gberr</w:t>
        </w:r>
        <w:proofErr w:type="spellEnd"/>
        <w:r w:rsidRPr="00E518ED">
          <w:rPr>
            <w:rFonts w:ascii="Consolas" w:hAnsi="Consolas" w:cs="Consolas"/>
            <w:sz w:val="19"/>
            <w:szCs w:val="19"/>
          </w:rPr>
          <w:t>',</w:t>
        </w:r>
      </w:ins>
    </w:p>
    <w:p w14:paraId="1985C155" w14:textId="102E6D49" w:rsidR="00E518ED" w:rsidRPr="00E518ED" w:rsidRDefault="00E518ED" w:rsidP="00E518ED">
      <w:pPr>
        <w:autoSpaceDE w:val="0"/>
        <w:autoSpaceDN w:val="0"/>
        <w:adjustRightInd w:val="0"/>
        <w:rPr>
          <w:ins w:id="359" w:author="Liran Sigalat" w:date="2013-10-14T23:37:00Z"/>
          <w:rFonts w:ascii="Consolas" w:hAnsi="Consolas" w:cs="Consolas"/>
          <w:sz w:val="19"/>
          <w:szCs w:val="19"/>
        </w:rPr>
      </w:pPr>
      <w:ins w:id="360" w:author="Liran Sigalat" w:date="2013-10-14T23:37:00Z">
        <w:r w:rsidRPr="00E518ED">
          <w:rPr>
            <w:rFonts w:ascii="Consolas" w:hAnsi="Consolas" w:cs="Consolas"/>
            <w:sz w:val="19"/>
            <w:szCs w:val="19"/>
          </w:rPr>
          <w:t xml:space="preserve">      </w:t>
        </w:r>
      </w:ins>
      <w:ins w:id="361" w:author="Liran Sigalat" w:date="2013-10-14T23:38:00Z">
        <w:r>
          <w:rPr>
            <w:rFonts w:ascii="Consolas" w:hAnsi="Consolas" w:cs="Consolas"/>
            <w:sz w:val="19"/>
            <w:szCs w:val="19"/>
          </w:rPr>
          <w:tab/>
          <w:t xml:space="preserve">  </w:t>
        </w:r>
      </w:ins>
      <w:ins w:id="362" w:author="Liran Sigalat" w:date="2013-10-14T23:37:00Z">
        <w:r w:rsidRPr="00E518ED">
          <w:rPr>
            <w:rFonts w:ascii="Consolas" w:hAnsi="Consolas" w:cs="Consolas"/>
            <w:sz w:val="19"/>
            <w:szCs w:val="19"/>
          </w:rPr>
          <w:t>'</w:t>
        </w:r>
        <w:proofErr w:type="gramStart"/>
        <w:r w:rsidRPr="00E518ED">
          <w:rPr>
            <w:rFonts w:ascii="Consolas" w:hAnsi="Consolas" w:cs="Consolas"/>
            <w:sz w:val="19"/>
            <w:szCs w:val="19"/>
          </w:rPr>
          <w:t>action</w:t>
        </w:r>
        <w:proofErr w:type="gramEnd"/>
        <w:r w:rsidRPr="00E518ED">
          <w:rPr>
            <w:rFonts w:ascii="Consolas" w:hAnsi="Consolas" w:cs="Consolas"/>
            <w:sz w:val="19"/>
            <w:szCs w:val="19"/>
          </w:rPr>
          <w:t>'  : 'checkout',</w:t>
        </w:r>
      </w:ins>
    </w:p>
    <w:p w14:paraId="65EAE84F" w14:textId="434C6FC8" w:rsidR="00E518ED" w:rsidRDefault="00E518ED" w:rsidP="00E518ED">
      <w:pPr>
        <w:autoSpaceDE w:val="0"/>
        <w:autoSpaceDN w:val="0"/>
        <w:adjustRightInd w:val="0"/>
        <w:rPr>
          <w:ins w:id="363" w:author="Liran Sigalat" w:date="2013-10-14T23:34:00Z"/>
          <w:rFonts w:ascii="Consolas" w:hAnsi="Consolas" w:cs="Consolas"/>
          <w:sz w:val="19"/>
          <w:szCs w:val="19"/>
        </w:rPr>
      </w:pPr>
      <w:ins w:id="364" w:author="Liran Sigalat" w:date="2013-10-14T23:37:00Z">
        <w:r w:rsidRPr="00E518ED">
          <w:rPr>
            <w:rFonts w:ascii="Consolas" w:hAnsi="Consolas" w:cs="Consolas"/>
            <w:sz w:val="19"/>
            <w:szCs w:val="19"/>
          </w:rPr>
          <w:t xml:space="preserve">      </w:t>
        </w:r>
      </w:ins>
      <w:ins w:id="365" w:author="Liran Sigalat" w:date="2013-10-14T23:38:00Z">
        <w:r>
          <w:rPr>
            <w:rFonts w:ascii="Consolas" w:hAnsi="Consolas" w:cs="Consolas"/>
            <w:sz w:val="19"/>
            <w:szCs w:val="19"/>
          </w:rPr>
          <w:tab/>
          <w:t xml:space="preserve">  </w:t>
        </w:r>
      </w:ins>
      <w:ins w:id="366" w:author="Liran Sigalat" w:date="2013-10-14T23:37:00Z">
        <w:r w:rsidRPr="00E518ED">
          <w:rPr>
            <w:rFonts w:ascii="Consolas" w:hAnsi="Consolas" w:cs="Consolas"/>
            <w:sz w:val="19"/>
            <w:szCs w:val="19"/>
          </w:rPr>
          <w:t>'norm'    : 'https</w:t>
        </w:r>
        <w:proofErr w:type="gramStart"/>
        <w:r w:rsidRPr="00E518ED">
          <w:rPr>
            <w:rFonts w:ascii="Consolas" w:hAnsi="Consolas" w:cs="Consolas"/>
            <w:sz w:val="19"/>
            <w:szCs w:val="19"/>
          </w:rPr>
          <w:t>:/</w:t>
        </w:r>
        <w:proofErr w:type="gramEnd"/>
        <w:r w:rsidRPr="00E518ED">
          <w:rPr>
            <w:rFonts w:ascii="Consolas" w:hAnsi="Consolas" w:cs="Consolas"/>
            <w:sz w:val="19"/>
            <w:szCs w:val="19"/>
          </w:rPr>
          <w:t>/www.walmart.com/cart2/cart.do#gberr'}</w:t>
        </w:r>
      </w:ins>
    </w:p>
    <w:p w14:paraId="62C290AE" w14:textId="77777777" w:rsidR="00E518ED" w:rsidRDefault="00E518ED" w:rsidP="00E11B47">
      <w:pPr>
        <w:autoSpaceDE w:val="0"/>
        <w:autoSpaceDN w:val="0"/>
        <w:adjustRightInd w:val="0"/>
        <w:rPr>
          <w:rFonts w:ascii="Consolas" w:hAnsi="Consolas" w:cs="Consolas"/>
          <w:sz w:val="19"/>
          <w:szCs w:val="19"/>
        </w:rPr>
      </w:pPr>
    </w:p>
    <w:p w14:paraId="097A82B5" w14:textId="77777777" w:rsidR="002667EF" w:rsidRDefault="002667EF" w:rsidP="002667EF">
      <w:pPr>
        <w:pStyle w:val="Heading3"/>
      </w:pPr>
      <w:bookmarkStart w:id="367" w:name="_Toc369558896"/>
      <w:r>
        <w:t>Norm</w:t>
      </w:r>
      <w:bookmarkEnd w:id="367"/>
    </w:p>
    <w:p w14:paraId="5AB74D56" w14:textId="77777777" w:rsidR="00844694" w:rsidRDefault="007D2D85" w:rsidP="00844694">
      <w:pPr>
        <w:spacing w:line="276" w:lineRule="auto"/>
        <w:ind w:left="360"/>
      </w:pPr>
      <w:r>
        <w:t xml:space="preserve">The ‘norm’ is </w:t>
      </w:r>
      <w:r w:rsidRPr="009B60DD">
        <w:t>the normalized URL</w:t>
      </w:r>
      <w:r>
        <w:t>, meaning t</w:t>
      </w:r>
      <w:r w:rsidRPr="009B60DD">
        <w:t>he shortest possible subset of the original URL t</w:t>
      </w:r>
      <w:r>
        <w:t xml:space="preserve">hat would lead to the same page. The URL is cleaned up from all the parameters that don’t affect the </w:t>
      </w:r>
      <w:r>
        <w:lastRenderedPageBreak/>
        <w:t>content of the displayed page.</w:t>
      </w:r>
      <w:r w:rsidR="00E427D0">
        <w:t xml:space="preserve"> In many cases everything after the ‘?’ can be dropped, but in some cases there’re some search parameters that can’t be dropped and need to be included. In addition there’re cases in which nothing can be dropped from the original URL</w:t>
      </w:r>
      <w:r w:rsidR="00844694">
        <w:t xml:space="preserve"> and therefore there’s no need to define a </w:t>
      </w:r>
      <w:r w:rsidR="00E427D0">
        <w:t xml:space="preserve">normalized </w:t>
      </w:r>
      <w:r w:rsidR="00844694">
        <w:t xml:space="preserve">URL for such a rule. </w:t>
      </w:r>
    </w:p>
    <w:p w14:paraId="6AA1CB36" w14:textId="634AB4F6" w:rsidR="007D2D85" w:rsidRDefault="00E427D0" w:rsidP="00DC2E84">
      <w:pPr>
        <w:spacing w:line="276" w:lineRule="auto"/>
        <w:ind w:left="360"/>
      </w:pPr>
      <w:r>
        <w:t>The examples below will assist in understanding the concept</w:t>
      </w:r>
      <w:r w:rsidR="00DC2E84">
        <w:t xml:space="preserve"> (the highlighted part in the ‘original URL’ column is the ‘normalized URL.</w:t>
      </w:r>
    </w:p>
    <w:tbl>
      <w:tblPr>
        <w:tblStyle w:val="TableGrid"/>
        <w:tblW w:w="10350" w:type="dxa"/>
        <w:tblInd w:w="-72" w:type="dxa"/>
        <w:tblLayout w:type="fixed"/>
        <w:tblLook w:val="04A0" w:firstRow="1" w:lastRow="0" w:firstColumn="1" w:lastColumn="0" w:noHBand="0" w:noVBand="1"/>
      </w:tblPr>
      <w:tblGrid>
        <w:gridCol w:w="5400"/>
        <w:gridCol w:w="2610"/>
        <w:gridCol w:w="2340"/>
      </w:tblGrid>
      <w:tr w:rsidR="002B716E" w14:paraId="40E3D444" w14:textId="77777777" w:rsidTr="002B716E">
        <w:tc>
          <w:tcPr>
            <w:tcW w:w="5400" w:type="dxa"/>
            <w:shd w:val="clear" w:color="auto" w:fill="FBD4B4" w:themeFill="accent6" w:themeFillTint="66"/>
          </w:tcPr>
          <w:p w14:paraId="2903ABFF" w14:textId="4DDD1835" w:rsidR="00E427D0" w:rsidRPr="00E427D0" w:rsidRDefault="00E427D0" w:rsidP="007D2D85">
            <w:pPr>
              <w:spacing w:line="276" w:lineRule="auto"/>
              <w:rPr>
                <w:b/>
                <w:bCs/>
              </w:rPr>
            </w:pPr>
            <w:r w:rsidRPr="00E427D0">
              <w:rPr>
                <w:b/>
                <w:bCs/>
              </w:rPr>
              <w:t>Original URL</w:t>
            </w:r>
          </w:p>
        </w:tc>
        <w:tc>
          <w:tcPr>
            <w:tcW w:w="2610" w:type="dxa"/>
            <w:shd w:val="clear" w:color="auto" w:fill="FBD4B4" w:themeFill="accent6" w:themeFillTint="66"/>
          </w:tcPr>
          <w:p w14:paraId="0CEA1E9F" w14:textId="35F6850B" w:rsidR="00E427D0" w:rsidRPr="00E427D0" w:rsidRDefault="00E427D0" w:rsidP="007D2D85">
            <w:pPr>
              <w:spacing w:line="276" w:lineRule="auto"/>
              <w:rPr>
                <w:b/>
                <w:bCs/>
              </w:rPr>
            </w:pPr>
            <w:r w:rsidRPr="00E427D0">
              <w:rPr>
                <w:b/>
                <w:bCs/>
              </w:rPr>
              <w:t>Normalized URL</w:t>
            </w:r>
          </w:p>
        </w:tc>
        <w:tc>
          <w:tcPr>
            <w:tcW w:w="2340" w:type="dxa"/>
            <w:shd w:val="clear" w:color="auto" w:fill="FBD4B4" w:themeFill="accent6" w:themeFillTint="66"/>
          </w:tcPr>
          <w:p w14:paraId="0CA56A18" w14:textId="7CF0B056" w:rsidR="00E427D0" w:rsidRPr="00E427D0" w:rsidRDefault="00E427D0" w:rsidP="007D2D85">
            <w:pPr>
              <w:spacing w:line="276" w:lineRule="auto"/>
              <w:rPr>
                <w:b/>
                <w:bCs/>
              </w:rPr>
            </w:pPr>
            <w:r w:rsidRPr="00E427D0">
              <w:rPr>
                <w:b/>
                <w:bCs/>
              </w:rPr>
              <w:t>Normalized Pattern</w:t>
            </w:r>
          </w:p>
        </w:tc>
      </w:tr>
      <w:tr w:rsidR="002B716E" w14:paraId="6A69E868" w14:textId="77777777" w:rsidTr="002B716E">
        <w:tc>
          <w:tcPr>
            <w:tcW w:w="5400" w:type="dxa"/>
          </w:tcPr>
          <w:p w14:paraId="7F52FB5B" w14:textId="12690719" w:rsidR="00E427D0" w:rsidRPr="00E427D0" w:rsidRDefault="00E427D0" w:rsidP="00E427D0">
            <w:pPr>
              <w:autoSpaceDE w:val="0"/>
              <w:autoSpaceDN w:val="0"/>
              <w:adjustRightInd w:val="0"/>
              <w:rPr>
                <w:rStyle w:val="Hyperlink"/>
                <w:sz w:val="20"/>
                <w:szCs w:val="20"/>
              </w:rPr>
            </w:pPr>
            <w:r w:rsidRPr="00981681">
              <w:rPr>
                <w:rStyle w:val="Hyperlink"/>
                <w:sz w:val="20"/>
                <w:szCs w:val="20"/>
                <w:highlight w:val="yellow"/>
              </w:rPr>
              <w:t>http://www.walmart.com/cp/iPad-eReaders-Tablets/1078524</w:t>
            </w:r>
            <w:r w:rsidRPr="00E427D0">
              <w:rPr>
                <w:rStyle w:val="Hyperlink"/>
                <w:sz w:val="20"/>
                <w:szCs w:val="20"/>
              </w:rPr>
              <w:t>?povid=P1262-C1110.2784+1455.2776+1115.2956-L21</w:t>
            </w:r>
          </w:p>
        </w:tc>
        <w:tc>
          <w:tcPr>
            <w:tcW w:w="2610" w:type="dxa"/>
          </w:tcPr>
          <w:p w14:paraId="2D81DD47" w14:textId="5AB3974E" w:rsidR="00E427D0" w:rsidRPr="00E427D0" w:rsidRDefault="00E427D0" w:rsidP="00E427D0">
            <w:pPr>
              <w:autoSpaceDE w:val="0"/>
              <w:autoSpaceDN w:val="0"/>
              <w:adjustRightInd w:val="0"/>
              <w:rPr>
                <w:rStyle w:val="Hyperlink"/>
                <w:sz w:val="20"/>
                <w:szCs w:val="20"/>
              </w:rPr>
            </w:pPr>
            <w:r w:rsidRPr="00E427D0">
              <w:rPr>
                <w:rStyle w:val="Hyperlink"/>
                <w:sz w:val="20"/>
                <w:szCs w:val="20"/>
              </w:rPr>
              <w:t>http://www.walmart.com/cp/iPad-eReaders-Tablets/1078524</w:t>
            </w:r>
          </w:p>
        </w:tc>
        <w:tc>
          <w:tcPr>
            <w:tcW w:w="2340" w:type="dxa"/>
          </w:tcPr>
          <w:p w14:paraId="1D6C4453" w14:textId="77777777" w:rsidR="00844694" w:rsidRPr="00844694" w:rsidRDefault="00844694" w:rsidP="00844694">
            <w:pPr>
              <w:autoSpaceDE w:val="0"/>
              <w:autoSpaceDN w:val="0"/>
              <w:adjustRightInd w:val="0"/>
              <w:rPr>
                <w:rStyle w:val="Hyperlink"/>
                <w:sz w:val="20"/>
                <w:szCs w:val="20"/>
              </w:rPr>
            </w:pPr>
            <w:r w:rsidRPr="00844694">
              <w:rPr>
                <w:rStyle w:val="Hyperlink"/>
                <w:sz w:val="20"/>
                <w:szCs w:val="20"/>
              </w:rPr>
              <w:t>http://www.walmart.com/cp/{c2}/{c2id}</w:t>
            </w:r>
          </w:p>
          <w:p w14:paraId="6A12B300" w14:textId="77777777" w:rsidR="00E427D0" w:rsidRPr="00E427D0" w:rsidRDefault="00E427D0" w:rsidP="007D2D85">
            <w:pPr>
              <w:spacing w:line="276" w:lineRule="auto"/>
              <w:rPr>
                <w:rStyle w:val="Hyperlink"/>
                <w:sz w:val="20"/>
                <w:szCs w:val="20"/>
              </w:rPr>
            </w:pPr>
          </w:p>
        </w:tc>
      </w:tr>
      <w:tr w:rsidR="002B716E" w14:paraId="6610577E" w14:textId="77777777" w:rsidTr="002B716E">
        <w:tc>
          <w:tcPr>
            <w:tcW w:w="5400" w:type="dxa"/>
          </w:tcPr>
          <w:p w14:paraId="7C05BCB6" w14:textId="24C69FC1" w:rsidR="00E427D0" w:rsidRPr="00E86562" w:rsidRDefault="00E86562" w:rsidP="00E86562">
            <w:pPr>
              <w:autoSpaceDE w:val="0"/>
              <w:autoSpaceDN w:val="0"/>
              <w:adjustRightInd w:val="0"/>
              <w:rPr>
                <w:rStyle w:val="Hyperlink"/>
                <w:sz w:val="20"/>
                <w:szCs w:val="20"/>
              </w:rPr>
            </w:pPr>
            <w:r w:rsidRPr="00981681">
              <w:rPr>
                <w:rStyle w:val="Hyperlink"/>
                <w:sz w:val="20"/>
                <w:szCs w:val="20"/>
                <w:highlight w:val="yellow"/>
              </w:rPr>
              <w:t>http://www.walmart.com/browse/electronics/scanners/3944_3951_37807_4439/</w:t>
            </w:r>
            <w:r w:rsidRPr="00E86562">
              <w:rPr>
                <w:rStyle w:val="Hyperlink"/>
                <w:sz w:val="20"/>
                <w:szCs w:val="20"/>
              </w:rPr>
              <w:t>?tab_value=all&amp;amp;amp;pref_store=1576&amp;amp;amp;ss=false&amp;amp;amp;ic=32_0</w:t>
            </w:r>
          </w:p>
        </w:tc>
        <w:tc>
          <w:tcPr>
            <w:tcW w:w="2610" w:type="dxa"/>
          </w:tcPr>
          <w:p w14:paraId="032597A5" w14:textId="3D0A7CD3" w:rsidR="00E427D0" w:rsidRPr="00E427D0" w:rsidRDefault="00E86562" w:rsidP="00E86562">
            <w:pPr>
              <w:autoSpaceDE w:val="0"/>
              <w:autoSpaceDN w:val="0"/>
              <w:adjustRightInd w:val="0"/>
              <w:rPr>
                <w:rStyle w:val="Hyperlink"/>
                <w:sz w:val="20"/>
                <w:szCs w:val="20"/>
              </w:rPr>
            </w:pPr>
            <w:r w:rsidRPr="00E86562">
              <w:rPr>
                <w:rStyle w:val="Hyperlink"/>
                <w:sz w:val="20"/>
                <w:szCs w:val="20"/>
              </w:rPr>
              <w:t>http://www.walmart.com/browse/electronics/scanners/3944_3951_37807_4439/</w:t>
            </w:r>
          </w:p>
        </w:tc>
        <w:tc>
          <w:tcPr>
            <w:tcW w:w="2340" w:type="dxa"/>
          </w:tcPr>
          <w:p w14:paraId="7B6AF9C3" w14:textId="77777777" w:rsidR="00E86562" w:rsidRPr="00E86562" w:rsidRDefault="00E86562" w:rsidP="00E86562">
            <w:pPr>
              <w:autoSpaceDE w:val="0"/>
              <w:autoSpaceDN w:val="0"/>
              <w:adjustRightInd w:val="0"/>
              <w:rPr>
                <w:rStyle w:val="Hyperlink"/>
                <w:sz w:val="20"/>
                <w:szCs w:val="20"/>
              </w:rPr>
            </w:pPr>
            <w:r w:rsidRPr="00E86562">
              <w:rPr>
                <w:rStyle w:val="Hyperlink"/>
                <w:sz w:val="20"/>
                <w:szCs w:val="20"/>
              </w:rPr>
              <w:t>http://www.walmart.com/browse/{c1}/{c2}/{c2id}/</w:t>
            </w:r>
          </w:p>
          <w:p w14:paraId="54373C47" w14:textId="77777777" w:rsidR="00E427D0" w:rsidRPr="00E427D0" w:rsidRDefault="00E427D0" w:rsidP="00E427D0">
            <w:pPr>
              <w:autoSpaceDE w:val="0"/>
              <w:autoSpaceDN w:val="0"/>
              <w:adjustRightInd w:val="0"/>
              <w:rPr>
                <w:rStyle w:val="Hyperlink"/>
                <w:sz w:val="20"/>
                <w:szCs w:val="20"/>
              </w:rPr>
            </w:pPr>
          </w:p>
        </w:tc>
      </w:tr>
      <w:tr w:rsidR="002B716E" w14:paraId="75406B77" w14:textId="77777777" w:rsidTr="002B716E">
        <w:tc>
          <w:tcPr>
            <w:tcW w:w="5400" w:type="dxa"/>
          </w:tcPr>
          <w:p w14:paraId="1BF97C9B" w14:textId="3ABBACB5" w:rsidR="00E427D0" w:rsidRPr="008223B3" w:rsidRDefault="008223B3" w:rsidP="008223B3">
            <w:pPr>
              <w:autoSpaceDE w:val="0"/>
              <w:autoSpaceDN w:val="0"/>
              <w:adjustRightInd w:val="0"/>
              <w:rPr>
                <w:rStyle w:val="Hyperlink"/>
                <w:sz w:val="20"/>
                <w:szCs w:val="20"/>
              </w:rPr>
            </w:pPr>
            <w:r w:rsidRPr="008223B3">
              <w:rPr>
                <w:rStyle w:val="Hyperlink"/>
                <w:sz w:val="20"/>
                <w:szCs w:val="20"/>
                <w:highlight w:val="yellow"/>
              </w:rPr>
              <w:t>https://www.walmart.com/cart2/cart.do</w:t>
            </w:r>
            <w:r w:rsidRPr="008223B3">
              <w:rPr>
                <w:rStyle w:val="Hyperlink"/>
                <w:sz w:val="20"/>
                <w:szCs w:val="20"/>
              </w:rPr>
              <w:t>?webflowforward=true&amp;amp;amp;webflowforward=true</w:t>
            </w:r>
          </w:p>
        </w:tc>
        <w:tc>
          <w:tcPr>
            <w:tcW w:w="2610" w:type="dxa"/>
          </w:tcPr>
          <w:p w14:paraId="4D2DF523" w14:textId="158C4DA2" w:rsidR="00E427D0" w:rsidRPr="008223B3" w:rsidRDefault="008223B3" w:rsidP="008223B3">
            <w:pPr>
              <w:autoSpaceDE w:val="0"/>
              <w:autoSpaceDN w:val="0"/>
              <w:adjustRightInd w:val="0"/>
              <w:rPr>
                <w:rStyle w:val="Hyperlink"/>
                <w:sz w:val="20"/>
                <w:szCs w:val="20"/>
              </w:rPr>
            </w:pPr>
            <w:r w:rsidRPr="008223B3">
              <w:rPr>
                <w:rStyle w:val="Hyperlink"/>
                <w:sz w:val="20"/>
                <w:szCs w:val="20"/>
              </w:rPr>
              <w:t>https://www.walmart.com/cart2/cart.do</w:t>
            </w:r>
          </w:p>
        </w:tc>
        <w:tc>
          <w:tcPr>
            <w:tcW w:w="2340" w:type="dxa"/>
          </w:tcPr>
          <w:p w14:paraId="77222DB5" w14:textId="3429DEE7" w:rsidR="00E427D0" w:rsidRPr="008223B3" w:rsidRDefault="008223B3" w:rsidP="008223B3">
            <w:pPr>
              <w:autoSpaceDE w:val="0"/>
              <w:autoSpaceDN w:val="0"/>
              <w:adjustRightInd w:val="0"/>
              <w:rPr>
                <w:rStyle w:val="Hyperlink"/>
                <w:sz w:val="20"/>
                <w:szCs w:val="20"/>
              </w:rPr>
            </w:pPr>
            <w:r w:rsidRPr="008223B3">
              <w:rPr>
                <w:rStyle w:val="Hyperlink"/>
                <w:sz w:val="20"/>
                <w:szCs w:val="20"/>
              </w:rPr>
              <w:t>https://www.walmart.com/cart2/cart.do</w:t>
            </w:r>
          </w:p>
        </w:tc>
      </w:tr>
      <w:tr w:rsidR="002B716E" w14:paraId="243CED65" w14:textId="77777777" w:rsidTr="002B716E">
        <w:tc>
          <w:tcPr>
            <w:tcW w:w="5400" w:type="dxa"/>
          </w:tcPr>
          <w:p w14:paraId="4367B808" w14:textId="29F29AA8" w:rsidR="00E427D0" w:rsidRPr="00DC2E84" w:rsidRDefault="00DC2E84" w:rsidP="00DC2E84">
            <w:pPr>
              <w:autoSpaceDE w:val="0"/>
              <w:autoSpaceDN w:val="0"/>
              <w:adjustRightInd w:val="0"/>
              <w:rPr>
                <w:rStyle w:val="Hyperlink"/>
                <w:sz w:val="20"/>
                <w:szCs w:val="20"/>
              </w:rPr>
            </w:pPr>
            <w:r w:rsidRPr="00DC2E84">
              <w:rPr>
                <w:rStyle w:val="Hyperlink"/>
                <w:sz w:val="20"/>
                <w:szCs w:val="20"/>
                <w:highlight w:val="yellow"/>
              </w:rPr>
              <w:t>http://www.walmart.com/search/browse-ng.do?</w:t>
            </w:r>
            <w:r w:rsidRPr="00DC2E84">
              <w:rPr>
                <w:rStyle w:val="Hyperlink"/>
                <w:sz w:val="20"/>
                <w:szCs w:val="20"/>
              </w:rPr>
              <w:t>_refineresult=true&amp;amp;amp;povid=cat1070145-env172199-moduleA080112-lLinkGNAV_Electronics_Electronics_GPS_Navigation&amp;amp;amp;</w:t>
            </w:r>
            <w:r w:rsidRPr="00DC2E84">
              <w:rPr>
                <w:rStyle w:val="Hyperlink"/>
                <w:sz w:val="20"/>
                <w:szCs w:val="20"/>
                <w:highlight w:val="yellow"/>
              </w:rPr>
              <w:t>facet=brand%3AGarmin</w:t>
            </w:r>
            <w:r w:rsidRPr="00DC2E84">
              <w:rPr>
                <w:rStyle w:val="Hyperlink"/>
                <w:sz w:val="20"/>
                <w:szCs w:val="20"/>
              </w:rPr>
              <w:t>&amp;amp;amp;cat_id=3944&amp;amp;amp;fromPageCatId=538883</w:t>
            </w:r>
          </w:p>
        </w:tc>
        <w:tc>
          <w:tcPr>
            <w:tcW w:w="2610" w:type="dxa"/>
          </w:tcPr>
          <w:p w14:paraId="7D0BD1DC" w14:textId="30959256" w:rsidR="00E427D0" w:rsidRPr="00DC2E84" w:rsidRDefault="00DC2E84" w:rsidP="00DC2E84">
            <w:pPr>
              <w:autoSpaceDE w:val="0"/>
              <w:autoSpaceDN w:val="0"/>
              <w:adjustRightInd w:val="0"/>
              <w:rPr>
                <w:rStyle w:val="Hyperlink"/>
                <w:sz w:val="20"/>
                <w:szCs w:val="20"/>
              </w:rPr>
            </w:pPr>
            <w:r w:rsidRPr="00DC2E84">
              <w:rPr>
                <w:rStyle w:val="Hyperlink"/>
                <w:sz w:val="20"/>
                <w:szCs w:val="20"/>
              </w:rPr>
              <w:t>http://www.walmart.com/search/browse-ng.do?facet=brand%3AGarmin</w:t>
            </w:r>
          </w:p>
        </w:tc>
        <w:tc>
          <w:tcPr>
            <w:tcW w:w="2340" w:type="dxa"/>
          </w:tcPr>
          <w:p w14:paraId="497EE5A6" w14:textId="0573F143" w:rsidR="00E427D0" w:rsidRPr="00DC2E84" w:rsidRDefault="00DC2E84" w:rsidP="00DC2E84">
            <w:pPr>
              <w:autoSpaceDE w:val="0"/>
              <w:autoSpaceDN w:val="0"/>
              <w:adjustRightInd w:val="0"/>
              <w:rPr>
                <w:rStyle w:val="Hyperlink"/>
                <w:sz w:val="20"/>
                <w:szCs w:val="20"/>
              </w:rPr>
            </w:pPr>
            <w:r w:rsidRPr="00DC2E84">
              <w:rPr>
                <w:rStyle w:val="Hyperlink"/>
                <w:sz w:val="20"/>
                <w:szCs w:val="20"/>
              </w:rPr>
              <w:t>http://www.walmart.com/search/browse-ng.do?facet={facet}</w:t>
            </w:r>
          </w:p>
        </w:tc>
      </w:tr>
      <w:tr w:rsidR="002B716E" w14:paraId="6EA567F9" w14:textId="77777777" w:rsidTr="002B716E">
        <w:tc>
          <w:tcPr>
            <w:tcW w:w="5400" w:type="dxa"/>
          </w:tcPr>
          <w:p w14:paraId="506BF83C" w14:textId="358D4567" w:rsidR="00E427D0" w:rsidRPr="002B716E" w:rsidRDefault="002B716E" w:rsidP="002B716E">
            <w:pPr>
              <w:autoSpaceDE w:val="0"/>
              <w:autoSpaceDN w:val="0"/>
              <w:adjustRightInd w:val="0"/>
              <w:rPr>
                <w:rStyle w:val="Hyperlink"/>
                <w:sz w:val="20"/>
                <w:szCs w:val="20"/>
              </w:rPr>
            </w:pPr>
            <w:r w:rsidRPr="005F7F77">
              <w:rPr>
                <w:rStyle w:val="Hyperlink"/>
                <w:sz w:val="20"/>
                <w:szCs w:val="20"/>
                <w:highlight w:val="yellow"/>
              </w:rPr>
              <w:t>http://www.walmart.com/search/search-ng.do?</w:t>
            </w:r>
            <w:r w:rsidRPr="002B716E">
              <w:rPr>
                <w:rStyle w:val="Hyperlink"/>
                <w:sz w:val="20"/>
                <w:szCs w:val="20"/>
              </w:rPr>
              <w:t>tab_value=all&amp;</w:t>
            </w:r>
            <w:r w:rsidRPr="005F7F77">
              <w:rPr>
                <w:rStyle w:val="Hyperlink"/>
                <w:sz w:val="20"/>
                <w:szCs w:val="20"/>
                <w:highlight w:val="yellow"/>
              </w:rPr>
              <w:t>search_query=floor+lamp&amp;</w:t>
            </w:r>
            <w:r w:rsidRPr="002B716E">
              <w:rPr>
                <w:rStyle w:val="Hyperlink"/>
                <w:sz w:val="20"/>
                <w:szCs w:val="20"/>
              </w:rPr>
              <w:t>search_constraint=4044&amp;Find=Find&amp;cat_id=4044&amp;</w:t>
            </w:r>
            <w:r w:rsidRPr="005F7F77">
              <w:rPr>
                <w:rStyle w:val="Hyperlink"/>
                <w:sz w:val="20"/>
                <w:szCs w:val="20"/>
                <w:highlight w:val="yellow"/>
              </w:rPr>
              <w:t>facet=price%3a%2420+-+%2450</w:t>
            </w:r>
            <w:r w:rsidRPr="002B716E">
              <w:rPr>
                <w:rStyle w:val="Hyperlink"/>
                <w:sz w:val="20"/>
                <w:szCs w:val="20"/>
              </w:rPr>
              <w:t>&amp;pref_store=5129&amp;ss=false&amp;ic=16_32&amp;_be_related=2</w:t>
            </w:r>
          </w:p>
        </w:tc>
        <w:tc>
          <w:tcPr>
            <w:tcW w:w="2610" w:type="dxa"/>
          </w:tcPr>
          <w:p w14:paraId="591EE6A5" w14:textId="2E49DBA3" w:rsidR="00E427D0" w:rsidRPr="002B716E" w:rsidRDefault="002B716E" w:rsidP="002B716E">
            <w:pPr>
              <w:autoSpaceDE w:val="0"/>
              <w:autoSpaceDN w:val="0"/>
              <w:adjustRightInd w:val="0"/>
              <w:rPr>
                <w:rStyle w:val="Hyperlink"/>
                <w:sz w:val="20"/>
                <w:szCs w:val="20"/>
              </w:rPr>
            </w:pPr>
            <w:r w:rsidRPr="002B716E">
              <w:rPr>
                <w:rStyle w:val="Hyperlink"/>
                <w:sz w:val="20"/>
                <w:szCs w:val="20"/>
              </w:rPr>
              <w:t>http:</w:t>
            </w:r>
            <w:r w:rsidR="002779D8">
              <w:rPr>
                <w:rStyle w:val="Hyperlink"/>
                <w:sz w:val="20"/>
                <w:szCs w:val="20"/>
              </w:rPr>
              <w:t>//www.walmart.com/search/search-</w:t>
            </w:r>
            <w:r w:rsidRPr="002B716E">
              <w:rPr>
                <w:rStyle w:val="Hyperlink"/>
                <w:sz w:val="20"/>
                <w:szCs w:val="20"/>
              </w:rPr>
              <w:t>ng.do?search_query=floor+lamp&amp;facet=price%3a%2420+-+%2450</w:t>
            </w:r>
          </w:p>
        </w:tc>
        <w:tc>
          <w:tcPr>
            <w:tcW w:w="2340" w:type="dxa"/>
          </w:tcPr>
          <w:p w14:paraId="11832169" w14:textId="5770BDC6" w:rsidR="00E427D0" w:rsidRPr="002B716E" w:rsidRDefault="002B716E" w:rsidP="002B716E">
            <w:pPr>
              <w:autoSpaceDE w:val="0"/>
              <w:autoSpaceDN w:val="0"/>
              <w:adjustRightInd w:val="0"/>
              <w:rPr>
                <w:rStyle w:val="Hyperlink"/>
                <w:sz w:val="20"/>
                <w:szCs w:val="20"/>
              </w:rPr>
            </w:pPr>
            <w:r w:rsidRPr="002B716E">
              <w:rPr>
                <w:rStyle w:val="Hyperlink"/>
                <w:sz w:val="20"/>
                <w:szCs w:val="20"/>
              </w:rPr>
              <w:t>http://www.walmart.com/search/search-ng.do?search_query={search}&amp;facet={facet}</w:t>
            </w:r>
          </w:p>
        </w:tc>
      </w:tr>
      <w:tr w:rsidR="002B716E" w14:paraId="3481CCA1" w14:textId="77777777" w:rsidTr="002B716E">
        <w:tc>
          <w:tcPr>
            <w:tcW w:w="5400" w:type="dxa"/>
          </w:tcPr>
          <w:p w14:paraId="5A92A973" w14:textId="05D82B78" w:rsidR="00E427D0" w:rsidRPr="0086352A" w:rsidRDefault="0086352A" w:rsidP="0086352A">
            <w:pPr>
              <w:autoSpaceDE w:val="0"/>
              <w:autoSpaceDN w:val="0"/>
              <w:adjustRightInd w:val="0"/>
              <w:rPr>
                <w:rStyle w:val="Hyperlink"/>
                <w:sz w:val="20"/>
                <w:szCs w:val="20"/>
              </w:rPr>
            </w:pPr>
            <w:r w:rsidRPr="0086352A">
              <w:rPr>
                <w:rStyle w:val="Hyperlink"/>
                <w:sz w:val="20"/>
                <w:szCs w:val="20"/>
                <w:highlight w:val="yellow"/>
              </w:rPr>
              <w:t>http://www.sears.com/shc/s/clothing-women-s-dresses&amp;amp;amp;Sears_Next/s-1023574</w:t>
            </w:r>
            <w:r w:rsidRPr="0086352A">
              <w:rPr>
                <w:rStyle w:val="Hyperlink"/>
                <w:sz w:val="20"/>
                <w:szCs w:val="20"/>
              </w:rPr>
              <w:t>?filter=storeOrigin_storeOrigin&amp;amp;amp;viewItems=50&amp;amp;amp;i_cntr=1366336840304</w:t>
            </w:r>
          </w:p>
        </w:tc>
        <w:tc>
          <w:tcPr>
            <w:tcW w:w="2610" w:type="dxa"/>
          </w:tcPr>
          <w:p w14:paraId="477B937E" w14:textId="429F3C1C" w:rsidR="00E427D0" w:rsidRPr="0086352A" w:rsidRDefault="0086352A" w:rsidP="0086352A">
            <w:pPr>
              <w:autoSpaceDE w:val="0"/>
              <w:autoSpaceDN w:val="0"/>
              <w:adjustRightInd w:val="0"/>
              <w:rPr>
                <w:rStyle w:val="Hyperlink"/>
                <w:sz w:val="20"/>
                <w:szCs w:val="20"/>
              </w:rPr>
            </w:pPr>
            <w:r w:rsidRPr="0086352A">
              <w:rPr>
                <w:rStyle w:val="Hyperlink"/>
                <w:sz w:val="20"/>
                <w:szCs w:val="20"/>
              </w:rPr>
              <w:t>http://www.sears.com/shc/s/clothing-women-s-dresses&amp;amp;amp;Sears_Next/s-1023574</w:t>
            </w:r>
          </w:p>
        </w:tc>
        <w:tc>
          <w:tcPr>
            <w:tcW w:w="2340" w:type="dxa"/>
          </w:tcPr>
          <w:p w14:paraId="6AD62622" w14:textId="4D9F25D5" w:rsidR="00E427D0" w:rsidRPr="0086352A" w:rsidRDefault="0086352A" w:rsidP="0086352A">
            <w:pPr>
              <w:autoSpaceDE w:val="0"/>
              <w:autoSpaceDN w:val="0"/>
              <w:adjustRightInd w:val="0"/>
              <w:rPr>
                <w:rStyle w:val="Hyperlink"/>
                <w:sz w:val="20"/>
                <w:szCs w:val="20"/>
              </w:rPr>
            </w:pPr>
            <w:r w:rsidRPr="0086352A">
              <w:rPr>
                <w:rStyle w:val="Hyperlink"/>
                <w:sz w:val="20"/>
                <w:szCs w:val="20"/>
              </w:rPr>
              <w:t>http://www.sears.com/shc/s/{c2}/{letter}-{c2id}</w:t>
            </w:r>
          </w:p>
        </w:tc>
      </w:tr>
      <w:tr w:rsidR="002B716E" w14:paraId="38CDE529" w14:textId="77777777" w:rsidTr="002B716E">
        <w:tc>
          <w:tcPr>
            <w:tcW w:w="5400" w:type="dxa"/>
          </w:tcPr>
          <w:p w14:paraId="72941414" w14:textId="5E1DE159" w:rsidR="00E427D0" w:rsidRPr="002779D8" w:rsidRDefault="002779D8" w:rsidP="002779D8">
            <w:pPr>
              <w:autoSpaceDE w:val="0"/>
              <w:autoSpaceDN w:val="0"/>
              <w:adjustRightInd w:val="0"/>
              <w:rPr>
                <w:rStyle w:val="Hyperlink"/>
                <w:rFonts w:ascii="Consolas" w:hAnsi="Consolas" w:cs="Consolas"/>
                <w:color w:val="auto"/>
                <w:sz w:val="19"/>
                <w:szCs w:val="19"/>
                <w:u w:val="none"/>
              </w:rPr>
            </w:pPr>
            <w:r w:rsidRPr="001427C1">
              <w:rPr>
                <w:rStyle w:val="Hyperlink"/>
                <w:sz w:val="20"/>
                <w:szCs w:val="20"/>
                <w:highlight w:val="yellow"/>
              </w:rPr>
              <w:t>http://store.apple.com/us/search?find=usb+adapter+for+ipad+that+you+can+use+for+a+fash+drive</w:t>
            </w:r>
          </w:p>
        </w:tc>
        <w:tc>
          <w:tcPr>
            <w:tcW w:w="2610" w:type="dxa"/>
          </w:tcPr>
          <w:p w14:paraId="35D32A11" w14:textId="3B5B0586" w:rsidR="00E427D0" w:rsidRPr="002779D8" w:rsidRDefault="002779D8" w:rsidP="00DD3111">
            <w:pPr>
              <w:spacing w:line="276" w:lineRule="auto"/>
              <w:rPr>
                <w:sz w:val="20"/>
                <w:szCs w:val="20"/>
              </w:rPr>
            </w:pPr>
            <w:r w:rsidRPr="002779D8">
              <w:rPr>
                <w:sz w:val="20"/>
                <w:szCs w:val="20"/>
              </w:rPr>
              <w:t>Same as original URL</w:t>
            </w:r>
          </w:p>
        </w:tc>
        <w:tc>
          <w:tcPr>
            <w:tcW w:w="2340" w:type="dxa"/>
          </w:tcPr>
          <w:p w14:paraId="0101B01C" w14:textId="2DEFB8A0" w:rsidR="00E427D0" w:rsidRPr="002779D8" w:rsidRDefault="002779D8" w:rsidP="00DD3111">
            <w:pPr>
              <w:spacing w:line="276" w:lineRule="auto"/>
              <w:rPr>
                <w:sz w:val="20"/>
                <w:szCs w:val="20"/>
              </w:rPr>
            </w:pPr>
            <w:r w:rsidRPr="002779D8">
              <w:rPr>
                <w:sz w:val="20"/>
                <w:szCs w:val="20"/>
              </w:rPr>
              <w:t>None</w:t>
            </w:r>
          </w:p>
        </w:tc>
      </w:tr>
    </w:tbl>
    <w:p w14:paraId="1A61BA29" w14:textId="4E65FB66" w:rsidR="00D60551" w:rsidRDefault="00D31103" w:rsidP="00140831">
      <w:pPr>
        <w:pStyle w:val="Heading2"/>
      </w:pPr>
      <w:bookmarkStart w:id="368" w:name="_Toc369558897"/>
      <w:r>
        <w:t>Output</w:t>
      </w:r>
      <w:r w:rsidR="008F5604">
        <w:t xml:space="preserve"> File Structure</w:t>
      </w:r>
      <w:bookmarkEnd w:id="368"/>
    </w:p>
    <w:p w14:paraId="59DB1215" w14:textId="4C93CE34" w:rsidR="00B378AD" w:rsidRDefault="00B378AD" w:rsidP="00B378AD">
      <w:pPr>
        <w:spacing w:line="276" w:lineRule="auto"/>
        <w:ind w:left="360"/>
      </w:pPr>
      <w:r>
        <w:t>The expected output for each classified domain is a python file in the format of ‘domainName.py’, for example: walmart.py or sears.py. This section will explain the file’s format.</w:t>
      </w:r>
    </w:p>
    <w:p w14:paraId="1808C64F" w14:textId="4074C6CC" w:rsidR="00B378AD" w:rsidRDefault="00B378AD" w:rsidP="00140831">
      <w:pPr>
        <w:pStyle w:val="Heading3"/>
      </w:pPr>
      <w:bookmarkStart w:id="369" w:name="_Toc369558898"/>
      <w:r>
        <w:t xml:space="preserve">The </w:t>
      </w:r>
      <w:proofErr w:type="gramStart"/>
      <w:r>
        <w:t>match(</w:t>
      </w:r>
      <w:proofErr w:type="spellStart"/>
      <w:proofErr w:type="gramEnd"/>
      <w:r>
        <w:t>url</w:t>
      </w:r>
      <w:proofErr w:type="spellEnd"/>
      <w:r>
        <w:t>) function</w:t>
      </w:r>
      <w:bookmarkEnd w:id="369"/>
    </w:p>
    <w:p w14:paraId="7C47371B" w14:textId="7D8F3CD9" w:rsidR="00B378AD" w:rsidRDefault="00B378AD" w:rsidP="00B378AD">
      <w:pPr>
        <w:spacing w:line="276" w:lineRule="auto"/>
        <w:ind w:left="360"/>
      </w:pPr>
      <w:r>
        <w:t>This function defines the domain we’re working on in this file, as the example below shows:</w:t>
      </w:r>
    </w:p>
    <w:p w14:paraId="34C5FB7B" w14:textId="77777777" w:rsidR="00B378AD" w:rsidRDefault="00B378AD" w:rsidP="00B378AD">
      <w:pPr>
        <w:autoSpaceDE w:val="0"/>
        <w:autoSpaceDN w:val="0"/>
        <w:adjustRightInd w:val="0"/>
        <w:ind w:firstLine="360"/>
        <w:rPr>
          <w:rFonts w:ascii="Consolas" w:hAnsi="Consolas" w:cs="Consolas"/>
          <w:sz w:val="19"/>
          <w:szCs w:val="19"/>
        </w:rPr>
      </w:pPr>
      <w:proofErr w:type="spellStart"/>
      <w:proofErr w:type="gramStart"/>
      <w:r>
        <w:rPr>
          <w:rFonts w:ascii="Consolas" w:hAnsi="Consolas" w:cs="Consolas"/>
          <w:sz w:val="19"/>
          <w:szCs w:val="19"/>
        </w:rPr>
        <w:t>def</w:t>
      </w:r>
      <w:proofErr w:type="spellEnd"/>
      <w:proofErr w:type="gramEnd"/>
      <w:r>
        <w:rPr>
          <w:rFonts w:ascii="Consolas" w:hAnsi="Consolas" w:cs="Consolas"/>
          <w:sz w:val="19"/>
          <w:szCs w:val="19"/>
        </w:rPr>
        <w:t xml:space="preserve"> match(</w:t>
      </w:r>
      <w:proofErr w:type="spellStart"/>
      <w:r>
        <w:rPr>
          <w:rFonts w:ascii="Consolas" w:hAnsi="Consolas" w:cs="Consolas"/>
          <w:sz w:val="19"/>
          <w:szCs w:val="19"/>
        </w:rPr>
        <w:t>url</w:t>
      </w:r>
      <w:proofErr w:type="spellEnd"/>
      <w:r>
        <w:rPr>
          <w:rFonts w:ascii="Consolas" w:hAnsi="Consolas" w:cs="Consolas"/>
          <w:sz w:val="19"/>
          <w:szCs w:val="19"/>
        </w:rPr>
        <w:t>):</w:t>
      </w:r>
    </w:p>
    <w:p w14:paraId="2A4D7CFE" w14:textId="4010C699" w:rsidR="00B378AD" w:rsidRDefault="00B378AD" w:rsidP="00B378A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roofErr w:type="gramStart"/>
      <w:r>
        <w:rPr>
          <w:rFonts w:ascii="Consolas" w:hAnsi="Consolas" w:cs="Consolas"/>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url.hostname.endswith</w:t>
      </w:r>
      <w:proofErr w:type="spellEnd"/>
      <w:r>
        <w:rPr>
          <w:rFonts w:ascii="Consolas" w:hAnsi="Consolas" w:cs="Consolas"/>
          <w:sz w:val="19"/>
          <w:szCs w:val="19"/>
        </w:rPr>
        <w:t>('walmart.com')</w:t>
      </w:r>
    </w:p>
    <w:p w14:paraId="560ECCE5" w14:textId="7FEA29DE" w:rsidR="00B378AD" w:rsidRDefault="00B378AD" w:rsidP="00140831">
      <w:pPr>
        <w:pStyle w:val="Heading3"/>
      </w:pPr>
      <w:bookmarkStart w:id="370" w:name="_Toc369558899"/>
      <w:r>
        <w:t>The rules definition</w:t>
      </w:r>
      <w:bookmarkEnd w:id="370"/>
    </w:p>
    <w:p w14:paraId="6B6491E6" w14:textId="01A45816" w:rsidR="00954F1E" w:rsidRDefault="00954F1E" w:rsidP="00954F1E">
      <w:pPr>
        <w:spacing w:line="276" w:lineRule="auto"/>
        <w:ind w:left="360"/>
      </w:pPr>
      <w:r>
        <w:t>The previous sections described in details how to write rules to classify URLs. This section will focus on some general guidelines regarding the rules that should be written.</w:t>
      </w:r>
    </w:p>
    <w:p w14:paraId="18B7F207" w14:textId="50DBFFB9" w:rsidR="00954F1E" w:rsidRDefault="007C7B5E" w:rsidP="004D576B">
      <w:pPr>
        <w:pStyle w:val="ListParagraph"/>
        <w:numPr>
          <w:ilvl w:val="0"/>
          <w:numId w:val="26"/>
        </w:numPr>
        <w:spacing w:after="200" w:line="276" w:lineRule="auto"/>
        <w:ind w:left="720"/>
      </w:pPr>
      <w:r>
        <w:t>Y</w:t>
      </w:r>
      <w:r w:rsidR="004D576B">
        <w:t xml:space="preserve">ou should surely have a rule with an ‘irrelevant’ action for all the hostnames under the domain that are irrelevant to purchasing as shown in the </w:t>
      </w:r>
      <w:hyperlink w:anchor="_HPattern" w:history="1">
        <w:r w:rsidR="004D576B" w:rsidRPr="004D576B">
          <w:rPr>
            <w:rStyle w:val="Hyperlink"/>
          </w:rPr>
          <w:t>‘</w:t>
        </w:r>
        <w:proofErr w:type="spellStart"/>
        <w:r w:rsidR="004D576B" w:rsidRPr="004D576B">
          <w:rPr>
            <w:rStyle w:val="Hyperlink"/>
          </w:rPr>
          <w:t>HPattern</w:t>
        </w:r>
        <w:proofErr w:type="spellEnd"/>
        <w:r w:rsidR="004D576B" w:rsidRPr="004D576B">
          <w:rPr>
            <w:rStyle w:val="Hyperlink"/>
          </w:rPr>
          <w:t>’ section</w:t>
        </w:r>
      </w:hyperlink>
      <w:r w:rsidR="004D576B">
        <w:t>.</w:t>
      </w:r>
    </w:p>
    <w:p w14:paraId="2674FABF" w14:textId="7CA70348" w:rsidR="007C7B5E" w:rsidRDefault="00DE1DA1" w:rsidP="00DE1DA1">
      <w:pPr>
        <w:pStyle w:val="ListParagraph"/>
        <w:numPr>
          <w:ilvl w:val="0"/>
          <w:numId w:val="26"/>
        </w:numPr>
        <w:spacing w:after="200" w:line="276" w:lineRule="auto"/>
        <w:ind w:left="720"/>
      </w:pPr>
      <w:r>
        <w:t>In many domains you will have a rule</w:t>
      </w:r>
      <w:r w:rsidR="007C7B5E">
        <w:t xml:space="preserve"> </w:t>
      </w:r>
      <w:r>
        <w:t>with an ‘irrelevant’ action to capture all the paths that not related to purchasing, such as this example:</w:t>
      </w:r>
    </w:p>
    <w:p w14:paraId="155C079E" w14:textId="77777777" w:rsidR="00DE1DA1" w:rsidRPr="00DE1DA1" w:rsidRDefault="00DE1DA1" w:rsidP="00DE1DA1">
      <w:pPr>
        <w:autoSpaceDE w:val="0"/>
        <w:autoSpaceDN w:val="0"/>
        <w:adjustRightInd w:val="0"/>
        <w:ind w:left="720"/>
        <w:rPr>
          <w:rFonts w:ascii="Consolas" w:hAnsi="Consolas" w:cs="Consolas"/>
          <w:sz w:val="19"/>
          <w:szCs w:val="19"/>
        </w:rPr>
      </w:pPr>
      <w:r w:rsidRPr="00DE1DA1">
        <w:rPr>
          <w:rFonts w:ascii="Consolas" w:hAnsi="Consolas" w:cs="Consolas"/>
          <w:sz w:val="19"/>
          <w:szCs w:val="19"/>
        </w:rPr>
        <w:t xml:space="preserve">    {'name'    : 'irrelevant1',</w:t>
      </w:r>
    </w:p>
    <w:p w14:paraId="069CF0C0" w14:textId="77777777" w:rsidR="00DE1DA1" w:rsidRPr="00DE1DA1" w:rsidRDefault="00DE1DA1" w:rsidP="00DE1DA1">
      <w:pPr>
        <w:autoSpaceDE w:val="0"/>
        <w:autoSpaceDN w:val="0"/>
        <w:adjustRightInd w:val="0"/>
        <w:ind w:left="720"/>
        <w:rPr>
          <w:rFonts w:ascii="Consolas" w:hAnsi="Consolas" w:cs="Consolas"/>
          <w:sz w:val="19"/>
          <w:szCs w:val="19"/>
        </w:rPr>
      </w:pPr>
      <w:r w:rsidRPr="00DE1DA1">
        <w:rPr>
          <w:rFonts w:ascii="Consolas" w:hAnsi="Consolas" w:cs="Consolas"/>
          <w:sz w:val="19"/>
          <w:szCs w:val="19"/>
        </w:rPr>
        <w:lastRenderedPageBreak/>
        <w:t xml:space="preserve">     '</w:t>
      </w:r>
      <w:proofErr w:type="gramStart"/>
      <w:r w:rsidRPr="00DE1DA1">
        <w:rPr>
          <w:rFonts w:ascii="Consolas" w:hAnsi="Consolas" w:cs="Consolas"/>
          <w:sz w:val="19"/>
          <w:szCs w:val="19"/>
        </w:rPr>
        <w:t>pattern</w:t>
      </w:r>
      <w:proofErr w:type="gramEnd"/>
      <w:r w:rsidRPr="00DE1DA1">
        <w:rPr>
          <w:rFonts w:ascii="Consolas" w:hAnsi="Consolas" w:cs="Consolas"/>
          <w:sz w:val="19"/>
          <w:szCs w:val="19"/>
        </w:rPr>
        <w:t>' : '(</w:t>
      </w:r>
      <w:proofErr w:type="spellStart"/>
      <w:r w:rsidRPr="00DE1DA1">
        <w:rPr>
          <w:rFonts w:ascii="Consolas" w:hAnsi="Consolas" w:cs="Consolas"/>
          <w:sz w:val="19"/>
          <w:szCs w:val="19"/>
        </w:rPr>
        <w:t>support|downloads|api</w:t>
      </w:r>
      <w:proofErr w:type="spellEnd"/>
      <w:r w:rsidRPr="00DE1DA1">
        <w:rPr>
          <w:rFonts w:ascii="Consolas" w:hAnsi="Consolas" w:cs="Consolas"/>
          <w:sz w:val="19"/>
          <w:szCs w:val="19"/>
        </w:rPr>
        <w:t>)',</w:t>
      </w:r>
    </w:p>
    <w:p w14:paraId="30565FD4" w14:textId="5D922F27" w:rsidR="00DE1DA1" w:rsidRDefault="00DE1DA1" w:rsidP="00DE1DA1">
      <w:pPr>
        <w:autoSpaceDE w:val="0"/>
        <w:autoSpaceDN w:val="0"/>
        <w:adjustRightInd w:val="0"/>
        <w:ind w:left="720"/>
        <w:rPr>
          <w:rFonts w:ascii="Consolas" w:hAnsi="Consolas" w:cs="Consolas"/>
          <w:sz w:val="19"/>
          <w:szCs w:val="19"/>
        </w:rPr>
      </w:pPr>
      <w:r w:rsidRPr="00DE1DA1">
        <w:rPr>
          <w:rFonts w:ascii="Consolas" w:hAnsi="Consolas" w:cs="Consolas"/>
          <w:sz w:val="19"/>
          <w:szCs w:val="19"/>
        </w:rPr>
        <w:t xml:space="preserve"> </w:t>
      </w:r>
      <w:r>
        <w:rPr>
          <w:rFonts w:ascii="Consolas" w:hAnsi="Consolas" w:cs="Consolas"/>
          <w:sz w:val="19"/>
          <w:szCs w:val="19"/>
        </w:rPr>
        <w:t xml:space="preserve">    </w:t>
      </w:r>
      <w:proofErr w:type="gramStart"/>
      <w:r>
        <w:rPr>
          <w:rFonts w:ascii="Consolas" w:hAnsi="Consolas" w:cs="Consolas"/>
          <w:sz w:val="19"/>
          <w:szCs w:val="19"/>
        </w:rPr>
        <w:t>'action'  :</w:t>
      </w:r>
      <w:proofErr w:type="gramEnd"/>
      <w:r>
        <w:rPr>
          <w:rFonts w:ascii="Consolas" w:hAnsi="Consolas" w:cs="Consolas"/>
          <w:sz w:val="19"/>
          <w:szCs w:val="19"/>
        </w:rPr>
        <w:t xml:space="preserve"> 'irrelevant'}</w:t>
      </w:r>
    </w:p>
    <w:p w14:paraId="4C27DAD0" w14:textId="77777777" w:rsidR="00DE1DA1" w:rsidRPr="00DE1DA1" w:rsidRDefault="00DE1DA1" w:rsidP="00DE1DA1">
      <w:pPr>
        <w:autoSpaceDE w:val="0"/>
        <w:autoSpaceDN w:val="0"/>
        <w:adjustRightInd w:val="0"/>
        <w:ind w:left="720"/>
        <w:rPr>
          <w:rFonts w:ascii="Consolas" w:hAnsi="Consolas" w:cs="Consolas"/>
          <w:sz w:val="19"/>
          <w:szCs w:val="19"/>
        </w:rPr>
      </w:pPr>
    </w:p>
    <w:p w14:paraId="42E80073" w14:textId="1D7C7560" w:rsidR="004D576B" w:rsidRDefault="004D576B" w:rsidP="004D576B">
      <w:pPr>
        <w:pStyle w:val="ListParagraph"/>
        <w:numPr>
          <w:ilvl w:val="0"/>
          <w:numId w:val="26"/>
        </w:numPr>
        <w:spacing w:after="200" w:line="276" w:lineRule="auto"/>
        <w:ind w:left="720"/>
      </w:pPr>
      <w:r>
        <w:t xml:space="preserve">You should surely have at least one rule </w:t>
      </w:r>
      <w:r w:rsidR="005A1983">
        <w:t>with a ‘product’ action and one rule with a ‘list’ action. As these are the most popular actions, for most domains it is expected to have several rules for these actions in order to capture the different URL patterns.</w:t>
      </w:r>
    </w:p>
    <w:p w14:paraId="252BD44E" w14:textId="1C90C425" w:rsidR="005A1983" w:rsidRDefault="005A1983" w:rsidP="0073551C">
      <w:pPr>
        <w:pStyle w:val="ListParagraph"/>
        <w:numPr>
          <w:ilvl w:val="0"/>
          <w:numId w:val="26"/>
        </w:numPr>
        <w:spacing w:after="200" w:line="276" w:lineRule="auto"/>
        <w:ind w:left="720"/>
      </w:pPr>
      <w:r>
        <w:t xml:space="preserve">You will most likely have at least one rule that captures a ‘search’ signal for searches that are run in the domain, since all </w:t>
      </w:r>
      <w:r w:rsidR="0073551C">
        <w:t>sites</w:t>
      </w:r>
      <w:r>
        <w:t xml:space="preserve"> have a built in search engine. The action of this rule is most likely to be with a ‘list’ action. For example:</w:t>
      </w:r>
    </w:p>
    <w:p w14:paraId="26E38512" w14:textId="77777777" w:rsidR="005A1983" w:rsidRPr="005A1983" w:rsidRDefault="005A1983" w:rsidP="005A1983">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{'name'    : 'search',</w:t>
      </w:r>
    </w:p>
    <w:p w14:paraId="0174C867" w14:textId="77777777" w:rsidR="005A1983" w:rsidRPr="005A1983" w:rsidRDefault="005A1983" w:rsidP="005A1983">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w:t>
      </w:r>
      <w:proofErr w:type="gramStart"/>
      <w:r w:rsidRPr="005A1983">
        <w:rPr>
          <w:rFonts w:ascii="Consolas" w:hAnsi="Consolas" w:cs="Consolas"/>
          <w:sz w:val="19"/>
          <w:szCs w:val="19"/>
        </w:rPr>
        <w:t>pattern</w:t>
      </w:r>
      <w:proofErr w:type="gramEnd"/>
      <w:r w:rsidRPr="005A1983">
        <w:rPr>
          <w:rFonts w:ascii="Consolas" w:hAnsi="Consolas" w:cs="Consolas"/>
          <w:sz w:val="19"/>
          <w:szCs w:val="19"/>
        </w:rPr>
        <w:t>' : '^/(?P&lt;c2&gt;.*?)</w:t>
      </w:r>
      <w:proofErr w:type="gramStart"/>
      <w:r w:rsidRPr="005A1983">
        <w:rPr>
          <w:rFonts w:ascii="Consolas" w:hAnsi="Consolas" w:cs="Consolas"/>
          <w:sz w:val="19"/>
          <w:szCs w:val="19"/>
        </w:rPr>
        <w:t>/(</w:t>
      </w:r>
      <w:proofErr w:type="gramEnd"/>
      <w:r w:rsidRPr="005A1983">
        <w:rPr>
          <w:rFonts w:ascii="Consolas" w:hAnsi="Consolas" w:cs="Consolas"/>
          <w:sz w:val="19"/>
          <w:szCs w:val="19"/>
        </w:rPr>
        <w:t>?P&lt;letter&gt;[svc]?)</w:t>
      </w:r>
      <w:proofErr w:type="gramStart"/>
      <w:r w:rsidRPr="005A1983">
        <w:rPr>
          <w:rFonts w:ascii="Consolas" w:hAnsi="Consolas" w:cs="Consolas"/>
          <w:sz w:val="19"/>
          <w:szCs w:val="19"/>
        </w:rPr>
        <w:t>-(</w:t>
      </w:r>
      <w:proofErr w:type="gramEnd"/>
      <w:r w:rsidRPr="005A1983">
        <w:rPr>
          <w:rFonts w:ascii="Consolas" w:hAnsi="Consolas" w:cs="Consolas"/>
          <w:sz w:val="19"/>
          <w:szCs w:val="19"/>
        </w:rPr>
        <w:t>?P&lt;c2id&gt;.*?)([&amp;#?]|$)',</w:t>
      </w:r>
    </w:p>
    <w:p w14:paraId="7838C81E" w14:textId="77777777" w:rsidR="005A1983" w:rsidRPr="005A1983" w:rsidRDefault="005A1983" w:rsidP="005A1983">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w:t>
      </w:r>
      <w:proofErr w:type="gramStart"/>
      <w:r w:rsidRPr="005A1983">
        <w:rPr>
          <w:rFonts w:ascii="Consolas" w:hAnsi="Consolas" w:cs="Consolas"/>
          <w:sz w:val="19"/>
          <w:szCs w:val="19"/>
        </w:rPr>
        <w:t>action</w:t>
      </w:r>
      <w:proofErr w:type="gramEnd"/>
      <w:r w:rsidRPr="005A1983">
        <w:rPr>
          <w:rFonts w:ascii="Consolas" w:hAnsi="Consolas" w:cs="Consolas"/>
          <w:sz w:val="19"/>
          <w:szCs w:val="19"/>
        </w:rPr>
        <w:t>'  : 'list',</w:t>
      </w:r>
    </w:p>
    <w:p w14:paraId="356229A7" w14:textId="77777777" w:rsidR="005A1983" w:rsidRPr="005A1983" w:rsidRDefault="005A1983" w:rsidP="005A1983">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w:t>
      </w:r>
      <w:proofErr w:type="gramStart"/>
      <w:r w:rsidRPr="005A1983">
        <w:rPr>
          <w:rFonts w:ascii="Consolas" w:hAnsi="Consolas" w:cs="Consolas"/>
          <w:sz w:val="19"/>
          <w:szCs w:val="19"/>
        </w:rPr>
        <w:t>norm</w:t>
      </w:r>
      <w:proofErr w:type="gramEnd"/>
      <w:r w:rsidRPr="005A1983">
        <w:rPr>
          <w:rFonts w:ascii="Consolas" w:hAnsi="Consolas" w:cs="Consolas"/>
          <w:sz w:val="19"/>
          <w:szCs w:val="19"/>
        </w:rPr>
        <w:t>'    : 'http://www.sears.com/{c2}/{letter}-{c2id}?</w:t>
      </w:r>
      <w:r w:rsidRPr="005A1983">
        <w:rPr>
          <w:rFonts w:ascii="Consolas" w:hAnsi="Consolas" w:cs="Consolas"/>
          <w:b/>
          <w:bCs/>
          <w:sz w:val="19"/>
          <w:szCs w:val="19"/>
          <w:highlight w:val="yellow"/>
        </w:rPr>
        <w:t>keyword={search}</w:t>
      </w:r>
      <w:r w:rsidRPr="005A1983">
        <w:rPr>
          <w:rFonts w:ascii="Consolas" w:hAnsi="Consolas" w:cs="Consolas"/>
          <w:sz w:val="19"/>
          <w:szCs w:val="19"/>
        </w:rPr>
        <w:t>',</w:t>
      </w:r>
    </w:p>
    <w:p w14:paraId="61F80C3D" w14:textId="14252C71" w:rsidR="00941549" w:rsidRDefault="005A1983" w:rsidP="00941549">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w:t>
      </w:r>
      <w:proofErr w:type="spellStart"/>
      <w:proofErr w:type="gramStart"/>
      <w:r w:rsidRPr="005A1983">
        <w:rPr>
          <w:rFonts w:ascii="Consolas" w:hAnsi="Consolas" w:cs="Consolas"/>
          <w:sz w:val="19"/>
          <w:szCs w:val="19"/>
        </w:rPr>
        <w:t>qpattern</w:t>
      </w:r>
      <w:proofErr w:type="spellEnd"/>
      <w:proofErr w:type="gramEnd"/>
      <w:r w:rsidRPr="005A1983">
        <w:rPr>
          <w:rFonts w:ascii="Consolas" w:hAnsi="Consolas" w:cs="Consolas"/>
          <w:sz w:val="19"/>
          <w:szCs w:val="19"/>
        </w:rPr>
        <w:t>': '</w:t>
      </w:r>
      <w:r w:rsidRPr="005A1983">
        <w:rPr>
          <w:rFonts w:ascii="Consolas" w:hAnsi="Consolas" w:cs="Consolas"/>
          <w:b/>
          <w:bCs/>
          <w:sz w:val="19"/>
          <w:szCs w:val="19"/>
          <w:highlight w:val="yellow"/>
        </w:rPr>
        <w:t>keyword=(?P&lt;search&gt;.*?)</w:t>
      </w:r>
      <w:r w:rsidR="00941549">
        <w:rPr>
          <w:rFonts w:ascii="Consolas" w:hAnsi="Consolas" w:cs="Consolas"/>
          <w:sz w:val="19"/>
          <w:szCs w:val="19"/>
        </w:rPr>
        <w:t>([&amp;]|$)'}</w:t>
      </w:r>
    </w:p>
    <w:p w14:paraId="0C9A6B01" w14:textId="77777777" w:rsidR="00941549" w:rsidRPr="005A1983" w:rsidRDefault="00941549" w:rsidP="00941549">
      <w:pPr>
        <w:autoSpaceDE w:val="0"/>
        <w:autoSpaceDN w:val="0"/>
        <w:adjustRightInd w:val="0"/>
        <w:ind w:left="720"/>
        <w:rPr>
          <w:rFonts w:ascii="Consolas" w:hAnsi="Consolas" w:cs="Consolas"/>
          <w:sz w:val="19"/>
          <w:szCs w:val="19"/>
        </w:rPr>
      </w:pPr>
    </w:p>
    <w:p w14:paraId="37FC50EC" w14:textId="6F16752B" w:rsidR="00941549" w:rsidRDefault="007C7B5E" w:rsidP="00941549">
      <w:pPr>
        <w:pStyle w:val="ListParagraph"/>
        <w:numPr>
          <w:ilvl w:val="0"/>
          <w:numId w:val="26"/>
        </w:numPr>
        <w:spacing w:after="200" w:line="276" w:lineRule="auto"/>
        <w:ind w:left="720"/>
      </w:pPr>
      <w:r>
        <w:t>You</w:t>
      </w:r>
      <w:r w:rsidR="00941549">
        <w:t xml:space="preserve"> should surely have a rule with an ‘irrelevant’ action for all the hostnames under the domain that are irrelevant to purchasing as shown in the </w:t>
      </w:r>
      <w:hyperlink w:anchor="_HPattern" w:history="1">
        <w:r w:rsidR="00941549" w:rsidRPr="004D576B">
          <w:rPr>
            <w:rStyle w:val="Hyperlink"/>
          </w:rPr>
          <w:t>‘</w:t>
        </w:r>
        <w:proofErr w:type="spellStart"/>
        <w:r w:rsidR="00941549" w:rsidRPr="004D576B">
          <w:rPr>
            <w:rStyle w:val="Hyperlink"/>
          </w:rPr>
          <w:t>HPattern</w:t>
        </w:r>
        <w:proofErr w:type="spellEnd"/>
        <w:r w:rsidR="00941549" w:rsidRPr="004D576B">
          <w:rPr>
            <w:rStyle w:val="Hyperlink"/>
          </w:rPr>
          <w:t>’ section</w:t>
        </w:r>
      </w:hyperlink>
      <w:r w:rsidR="00941549">
        <w:t>.</w:t>
      </w:r>
    </w:p>
    <w:p w14:paraId="24873898" w14:textId="365ECBDE" w:rsidR="0020769D" w:rsidRDefault="0020769D" w:rsidP="007C7B5E">
      <w:pPr>
        <w:pStyle w:val="ListParagraph"/>
        <w:numPr>
          <w:ilvl w:val="0"/>
          <w:numId w:val="26"/>
        </w:numPr>
        <w:spacing w:after="200" w:line="276" w:lineRule="auto"/>
        <w:ind w:left="720"/>
      </w:pPr>
      <w:r>
        <w:t xml:space="preserve">In most </w:t>
      </w:r>
      <w:r w:rsidR="007C7B5E">
        <w:t>domains</w:t>
      </w:r>
      <w:r>
        <w:t xml:space="preserve"> you should have at least one rule with each one of the following actions: ‘checkout’, ‘</w:t>
      </w:r>
      <w:proofErr w:type="spellStart"/>
      <w:r>
        <w:t>store_locator</w:t>
      </w:r>
      <w:proofErr w:type="spellEnd"/>
      <w:r>
        <w:t>’, ‘purchase’ and one of the cart related actions (‘V</w:t>
      </w:r>
      <w:r w:rsidRPr="005E1844">
        <w:t>iew cart</w:t>
      </w:r>
      <w:r>
        <w:t>’ / ‘Add</w:t>
      </w:r>
      <w:r w:rsidRPr="005E1844">
        <w:t xml:space="preserve"> cart</w:t>
      </w:r>
      <w:r>
        <w:t>’ / ‘A</w:t>
      </w:r>
      <w:r w:rsidRPr="005E1844">
        <w:t>dd/view cart</w:t>
      </w:r>
      <w:r>
        <w:t>’)</w:t>
      </w:r>
      <w:r w:rsidR="00682EC9">
        <w:t>.</w:t>
      </w:r>
    </w:p>
    <w:p w14:paraId="373F500A" w14:textId="2766C30C" w:rsidR="00682EC9" w:rsidRDefault="00682EC9" w:rsidP="00EF1DB3">
      <w:pPr>
        <w:pStyle w:val="ListParagraph"/>
        <w:numPr>
          <w:ilvl w:val="0"/>
          <w:numId w:val="26"/>
        </w:numPr>
        <w:spacing w:after="200" w:line="276" w:lineRule="auto"/>
        <w:ind w:left="720"/>
      </w:pPr>
      <w:r>
        <w:t>You should note that in some cases the order of the rules matters, since some rules may override others. In the example below ‘ip1’ must appear before ‘ip2’ otherwise all URLs that can match the ‘ip1’ rule will match the ‘ip2’ rule if it comes before (as it is more general):</w:t>
      </w:r>
    </w:p>
    <w:p w14:paraId="3F78A05E"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{'name'    : 'ip1',</w:t>
      </w:r>
    </w:p>
    <w:p w14:paraId="11AD0F64"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w:t>
      </w:r>
      <w:proofErr w:type="gramStart"/>
      <w:r w:rsidRPr="00682EC9">
        <w:rPr>
          <w:rFonts w:ascii="Consolas" w:hAnsi="Consolas" w:cs="Consolas"/>
          <w:sz w:val="19"/>
          <w:szCs w:val="19"/>
        </w:rPr>
        <w:t>pattern</w:t>
      </w:r>
      <w:proofErr w:type="gramEnd"/>
      <w:r w:rsidRPr="00682EC9">
        <w:rPr>
          <w:rFonts w:ascii="Consolas" w:hAnsi="Consolas" w:cs="Consolas"/>
          <w:sz w:val="19"/>
          <w:szCs w:val="19"/>
        </w:rPr>
        <w:t>' : '</w:t>
      </w:r>
      <w:proofErr w:type="spellStart"/>
      <w:r w:rsidRPr="00682EC9">
        <w:rPr>
          <w:rFonts w:ascii="Consolas" w:hAnsi="Consolas" w:cs="Consolas"/>
          <w:sz w:val="19"/>
          <w:szCs w:val="19"/>
        </w:rPr>
        <w:t>ip</w:t>
      </w:r>
      <w:proofErr w:type="spellEnd"/>
      <w:r w:rsidRPr="00682EC9">
        <w:rPr>
          <w:rFonts w:ascii="Consolas" w:hAnsi="Consolas" w:cs="Consolas"/>
          <w:sz w:val="19"/>
          <w:szCs w:val="19"/>
        </w:rPr>
        <w:t>/(?P&lt;</w:t>
      </w:r>
      <w:proofErr w:type="spellStart"/>
      <w:r w:rsidRPr="00682EC9">
        <w:rPr>
          <w:rFonts w:ascii="Consolas" w:hAnsi="Consolas" w:cs="Consolas"/>
          <w:sz w:val="19"/>
          <w:szCs w:val="19"/>
        </w:rPr>
        <w:t>pn</w:t>
      </w:r>
      <w:proofErr w:type="spellEnd"/>
      <w:r w:rsidRPr="00682EC9">
        <w:rPr>
          <w:rFonts w:ascii="Consolas" w:hAnsi="Consolas" w:cs="Consolas"/>
          <w:sz w:val="19"/>
          <w:szCs w:val="19"/>
        </w:rPr>
        <w:t>&gt;.*?)</w:t>
      </w:r>
      <w:proofErr w:type="gramStart"/>
      <w:r w:rsidRPr="00682EC9">
        <w:rPr>
          <w:rFonts w:ascii="Consolas" w:hAnsi="Consolas" w:cs="Consolas"/>
          <w:sz w:val="19"/>
          <w:szCs w:val="19"/>
        </w:rPr>
        <w:t>/(</w:t>
      </w:r>
      <w:proofErr w:type="gramEnd"/>
      <w:r w:rsidRPr="00682EC9">
        <w:rPr>
          <w:rFonts w:ascii="Consolas" w:hAnsi="Consolas" w:cs="Consolas"/>
          <w:sz w:val="19"/>
          <w:szCs w:val="19"/>
        </w:rPr>
        <w:t>?P&lt;</w:t>
      </w:r>
      <w:proofErr w:type="spellStart"/>
      <w:r w:rsidRPr="00682EC9">
        <w:rPr>
          <w:rFonts w:ascii="Consolas" w:hAnsi="Consolas" w:cs="Consolas"/>
          <w:sz w:val="19"/>
          <w:szCs w:val="19"/>
        </w:rPr>
        <w:t>pid</w:t>
      </w:r>
      <w:proofErr w:type="spellEnd"/>
      <w:r w:rsidRPr="00682EC9">
        <w:rPr>
          <w:rFonts w:ascii="Consolas" w:hAnsi="Consolas" w:cs="Consolas"/>
          <w:sz w:val="19"/>
          <w:szCs w:val="19"/>
        </w:rPr>
        <w:t>&gt;.*?)([#?]|$)',</w:t>
      </w:r>
    </w:p>
    <w:p w14:paraId="37342F9E"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w:t>
      </w:r>
      <w:proofErr w:type="gramStart"/>
      <w:r w:rsidRPr="00682EC9">
        <w:rPr>
          <w:rFonts w:ascii="Consolas" w:hAnsi="Consolas" w:cs="Consolas"/>
          <w:sz w:val="19"/>
          <w:szCs w:val="19"/>
        </w:rPr>
        <w:t>action</w:t>
      </w:r>
      <w:proofErr w:type="gramEnd"/>
      <w:r w:rsidRPr="00682EC9">
        <w:rPr>
          <w:rFonts w:ascii="Consolas" w:hAnsi="Consolas" w:cs="Consolas"/>
          <w:sz w:val="19"/>
          <w:szCs w:val="19"/>
        </w:rPr>
        <w:t>'  : 'product',</w:t>
      </w:r>
    </w:p>
    <w:p w14:paraId="68139464" w14:textId="389DE0F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'norm'    : 'http</w:t>
      </w:r>
      <w:proofErr w:type="gramStart"/>
      <w:r w:rsidRPr="00682EC9">
        <w:rPr>
          <w:rFonts w:ascii="Consolas" w:hAnsi="Consolas" w:cs="Consolas"/>
          <w:sz w:val="19"/>
          <w:szCs w:val="19"/>
        </w:rPr>
        <w:t>:/</w:t>
      </w:r>
      <w:proofErr w:type="gramEnd"/>
      <w:r w:rsidRPr="00682EC9">
        <w:rPr>
          <w:rFonts w:ascii="Consolas" w:hAnsi="Consolas" w:cs="Consolas"/>
          <w:sz w:val="19"/>
          <w:szCs w:val="19"/>
        </w:rPr>
        <w:t>/</w:t>
      </w:r>
      <w:r>
        <w:rPr>
          <w:rFonts w:ascii="Consolas" w:hAnsi="Consolas" w:cs="Consolas"/>
          <w:sz w:val="19"/>
          <w:szCs w:val="19"/>
        </w:rPr>
        <w:t>www.walmart.com/ip/{pn}/{pid}'}</w:t>
      </w:r>
      <w:r w:rsidRPr="00682EC9">
        <w:rPr>
          <w:rFonts w:ascii="Consolas" w:hAnsi="Consolas" w:cs="Consolas"/>
          <w:sz w:val="19"/>
          <w:szCs w:val="19"/>
        </w:rPr>
        <w:t xml:space="preserve">                    </w:t>
      </w:r>
    </w:p>
    <w:p w14:paraId="5230B1EB" w14:textId="77777777" w:rsidR="00682EC9" w:rsidRPr="00682EC9" w:rsidRDefault="00682EC9" w:rsidP="00682EC9">
      <w:pPr>
        <w:autoSpaceDE w:val="0"/>
        <w:autoSpaceDN w:val="0"/>
        <w:adjustRightInd w:val="0"/>
        <w:ind w:left="720"/>
        <w:rPr>
          <w:rFonts w:ascii="Consolas" w:hAnsi="Consolas" w:cs="Consolas"/>
          <w:sz w:val="19"/>
          <w:szCs w:val="19"/>
        </w:rPr>
      </w:pPr>
    </w:p>
    <w:p w14:paraId="31266C4C"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{'name'    : 'ip2',</w:t>
      </w:r>
    </w:p>
    <w:p w14:paraId="2A1576FA"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w:t>
      </w:r>
      <w:proofErr w:type="gramStart"/>
      <w:r w:rsidRPr="00682EC9">
        <w:rPr>
          <w:rFonts w:ascii="Consolas" w:hAnsi="Consolas" w:cs="Consolas"/>
          <w:sz w:val="19"/>
          <w:szCs w:val="19"/>
        </w:rPr>
        <w:t>pattern</w:t>
      </w:r>
      <w:proofErr w:type="gramEnd"/>
      <w:r w:rsidRPr="00682EC9">
        <w:rPr>
          <w:rFonts w:ascii="Consolas" w:hAnsi="Consolas" w:cs="Consolas"/>
          <w:sz w:val="19"/>
          <w:szCs w:val="19"/>
        </w:rPr>
        <w:t>' : '</w:t>
      </w:r>
      <w:proofErr w:type="spellStart"/>
      <w:r w:rsidRPr="00682EC9">
        <w:rPr>
          <w:rFonts w:ascii="Consolas" w:hAnsi="Consolas" w:cs="Consolas"/>
          <w:sz w:val="19"/>
          <w:szCs w:val="19"/>
        </w:rPr>
        <w:t>ip</w:t>
      </w:r>
      <w:proofErr w:type="spellEnd"/>
      <w:r w:rsidRPr="00682EC9">
        <w:rPr>
          <w:rFonts w:ascii="Consolas" w:hAnsi="Consolas" w:cs="Consolas"/>
          <w:sz w:val="19"/>
          <w:szCs w:val="19"/>
        </w:rPr>
        <w:t>/(?P&lt;</w:t>
      </w:r>
      <w:proofErr w:type="spellStart"/>
      <w:r w:rsidRPr="00682EC9">
        <w:rPr>
          <w:rFonts w:ascii="Consolas" w:hAnsi="Consolas" w:cs="Consolas"/>
          <w:sz w:val="19"/>
          <w:szCs w:val="19"/>
        </w:rPr>
        <w:t>pid</w:t>
      </w:r>
      <w:proofErr w:type="spellEnd"/>
      <w:r w:rsidRPr="00682EC9">
        <w:rPr>
          <w:rFonts w:ascii="Consolas" w:hAnsi="Consolas" w:cs="Consolas"/>
          <w:sz w:val="19"/>
          <w:szCs w:val="19"/>
        </w:rPr>
        <w:t>&gt;.*?)([#?]|$)',</w:t>
      </w:r>
    </w:p>
    <w:p w14:paraId="148226B8"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w:t>
      </w:r>
      <w:proofErr w:type="gramStart"/>
      <w:r w:rsidRPr="00682EC9">
        <w:rPr>
          <w:rFonts w:ascii="Consolas" w:hAnsi="Consolas" w:cs="Consolas"/>
          <w:sz w:val="19"/>
          <w:szCs w:val="19"/>
        </w:rPr>
        <w:t>action</w:t>
      </w:r>
      <w:proofErr w:type="gramEnd"/>
      <w:r w:rsidRPr="00682EC9">
        <w:rPr>
          <w:rFonts w:ascii="Consolas" w:hAnsi="Consolas" w:cs="Consolas"/>
          <w:sz w:val="19"/>
          <w:szCs w:val="19"/>
        </w:rPr>
        <w:t>'  : 'product',</w:t>
      </w:r>
    </w:p>
    <w:p w14:paraId="006D1C29" w14:textId="253E7CF8" w:rsidR="00682EC9" w:rsidRPr="00682EC9" w:rsidRDefault="00682EC9" w:rsidP="00871EE1">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'norm'    : 'ht</w:t>
      </w:r>
      <w:r>
        <w:rPr>
          <w:rFonts w:ascii="Consolas" w:hAnsi="Consolas" w:cs="Consolas"/>
          <w:sz w:val="19"/>
          <w:szCs w:val="19"/>
        </w:rPr>
        <w:t>tp</w:t>
      </w:r>
      <w:proofErr w:type="gramStart"/>
      <w:r>
        <w:rPr>
          <w:rFonts w:ascii="Consolas" w:hAnsi="Consolas" w:cs="Consolas"/>
          <w:sz w:val="19"/>
          <w:szCs w:val="19"/>
        </w:rPr>
        <w:t>:/</w:t>
      </w:r>
      <w:proofErr w:type="gramEnd"/>
      <w:r>
        <w:rPr>
          <w:rFonts w:ascii="Consolas" w:hAnsi="Consolas" w:cs="Consolas"/>
          <w:sz w:val="19"/>
          <w:szCs w:val="19"/>
        </w:rPr>
        <w:t>/www.walmart.com/ip/{pid}'}</w:t>
      </w:r>
      <w:r w:rsidRPr="00682EC9">
        <w:rPr>
          <w:rFonts w:ascii="Consolas" w:hAnsi="Consolas" w:cs="Consolas"/>
          <w:sz w:val="19"/>
          <w:szCs w:val="19"/>
        </w:rPr>
        <w:t xml:space="preserve">                    </w:t>
      </w:r>
    </w:p>
    <w:p w14:paraId="7A927575" w14:textId="301801D1" w:rsidR="00871EE1" w:rsidRDefault="004F26B7" w:rsidP="00140831">
      <w:pPr>
        <w:pStyle w:val="Heading3"/>
      </w:pPr>
      <w:bookmarkStart w:id="371" w:name="_Toc369558900"/>
      <w:r>
        <w:t xml:space="preserve">The </w:t>
      </w:r>
      <w:proofErr w:type="spellStart"/>
      <w:r w:rsidR="00871EE1">
        <w:t>p</w:t>
      </w:r>
      <w:r>
        <w:t>arams</w:t>
      </w:r>
      <w:proofErr w:type="spellEnd"/>
      <w:r>
        <w:t xml:space="preserve"> definition</w:t>
      </w:r>
      <w:bookmarkEnd w:id="371"/>
    </w:p>
    <w:p w14:paraId="5FB105F5" w14:textId="52615CCD" w:rsidR="00871EE1" w:rsidRDefault="00871EE1" w:rsidP="00871EE1">
      <w:pPr>
        <w:spacing w:line="276" w:lineRule="auto"/>
        <w:ind w:left="360"/>
      </w:pPr>
      <w:r>
        <w:t>Here you should define all the patterns to match the query part of the URL, which are common for several rules.</w:t>
      </w:r>
      <w:r w:rsidR="00D84BF5">
        <w:t xml:space="preserve"> For example:</w:t>
      </w:r>
    </w:p>
    <w:p w14:paraId="73A870E6" w14:textId="77777777" w:rsidR="00D84BF5" w:rsidRDefault="00D84BF5" w:rsidP="00D84BF5">
      <w:pPr>
        <w:autoSpaceDE w:val="0"/>
        <w:autoSpaceDN w:val="0"/>
        <w:adjustRightInd w:val="0"/>
        <w:ind w:left="360"/>
        <w:rPr>
          <w:rFonts w:ascii="Consolas" w:hAnsi="Consolas" w:cs="Consolas"/>
          <w:sz w:val="19"/>
          <w:szCs w:val="19"/>
        </w:rPr>
      </w:pPr>
      <w:proofErr w:type="spellStart"/>
      <w:proofErr w:type="gramStart"/>
      <w:r>
        <w:rPr>
          <w:rFonts w:ascii="Consolas" w:hAnsi="Consolas" w:cs="Consolas"/>
          <w:sz w:val="19"/>
          <w:szCs w:val="19"/>
        </w:rPr>
        <w:t>params</w:t>
      </w:r>
      <w:proofErr w:type="spellEnd"/>
      <w:proofErr w:type="gramEnd"/>
      <w:r>
        <w:rPr>
          <w:rFonts w:ascii="Consolas" w:hAnsi="Consolas" w:cs="Consolas"/>
          <w:sz w:val="19"/>
          <w:szCs w:val="19"/>
        </w:rPr>
        <w:t xml:space="preserve"> = [</w:t>
      </w:r>
    </w:p>
    <w:p w14:paraId="20000C7C" w14:textId="77777777" w:rsidR="00D84BF5" w:rsidRDefault="00D84BF5" w:rsidP="00D84BF5">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qpattern</w:t>
      </w:r>
      <w:proofErr w:type="spellEnd"/>
      <w:r>
        <w:rPr>
          <w:rFonts w:ascii="Consolas" w:hAnsi="Consolas" w:cs="Consolas"/>
          <w:sz w:val="19"/>
          <w:szCs w:val="19"/>
        </w:rPr>
        <w:t>': '</w:t>
      </w:r>
      <w:proofErr w:type="spellStart"/>
      <w:r>
        <w:rPr>
          <w:rFonts w:ascii="Consolas" w:hAnsi="Consolas" w:cs="Consolas"/>
          <w:sz w:val="19"/>
          <w:szCs w:val="19"/>
        </w:rPr>
        <w:t>search_query</w:t>
      </w:r>
      <w:proofErr w:type="spellEnd"/>
      <w:proofErr w:type="gramStart"/>
      <w:r>
        <w:rPr>
          <w:rFonts w:ascii="Consolas" w:hAnsi="Consolas" w:cs="Consolas"/>
          <w:sz w:val="19"/>
          <w:szCs w:val="19"/>
        </w:rPr>
        <w:t>=(</w:t>
      </w:r>
      <w:proofErr w:type="gramEnd"/>
      <w:r>
        <w:rPr>
          <w:rFonts w:ascii="Consolas" w:hAnsi="Consolas" w:cs="Consolas"/>
          <w:sz w:val="19"/>
          <w:szCs w:val="19"/>
        </w:rPr>
        <w:t xml:space="preserve">?P&lt;search&gt;.*?)([&amp;]|$)'},     </w:t>
      </w:r>
    </w:p>
    <w:p w14:paraId="3CEBBE4C" w14:textId="77777777" w:rsidR="00D84BF5" w:rsidRDefault="00D84BF5" w:rsidP="00D84BF5">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qpattern</w:t>
      </w:r>
      <w:proofErr w:type="spellEnd"/>
      <w:r>
        <w:rPr>
          <w:rFonts w:ascii="Consolas" w:hAnsi="Consolas" w:cs="Consolas"/>
          <w:sz w:val="19"/>
          <w:szCs w:val="19"/>
        </w:rPr>
        <w:t>': 'facet</w:t>
      </w:r>
      <w:proofErr w:type="gramStart"/>
      <w:r>
        <w:rPr>
          <w:rFonts w:ascii="Consolas" w:hAnsi="Consolas" w:cs="Consolas"/>
          <w:sz w:val="19"/>
          <w:szCs w:val="19"/>
        </w:rPr>
        <w:t>=(</w:t>
      </w:r>
      <w:proofErr w:type="gramEnd"/>
      <w:r>
        <w:rPr>
          <w:rFonts w:ascii="Consolas" w:hAnsi="Consolas" w:cs="Consolas"/>
          <w:sz w:val="19"/>
          <w:szCs w:val="19"/>
        </w:rPr>
        <w:t xml:space="preserve">?P&lt;facet&gt;.*?)([&amp;]|$)'},     </w:t>
      </w:r>
    </w:p>
    <w:p w14:paraId="3AF04DDD" w14:textId="77777777" w:rsidR="00D84BF5" w:rsidRDefault="00D84BF5" w:rsidP="00D84BF5">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qpattern</w:t>
      </w:r>
      <w:proofErr w:type="spellEnd"/>
      <w:r>
        <w:rPr>
          <w:rFonts w:ascii="Consolas" w:hAnsi="Consolas" w:cs="Consolas"/>
          <w:sz w:val="19"/>
          <w:szCs w:val="19"/>
        </w:rPr>
        <w:t>': '</w:t>
      </w:r>
      <w:proofErr w:type="spellStart"/>
      <w:r>
        <w:rPr>
          <w:rFonts w:ascii="Consolas" w:hAnsi="Consolas" w:cs="Consolas"/>
          <w:sz w:val="19"/>
          <w:szCs w:val="19"/>
        </w:rPr>
        <w:t>sfsearch_zip</w:t>
      </w:r>
      <w:proofErr w:type="spellEnd"/>
      <w:proofErr w:type="gramStart"/>
      <w:r>
        <w:rPr>
          <w:rFonts w:ascii="Consolas" w:hAnsi="Consolas" w:cs="Consolas"/>
          <w:sz w:val="19"/>
          <w:szCs w:val="19"/>
        </w:rPr>
        <w:t>=(</w:t>
      </w:r>
      <w:proofErr w:type="gramEnd"/>
      <w:r>
        <w:rPr>
          <w:rFonts w:ascii="Consolas" w:hAnsi="Consolas" w:cs="Consolas"/>
          <w:sz w:val="19"/>
          <w:szCs w:val="19"/>
        </w:rPr>
        <w:t xml:space="preserve">?P&lt;location&gt;.*?)([&amp;]|$)'},     </w:t>
      </w:r>
    </w:p>
    <w:p w14:paraId="2FE7F279" w14:textId="77777777" w:rsidR="00D84BF5" w:rsidRDefault="00D84BF5" w:rsidP="00D84BF5">
      <w:pPr>
        <w:autoSpaceDE w:val="0"/>
        <w:autoSpaceDN w:val="0"/>
        <w:adjustRightInd w:val="0"/>
        <w:ind w:left="360"/>
        <w:rPr>
          <w:rFonts w:ascii="Consolas" w:hAnsi="Consolas" w:cs="Consolas"/>
          <w:sz w:val="19"/>
          <w:szCs w:val="19"/>
        </w:rPr>
      </w:pPr>
      <w:r>
        <w:rPr>
          <w:rFonts w:ascii="Consolas" w:hAnsi="Consolas" w:cs="Consolas"/>
          <w:sz w:val="19"/>
          <w:szCs w:val="19"/>
        </w:rPr>
        <w:t>]</w:t>
      </w:r>
    </w:p>
    <w:p w14:paraId="704DE7F7" w14:textId="77777777" w:rsidR="00D84BF5" w:rsidRDefault="00D84BF5" w:rsidP="00D84BF5">
      <w:pPr>
        <w:autoSpaceDE w:val="0"/>
        <w:autoSpaceDN w:val="0"/>
        <w:adjustRightInd w:val="0"/>
        <w:rPr>
          <w:rFonts w:ascii="Consolas" w:hAnsi="Consolas" w:cs="Consolas"/>
          <w:sz w:val="19"/>
          <w:szCs w:val="19"/>
        </w:rPr>
      </w:pPr>
    </w:p>
    <w:p w14:paraId="77C8F107" w14:textId="07CD8323" w:rsidR="00D84BF5" w:rsidRPr="006E0DD2" w:rsidRDefault="00D84BF5" w:rsidP="006E0DD2">
      <w:pPr>
        <w:spacing w:line="276" w:lineRule="auto"/>
        <w:ind w:left="360"/>
      </w:pPr>
      <w:r w:rsidRPr="006E0DD2">
        <w:t>If no such patterns exists than ‘</w:t>
      </w:r>
      <w:proofErr w:type="spellStart"/>
      <w:r w:rsidRPr="006E0DD2">
        <w:t>params</w:t>
      </w:r>
      <w:proofErr w:type="spellEnd"/>
      <w:r w:rsidRPr="006E0DD2">
        <w:t>’ should be empty like this:</w:t>
      </w:r>
    </w:p>
    <w:p w14:paraId="5CF81994" w14:textId="77777777" w:rsidR="00D84BF5" w:rsidRDefault="00D84BF5" w:rsidP="00D84BF5">
      <w:pPr>
        <w:autoSpaceDE w:val="0"/>
        <w:autoSpaceDN w:val="0"/>
        <w:adjustRightInd w:val="0"/>
        <w:ind w:left="720"/>
        <w:rPr>
          <w:rFonts w:ascii="Consolas" w:hAnsi="Consolas" w:cs="Consolas"/>
          <w:sz w:val="19"/>
          <w:szCs w:val="19"/>
        </w:rPr>
      </w:pPr>
      <w:proofErr w:type="spellStart"/>
      <w:proofErr w:type="gramStart"/>
      <w:r>
        <w:rPr>
          <w:rFonts w:ascii="Consolas" w:hAnsi="Consolas" w:cs="Consolas"/>
          <w:sz w:val="19"/>
          <w:szCs w:val="19"/>
        </w:rPr>
        <w:t>params</w:t>
      </w:r>
      <w:proofErr w:type="spellEnd"/>
      <w:proofErr w:type="gramEnd"/>
      <w:r>
        <w:rPr>
          <w:rFonts w:ascii="Consolas" w:hAnsi="Consolas" w:cs="Consolas"/>
          <w:sz w:val="19"/>
          <w:szCs w:val="19"/>
        </w:rPr>
        <w:t xml:space="preserve"> = [</w:t>
      </w:r>
    </w:p>
    <w:p w14:paraId="5356438E" w14:textId="613911BC" w:rsidR="00D84BF5" w:rsidRDefault="00D84BF5" w:rsidP="004F26B7">
      <w:pPr>
        <w:autoSpaceDE w:val="0"/>
        <w:autoSpaceDN w:val="0"/>
        <w:adjustRightInd w:val="0"/>
        <w:ind w:left="720"/>
        <w:rPr>
          <w:rFonts w:ascii="Consolas" w:hAnsi="Consolas" w:cs="Consolas"/>
          <w:sz w:val="19"/>
          <w:szCs w:val="19"/>
        </w:rPr>
      </w:pPr>
      <w:r>
        <w:rPr>
          <w:rFonts w:ascii="Consolas" w:hAnsi="Consolas" w:cs="Consolas"/>
          <w:sz w:val="19"/>
          <w:szCs w:val="19"/>
        </w:rPr>
        <w:t>]</w:t>
      </w:r>
    </w:p>
    <w:p w14:paraId="22FFC259" w14:textId="7C9A8232" w:rsidR="004F26B7" w:rsidRDefault="004F26B7" w:rsidP="00140831">
      <w:pPr>
        <w:pStyle w:val="Heading3"/>
      </w:pPr>
      <w:bookmarkStart w:id="372" w:name="_Toc369558901"/>
      <w:r>
        <w:t>The examples definition</w:t>
      </w:r>
      <w:bookmarkEnd w:id="372"/>
    </w:p>
    <w:p w14:paraId="48CFA6A6" w14:textId="2965633A" w:rsidR="004F26B7" w:rsidRDefault="003B7DD9" w:rsidP="003B7DD9">
      <w:pPr>
        <w:spacing w:line="276" w:lineRule="auto"/>
        <w:ind w:left="360"/>
      </w:pPr>
      <w:r>
        <w:t xml:space="preserve">This section serves as unit testing of the defined rules. Here you should add </w:t>
      </w:r>
      <w:r w:rsidRPr="003B7DD9">
        <w:rPr>
          <w:b/>
          <w:bCs/>
          <w:u w:val="single"/>
        </w:rPr>
        <w:t>AT LEAST</w:t>
      </w:r>
      <w:r>
        <w:t xml:space="preserve"> one example per each rule that was defined. For trivial rules, one example is enough. An example of a trivial rule is:</w:t>
      </w:r>
    </w:p>
    <w:p w14:paraId="2F4B1E8B"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{'name'    : '</w:t>
      </w:r>
      <w:proofErr w:type="spellStart"/>
      <w:r>
        <w:rPr>
          <w:rFonts w:ascii="Consolas" w:hAnsi="Consolas" w:cs="Consolas"/>
          <w:sz w:val="19"/>
          <w:szCs w:val="19"/>
        </w:rPr>
        <w:t>storeLocator</w:t>
      </w:r>
      <w:proofErr w:type="spellEnd"/>
      <w:r>
        <w:rPr>
          <w:rFonts w:ascii="Consolas" w:hAnsi="Consolas" w:cs="Consolas"/>
          <w:sz w:val="19"/>
          <w:szCs w:val="19"/>
        </w:rPr>
        <w:t>',</w:t>
      </w:r>
    </w:p>
    <w:p w14:paraId="6FDF856D"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storeLocator</w:t>
      </w:r>
      <w:proofErr w:type="spellEnd"/>
      <w:r>
        <w:rPr>
          <w:rFonts w:ascii="Consolas" w:hAnsi="Consolas" w:cs="Consolas"/>
          <w:sz w:val="19"/>
          <w:szCs w:val="19"/>
        </w:rPr>
        <w:t>',</w:t>
      </w:r>
    </w:p>
    <w:p w14:paraId="62661E69"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'action'  :</w:t>
      </w:r>
      <w:proofErr w:type="gramEnd"/>
      <w:r>
        <w:rPr>
          <w:rFonts w:ascii="Consolas" w:hAnsi="Consolas" w:cs="Consolas"/>
          <w:sz w:val="19"/>
          <w:szCs w:val="19"/>
        </w:rPr>
        <w:t xml:space="preserve"> '</w:t>
      </w:r>
      <w:proofErr w:type="spellStart"/>
      <w:r>
        <w:rPr>
          <w:rFonts w:ascii="Consolas" w:hAnsi="Consolas" w:cs="Consolas"/>
          <w:sz w:val="19"/>
          <w:szCs w:val="19"/>
        </w:rPr>
        <w:t>store_locator</w:t>
      </w:r>
      <w:proofErr w:type="spellEnd"/>
      <w:r>
        <w:rPr>
          <w:rFonts w:ascii="Consolas" w:hAnsi="Consolas" w:cs="Consolas"/>
          <w:sz w:val="19"/>
          <w:szCs w:val="19"/>
        </w:rPr>
        <w:t>'}</w:t>
      </w:r>
    </w:p>
    <w:p w14:paraId="6303C66D" w14:textId="77777777" w:rsidR="003B7DD9" w:rsidRDefault="003B7DD9" w:rsidP="003B7DD9">
      <w:pPr>
        <w:spacing w:line="276" w:lineRule="auto"/>
        <w:ind w:left="360"/>
      </w:pPr>
    </w:p>
    <w:p w14:paraId="6D0E89A7" w14:textId="43C1A69C" w:rsidR="003B7DD9" w:rsidRDefault="003B7DD9" w:rsidP="003B7DD9">
      <w:pPr>
        <w:spacing w:line="276" w:lineRule="auto"/>
        <w:ind w:left="360"/>
      </w:pPr>
      <w:r w:rsidRPr="003B7DD9">
        <w:t>For more complex rules</w:t>
      </w:r>
      <w:r>
        <w:t xml:space="preserve"> add two or three examples. An example of a more complex rule is:</w:t>
      </w:r>
    </w:p>
    <w:p w14:paraId="50575C77"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{'name'    : 'search',</w:t>
      </w:r>
    </w:p>
    <w:p w14:paraId="428318BF"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'^/(?P&lt;c2&gt;.*?)</w:t>
      </w:r>
      <w:proofErr w:type="gramStart"/>
      <w:r>
        <w:rPr>
          <w:rFonts w:ascii="Consolas" w:hAnsi="Consolas" w:cs="Consolas"/>
          <w:sz w:val="19"/>
          <w:szCs w:val="19"/>
        </w:rPr>
        <w:t>/(</w:t>
      </w:r>
      <w:proofErr w:type="gramEnd"/>
      <w:r>
        <w:rPr>
          <w:rFonts w:ascii="Consolas" w:hAnsi="Consolas" w:cs="Consolas"/>
          <w:sz w:val="19"/>
          <w:szCs w:val="19"/>
        </w:rPr>
        <w:t>?P&lt;letter&gt;[svc]?)</w:t>
      </w:r>
      <w:proofErr w:type="gramStart"/>
      <w:r>
        <w:rPr>
          <w:rFonts w:ascii="Consolas" w:hAnsi="Consolas" w:cs="Consolas"/>
          <w:sz w:val="19"/>
          <w:szCs w:val="19"/>
        </w:rPr>
        <w:t>-(</w:t>
      </w:r>
      <w:proofErr w:type="gramEnd"/>
      <w:r>
        <w:rPr>
          <w:rFonts w:ascii="Consolas" w:hAnsi="Consolas" w:cs="Consolas"/>
          <w:sz w:val="19"/>
          <w:szCs w:val="19"/>
        </w:rPr>
        <w:t>?P&lt;c2id&gt;.*?)([&amp;#?]|$)',</w:t>
      </w:r>
    </w:p>
    <w:p w14:paraId="3A593738"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action</w:t>
      </w:r>
      <w:proofErr w:type="gramEnd"/>
      <w:r>
        <w:rPr>
          <w:rFonts w:ascii="Consolas" w:hAnsi="Consolas" w:cs="Consolas"/>
          <w:sz w:val="19"/>
          <w:szCs w:val="19"/>
        </w:rPr>
        <w:t>'  : 'list',</w:t>
      </w:r>
    </w:p>
    <w:p w14:paraId="0BA84566"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norm</w:t>
      </w:r>
      <w:proofErr w:type="gramEnd"/>
      <w:r>
        <w:rPr>
          <w:rFonts w:ascii="Consolas" w:hAnsi="Consolas" w:cs="Consolas"/>
          <w:sz w:val="19"/>
          <w:szCs w:val="19"/>
        </w:rPr>
        <w:t>'    : 'http://www.sears.com/{c2}/{letter}-{c2id}?keyword={search}',</w:t>
      </w:r>
    </w:p>
    <w:p w14:paraId="7B0791F3" w14:textId="5280DBAD"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qpattern</w:t>
      </w:r>
      <w:proofErr w:type="spellEnd"/>
      <w:proofErr w:type="gramEnd"/>
      <w:r>
        <w:rPr>
          <w:rFonts w:ascii="Consolas" w:hAnsi="Consolas" w:cs="Consolas"/>
          <w:sz w:val="19"/>
          <w:szCs w:val="19"/>
        </w:rPr>
        <w:t>': 'keyword=(?P&lt;search&gt;.*?)([&amp;]|$)'}</w:t>
      </w:r>
    </w:p>
    <w:p w14:paraId="45535937" w14:textId="77777777" w:rsidR="007934E4" w:rsidRDefault="007934E4" w:rsidP="003B7DD9">
      <w:pPr>
        <w:autoSpaceDE w:val="0"/>
        <w:autoSpaceDN w:val="0"/>
        <w:adjustRightInd w:val="0"/>
        <w:rPr>
          <w:rFonts w:ascii="Consolas" w:hAnsi="Consolas" w:cs="Consolas"/>
          <w:sz w:val="19"/>
          <w:szCs w:val="19"/>
        </w:rPr>
      </w:pPr>
    </w:p>
    <w:p w14:paraId="3FCB3EA9" w14:textId="7A5ADB52" w:rsidR="00EF1DB3" w:rsidRPr="00EF1DB3" w:rsidRDefault="00EF1DB3" w:rsidP="00EF1DB3">
      <w:pPr>
        <w:spacing w:line="276" w:lineRule="auto"/>
        <w:ind w:left="360"/>
      </w:pPr>
      <w:r>
        <w:t>An</w:t>
      </w:r>
      <w:r w:rsidRPr="00EF1DB3">
        <w:t xml:space="preserve"> example is constituted from the following parts:</w:t>
      </w:r>
    </w:p>
    <w:p w14:paraId="732FB4CE" w14:textId="0A9CC0CB" w:rsidR="00EF1DB3" w:rsidRDefault="00EF1DB3" w:rsidP="00EF1DB3">
      <w:pPr>
        <w:pStyle w:val="ListParagraph"/>
        <w:numPr>
          <w:ilvl w:val="0"/>
          <w:numId w:val="26"/>
        </w:numPr>
        <w:spacing w:after="200" w:line="276" w:lineRule="auto"/>
        <w:ind w:left="720"/>
      </w:pPr>
      <w:r w:rsidRPr="00EF1DB3">
        <w:rPr>
          <w:highlight w:val="yellow"/>
        </w:rPr>
        <w:t>URL</w:t>
      </w:r>
      <w:r>
        <w:t xml:space="preserve"> – An example URL that should match the rule.</w:t>
      </w:r>
    </w:p>
    <w:p w14:paraId="083833C2" w14:textId="6E2BE53E" w:rsidR="00EF1DB3" w:rsidRDefault="00FB362A" w:rsidP="00EF1DB3">
      <w:pPr>
        <w:pStyle w:val="ListParagraph"/>
        <w:numPr>
          <w:ilvl w:val="0"/>
          <w:numId w:val="26"/>
        </w:numPr>
        <w:spacing w:after="200" w:line="276" w:lineRule="auto"/>
        <w:ind w:left="720"/>
      </w:pPr>
      <w:r w:rsidRPr="00FB362A">
        <w:rPr>
          <w:highlight w:val="green"/>
        </w:rPr>
        <w:t>‘</w:t>
      </w:r>
      <w:proofErr w:type="gramStart"/>
      <w:r w:rsidRPr="00FB362A">
        <w:rPr>
          <w:highlight w:val="green"/>
        </w:rPr>
        <w:t>norm</w:t>
      </w:r>
      <w:proofErr w:type="gramEnd"/>
      <w:r w:rsidRPr="00FB362A">
        <w:rPr>
          <w:highlight w:val="green"/>
        </w:rPr>
        <w:t>’</w:t>
      </w:r>
      <w:r>
        <w:t xml:space="preserve"> – The normalized URL, if one was defined for the rule.</w:t>
      </w:r>
    </w:p>
    <w:p w14:paraId="03159619" w14:textId="06F0106B" w:rsidR="00FB362A" w:rsidRDefault="00FB362A" w:rsidP="00EF1DB3">
      <w:pPr>
        <w:pStyle w:val="ListParagraph"/>
        <w:numPr>
          <w:ilvl w:val="0"/>
          <w:numId w:val="26"/>
        </w:numPr>
        <w:spacing w:after="200" w:line="276" w:lineRule="auto"/>
        <w:ind w:left="720"/>
      </w:pPr>
      <w:r w:rsidRPr="00FB362A">
        <w:rPr>
          <w:highlight w:val="cyan"/>
        </w:rPr>
        <w:t>‘</w:t>
      </w:r>
      <w:proofErr w:type="gramStart"/>
      <w:r w:rsidRPr="00FB362A">
        <w:rPr>
          <w:highlight w:val="cyan"/>
        </w:rPr>
        <w:t>action</w:t>
      </w:r>
      <w:proofErr w:type="gramEnd"/>
      <w:r w:rsidRPr="00FB362A">
        <w:rPr>
          <w:highlight w:val="cyan"/>
        </w:rPr>
        <w:t>’</w:t>
      </w:r>
      <w:r>
        <w:t xml:space="preserve"> – The action reflected by the rule.</w:t>
      </w:r>
    </w:p>
    <w:p w14:paraId="7480A969" w14:textId="5139DC7B" w:rsidR="00FB362A" w:rsidRDefault="00FB362A" w:rsidP="009A5192">
      <w:pPr>
        <w:pStyle w:val="ListParagraph"/>
        <w:numPr>
          <w:ilvl w:val="0"/>
          <w:numId w:val="26"/>
        </w:numPr>
        <w:spacing w:after="200" w:line="276" w:lineRule="auto"/>
        <w:ind w:left="720"/>
      </w:pPr>
      <w:r w:rsidRPr="00FB362A">
        <w:rPr>
          <w:highlight w:val="lightGray"/>
        </w:rPr>
        <w:t>Signals</w:t>
      </w:r>
      <w:r>
        <w:t xml:space="preserve"> – All the signals that are extracted according to the </w:t>
      </w:r>
      <w:r w:rsidR="009A5192">
        <w:t>rule definition, if defined.</w:t>
      </w:r>
    </w:p>
    <w:p w14:paraId="6B0B71BD" w14:textId="02D24B26" w:rsidR="00FB362A" w:rsidRPr="00EF1DB3" w:rsidRDefault="00FB362A" w:rsidP="00FB362A">
      <w:pPr>
        <w:pStyle w:val="ListParagraph"/>
        <w:numPr>
          <w:ilvl w:val="0"/>
          <w:numId w:val="26"/>
        </w:numPr>
        <w:spacing w:after="200" w:line="276" w:lineRule="auto"/>
        <w:ind w:left="720"/>
      </w:pPr>
      <w:r w:rsidRPr="00FB362A">
        <w:rPr>
          <w:highlight w:val="magenta"/>
        </w:rPr>
        <w:t>‘</w:t>
      </w:r>
      <w:proofErr w:type="gramStart"/>
      <w:r w:rsidRPr="00FB362A">
        <w:rPr>
          <w:highlight w:val="magenta"/>
        </w:rPr>
        <w:t>rule</w:t>
      </w:r>
      <w:proofErr w:type="gramEnd"/>
      <w:r w:rsidRPr="00FB362A">
        <w:rPr>
          <w:highlight w:val="magenta"/>
        </w:rPr>
        <w:t>’</w:t>
      </w:r>
      <w:r>
        <w:t xml:space="preserve"> – The rule name that is being tested.</w:t>
      </w:r>
    </w:p>
    <w:p w14:paraId="29926B19" w14:textId="395E4ACE" w:rsidR="007934E4" w:rsidRPr="007934E4" w:rsidRDefault="007934E4" w:rsidP="007934E4">
      <w:pPr>
        <w:spacing w:line="276" w:lineRule="auto"/>
        <w:ind w:left="360"/>
      </w:pPr>
      <w:r w:rsidRPr="007934E4">
        <w:t>Here are some examples of examples:</w:t>
      </w:r>
    </w:p>
    <w:p w14:paraId="7D1EA5AF" w14:textId="49BD52EC" w:rsidR="007934E4" w:rsidRPr="007934E4" w:rsidRDefault="007934E4" w:rsidP="007934E4">
      <w:pPr>
        <w:autoSpaceDE w:val="0"/>
        <w:autoSpaceDN w:val="0"/>
        <w:adjustRightInd w:val="0"/>
        <w:rPr>
          <w:rFonts w:ascii="Consolas" w:hAnsi="Consolas" w:cs="Consolas"/>
          <w:sz w:val="16"/>
          <w:szCs w:val="16"/>
        </w:rPr>
      </w:pPr>
      <w:r w:rsidRPr="007934E4">
        <w:rPr>
          <w:rFonts w:ascii="Consolas" w:hAnsi="Consolas" w:cs="Consolas"/>
          <w:sz w:val="16"/>
          <w:szCs w:val="16"/>
        </w:rPr>
        <w:t>[</w:t>
      </w:r>
      <w:r w:rsidRPr="007934E4">
        <w:rPr>
          <w:rFonts w:ascii="Consolas" w:hAnsi="Consolas" w:cs="Consolas"/>
          <w:sz w:val="16"/>
          <w:szCs w:val="16"/>
          <w:highlight w:val="yellow"/>
        </w:rPr>
        <w:t>'</w:t>
      </w:r>
      <w:hyperlink r:id="rId45" w:history="1">
        <w:r w:rsidRPr="007934E4">
          <w:rPr>
            <w:rStyle w:val="Hyperlink"/>
            <w:rFonts w:ascii="Consolas" w:hAnsi="Consolas" w:cs="Consolas"/>
            <w:sz w:val="16"/>
            <w:szCs w:val="16"/>
            <w:highlight w:val="yellow"/>
          </w:rPr>
          <w:t>http://www.sears.com/appliances-accessories-washer-dryers/s-1023537?keyword=ge+washing+machines+on+sale&amp;amp</w:t>
        </w:r>
        <w:proofErr w:type="gramStart"/>
        <w:r w:rsidRPr="007934E4">
          <w:rPr>
            <w:rStyle w:val="Hyperlink"/>
            <w:rFonts w:ascii="Consolas" w:hAnsi="Consolas" w:cs="Consolas"/>
            <w:sz w:val="16"/>
            <w:szCs w:val="16"/>
            <w:highlight w:val="yellow"/>
          </w:rPr>
          <w:t>;amp</w:t>
        </w:r>
        <w:proofErr w:type="gramEnd"/>
        <w:r w:rsidRPr="007934E4">
          <w:rPr>
            <w:rStyle w:val="Hyperlink"/>
            <w:rFonts w:ascii="Consolas" w:hAnsi="Consolas" w:cs="Consolas"/>
            <w:sz w:val="16"/>
            <w:szCs w:val="16"/>
            <w:highlight w:val="yellow"/>
          </w:rPr>
          <w:t>;autoRedirect=true&amp;amp;amp;viewItems=25&amp;amp;amp;redirectType=CAT_REC_PRED'</w:t>
        </w:r>
      </w:hyperlink>
      <w:r w:rsidRPr="007934E4">
        <w:rPr>
          <w:rFonts w:ascii="Consolas" w:hAnsi="Consolas" w:cs="Consolas"/>
          <w:sz w:val="16"/>
          <w:szCs w:val="16"/>
        </w:rPr>
        <w:t>,</w:t>
      </w:r>
    </w:p>
    <w:p w14:paraId="1BC721DD" w14:textId="0B9D274F" w:rsidR="007934E4" w:rsidRDefault="007934E4" w:rsidP="007934E4">
      <w:pPr>
        <w:autoSpaceDE w:val="0"/>
        <w:autoSpaceDN w:val="0"/>
        <w:adjustRightInd w:val="0"/>
        <w:rPr>
          <w:rFonts w:ascii="Consolas" w:hAnsi="Consolas" w:cs="Consolas"/>
          <w:sz w:val="16"/>
          <w:szCs w:val="16"/>
        </w:rPr>
      </w:pPr>
      <w:r w:rsidRPr="007934E4">
        <w:rPr>
          <w:rFonts w:ascii="Consolas" w:hAnsi="Consolas" w:cs="Consolas"/>
          <w:sz w:val="16"/>
          <w:szCs w:val="16"/>
        </w:rPr>
        <w:t xml:space="preserve">  {</w:t>
      </w:r>
      <w:r w:rsidRPr="007934E4">
        <w:rPr>
          <w:rFonts w:ascii="Consolas" w:hAnsi="Consolas" w:cs="Consolas"/>
          <w:sz w:val="16"/>
          <w:szCs w:val="16"/>
          <w:highlight w:val="green"/>
        </w:rPr>
        <w:t>'norm': '</w:t>
      </w:r>
      <w:hyperlink r:id="rId46" w:history="1">
        <w:r w:rsidRPr="007934E4">
          <w:rPr>
            <w:rStyle w:val="Hyperlink"/>
            <w:rFonts w:ascii="Consolas" w:hAnsi="Consolas" w:cs="Consolas"/>
            <w:sz w:val="16"/>
            <w:szCs w:val="16"/>
            <w:highlight w:val="green"/>
          </w:rPr>
          <w:t>http://www.sears.com/appliances-accessories-washer-dryers/s-1023537?keyword=ge+washing+machines+on+sale</w:t>
        </w:r>
      </w:hyperlink>
      <w:r w:rsidRPr="007934E4">
        <w:rPr>
          <w:rFonts w:ascii="Consolas" w:hAnsi="Consolas" w:cs="Consolas"/>
          <w:sz w:val="16"/>
          <w:szCs w:val="16"/>
          <w:highlight w:val="green"/>
        </w:rPr>
        <w:t>'</w:t>
      </w:r>
      <w:r w:rsidRPr="007934E4">
        <w:rPr>
          <w:rFonts w:ascii="Consolas" w:hAnsi="Consolas" w:cs="Consolas"/>
          <w:sz w:val="16"/>
          <w:szCs w:val="16"/>
        </w:rPr>
        <w:t xml:space="preserve">, </w:t>
      </w:r>
      <w:r w:rsidRPr="007934E4">
        <w:rPr>
          <w:rFonts w:ascii="Consolas" w:hAnsi="Consolas" w:cs="Consolas"/>
          <w:sz w:val="16"/>
          <w:szCs w:val="16"/>
          <w:highlight w:val="cyan"/>
        </w:rPr>
        <w:t>'action': 'list'</w:t>
      </w:r>
      <w:r w:rsidRPr="007934E4">
        <w:rPr>
          <w:rFonts w:ascii="Consolas" w:hAnsi="Consolas" w:cs="Consolas"/>
          <w:sz w:val="16"/>
          <w:szCs w:val="16"/>
        </w:rPr>
        <w:t xml:space="preserve">, </w:t>
      </w:r>
      <w:r w:rsidRPr="007934E4">
        <w:rPr>
          <w:rFonts w:ascii="Consolas" w:hAnsi="Consolas" w:cs="Consolas"/>
          <w:sz w:val="16"/>
          <w:szCs w:val="16"/>
          <w:highlight w:val="lightGray"/>
        </w:rPr>
        <w:t>'c2': 'appliances-accessories-washer-dryers', 'letter': 's', 'c2id': '1023537', 'search': '</w:t>
      </w:r>
      <w:proofErr w:type="spellStart"/>
      <w:r w:rsidRPr="007934E4">
        <w:rPr>
          <w:rFonts w:ascii="Consolas" w:hAnsi="Consolas" w:cs="Consolas"/>
          <w:sz w:val="16"/>
          <w:szCs w:val="16"/>
          <w:highlight w:val="lightGray"/>
        </w:rPr>
        <w:t>ge+washing+machines+on+sale</w:t>
      </w:r>
      <w:proofErr w:type="spellEnd"/>
      <w:r w:rsidRPr="007934E4">
        <w:rPr>
          <w:rFonts w:ascii="Consolas" w:hAnsi="Consolas" w:cs="Consolas"/>
          <w:sz w:val="16"/>
          <w:szCs w:val="16"/>
          <w:highlight w:val="lightGray"/>
        </w:rPr>
        <w:t>'</w:t>
      </w:r>
      <w:r w:rsidRPr="007934E4">
        <w:rPr>
          <w:rFonts w:ascii="Consolas" w:hAnsi="Consolas" w:cs="Consolas"/>
          <w:sz w:val="16"/>
          <w:szCs w:val="16"/>
        </w:rPr>
        <w:t xml:space="preserve">, </w:t>
      </w:r>
      <w:r w:rsidRPr="007934E4">
        <w:rPr>
          <w:rFonts w:ascii="Consolas" w:hAnsi="Consolas" w:cs="Consolas"/>
          <w:sz w:val="16"/>
          <w:szCs w:val="16"/>
          <w:highlight w:val="magenta"/>
        </w:rPr>
        <w:t>'rule': 'search'</w:t>
      </w:r>
      <w:r w:rsidRPr="007934E4">
        <w:rPr>
          <w:rFonts w:ascii="Consolas" w:hAnsi="Consolas" w:cs="Consolas"/>
          <w:sz w:val="16"/>
          <w:szCs w:val="16"/>
        </w:rPr>
        <w:t>}]</w:t>
      </w:r>
    </w:p>
    <w:p w14:paraId="3FD002BD" w14:textId="77777777" w:rsidR="007934E4" w:rsidRDefault="007934E4" w:rsidP="007934E4">
      <w:pPr>
        <w:autoSpaceDE w:val="0"/>
        <w:autoSpaceDN w:val="0"/>
        <w:adjustRightInd w:val="0"/>
        <w:rPr>
          <w:rFonts w:ascii="Consolas" w:hAnsi="Consolas" w:cs="Consolas"/>
          <w:sz w:val="16"/>
          <w:szCs w:val="16"/>
        </w:rPr>
      </w:pPr>
    </w:p>
    <w:p w14:paraId="5BF16267" w14:textId="0D74BF43" w:rsidR="007934E4" w:rsidRPr="007934E4" w:rsidRDefault="007934E4" w:rsidP="007934E4">
      <w:pPr>
        <w:autoSpaceDE w:val="0"/>
        <w:autoSpaceDN w:val="0"/>
        <w:adjustRightInd w:val="0"/>
        <w:rPr>
          <w:rFonts w:ascii="Consolas" w:hAnsi="Consolas" w:cs="Consolas"/>
          <w:sz w:val="16"/>
          <w:szCs w:val="16"/>
        </w:rPr>
      </w:pPr>
      <w:r w:rsidRPr="007934E4">
        <w:rPr>
          <w:rFonts w:ascii="Consolas" w:hAnsi="Consolas" w:cs="Consolas"/>
          <w:sz w:val="16"/>
          <w:szCs w:val="16"/>
        </w:rPr>
        <w:t>[</w:t>
      </w:r>
      <w:r w:rsidRPr="007934E4">
        <w:rPr>
          <w:rFonts w:ascii="Consolas" w:hAnsi="Consolas" w:cs="Consolas"/>
          <w:sz w:val="16"/>
          <w:szCs w:val="16"/>
          <w:highlight w:val="yellow"/>
        </w:rPr>
        <w:t>'</w:t>
      </w:r>
      <w:hyperlink r:id="rId47" w:history="1">
        <w:r w:rsidRPr="007934E4">
          <w:rPr>
            <w:rStyle w:val="Hyperlink"/>
            <w:rFonts w:ascii="Consolas" w:hAnsi="Consolas" w:cs="Consolas"/>
            <w:sz w:val="16"/>
            <w:szCs w:val="16"/>
            <w:highlight w:val="yellow"/>
          </w:rPr>
          <w:t>http://www.sears.com/acer-aspire-as5749z-4809-notebook-pc/p-020W004451989000P?prdNo=13&amp;amp;amp;blockNo=13&amp;amp;amp;blockType=G13</w:t>
        </w:r>
      </w:hyperlink>
      <w:r w:rsidRPr="007934E4">
        <w:rPr>
          <w:rFonts w:ascii="Consolas" w:hAnsi="Consolas" w:cs="Consolas"/>
          <w:sz w:val="16"/>
          <w:szCs w:val="16"/>
          <w:highlight w:val="yellow"/>
        </w:rPr>
        <w:t>'</w:t>
      </w:r>
      <w:r w:rsidRPr="007934E4">
        <w:rPr>
          <w:rFonts w:ascii="Consolas" w:hAnsi="Consolas" w:cs="Consolas"/>
          <w:sz w:val="16"/>
          <w:szCs w:val="16"/>
        </w:rPr>
        <w:t>,</w:t>
      </w:r>
    </w:p>
    <w:p w14:paraId="5658FF94" w14:textId="6DDD1635" w:rsidR="007934E4" w:rsidRPr="007934E4" w:rsidRDefault="007934E4" w:rsidP="007934E4">
      <w:pPr>
        <w:autoSpaceDE w:val="0"/>
        <w:autoSpaceDN w:val="0"/>
        <w:adjustRightInd w:val="0"/>
        <w:rPr>
          <w:rFonts w:ascii="Consolas" w:hAnsi="Consolas" w:cs="Consolas"/>
          <w:sz w:val="16"/>
          <w:szCs w:val="16"/>
        </w:rPr>
      </w:pPr>
      <w:r w:rsidRPr="007934E4">
        <w:rPr>
          <w:rFonts w:ascii="Consolas" w:hAnsi="Consolas" w:cs="Consolas"/>
          <w:sz w:val="16"/>
          <w:szCs w:val="16"/>
        </w:rPr>
        <w:t xml:space="preserve">  {</w:t>
      </w:r>
      <w:r w:rsidRPr="007934E4">
        <w:rPr>
          <w:rFonts w:ascii="Consolas" w:hAnsi="Consolas" w:cs="Consolas"/>
          <w:sz w:val="16"/>
          <w:szCs w:val="16"/>
          <w:highlight w:val="green"/>
        </w:rPr>
        <w:t>'norm': '</w:t>
      </w:r>
      <w:hyperlink r:id="rId48" w:history="1">
        <w:r w:rsidRPr="007934E4">
          <w:rPr>
            <w:rStyle w:val="Hyperlink"/>
            <w:rFonts w:ascii="Consolas" w:hAnsi="Consolas" w:cs="Consolas"/>
            <w:sz w:val="16"/>
            <w:szCs w:val="16"/>
            <w:highlight w:val="green"/>
          </w:rPr>
          <w:t>http://www.sears.com/acer-aspire-as5749z-4809-notebook-pc/p-020W004451989000P</w:t>
        </w:r>
      </w:hyperlink>
      <w:r w:rsidRPr="007934E4">
        <w:rPr>
          <w:rFonts w:ascii="Consolas" w:hAnsi="Consolas" w:cs="Consolas"/>
          <w:sz w:val="16"/>
          <w:szCs w:val="16"/>
          <w:highlight w:val="green"/>
        </w:rPr>
        <w:t>'</w:t>
      </w:r>
      <w:r w:rsidRPr="007934E4">
        <w:rPr>
          <w:rFonts w:ascii="Consolas" w:hAnsi="Consolas" w:cs="Consolas"/>
          <w:sz w:val="16"/>
          <w:szCs w:val="16"/>
        </w:rPr>
        <w:t xml:space="preserve">, </w:t>
      </w:r>
      <w:r w:rsidRPr="007934E4">
        <w:rPr>
          <w:rFonts w:ascii="Consolas" w:hAnsi="Consolas" w:cs="Consolas"/>
          <w:sz w:val="16"/>
          <w:szCs w:val="16"/>
          <w:highlight w:val="cyan"/>
        </w:rPr>
        <w:t>'action': 'product'</w:t>
      </w:r>
      <w:r w:rsidRPr="007934E4">
        <w:rPr>
          <w:rFonts w:ascii="Consolas" w:hAnsi="Consolas" w:cs="Consolas"/>
          <w:sz w:val="16"/>
          <w:szCs w:val="16"/>
        </w:rPr>
        <w:t xml:space="preserve">, </w:t>
      </w:r>
      <w:r w:rsidRPr="007934E4">
        <w:rPr>
          <w:rFonts w:ascii="Consolas" w:hAnsi="Consolas" w:cs="Consolas"/>
          <w:sz w:val="16"/>
          <w:szCs w:val="16"/>
          <w:highlight w:val="lightGray"/>
        </w:rPr>
        <w:t>'</w:t>
      </w:r>
      <w:proofErr w:type="spellStart"/>
      <w:r w:rsidRPr="007934E4">
        <w:rPr>
          <w:rFonts w:ascii="Consolas" w:hAnsi="Consolas" w:cs="Consolas"/>
          <w:sz w:val="16"/>
          <w:szCs w:val="16"/>
          <w:highlight w:val="lightGray"/>
        </w:rPr>
        <w:t>pn</w:t>
      </w:r>
      <w:proofErr w:type="spellEnd"/>
      <w:r w:rsidRPr="007934E4">
        <w:rPr>
          <w:rFonts w:ascii="Consolas" w:hAnsi="Consolas" w:cs="Consolas"/>
          <w:sz w:val="16"/>
          <w:szCs w:val="16"/>
          <w:highlight w:val="lightGray"/>
        </w:rPr>
        <w:t>': 'acer-aspire-as5749z-4809-notebook-pc', '</w:t>
      </w:r>
      <w:proofErr w:type="spellStart"/>
      <w:r w:rsidRPr="007934E4">
        <w:rPr>
          <w:rFonts w:ascii="Consolas" w:hAnsi="Consolas" w:cs="Consolas"/>
          <w:sz w:val="16"/>
          <w:szCs w:val="16"/>
          <w:highlight w:val="lightGray"/>
        </w:rPr>
        <w:t>pid</w:t>
      </w:r>
      <w:proofErr w:type="spellEnd"/>
      <w:r w:rsidRPr="007934E4">
        <w:rPr>
          <w:rFonts w:ascii="Consolas" w:hAnsi="Consolas" w:cs="Consolas"/>
          <w:sz w:val="16"/>
          <w:szCs w:val="16"/>
          <w:highlight w:val="lightGray"/>
        </w:rPr>
        <w:t>': '020W004451989000P'</w:t>
      </w:r>
      <w:r w:rsidRPr="007934E4">
        <w:rPr>
          <w:rFonts w:ascii="Consolas" w:hAnsi="Consolas" w:cs="Consolas"/>
          <w:sz w:val="16"/>
          <w:szCs w:val="16"/>
        </w:rPr>
        <w:t xml:space="preserve">, </w:t>
      </w:r>
      <w:r w:rsidRPr="007934E4">
        <w:rPr>
          <w:rFonts w:ascii="Consolas" w:hAnsi="Consolas" w:cs="Consolas"/>
          <w:sz w:val="16"/>
          <w:szCs w:val="16"/>
          <w:highlight w:val="magenta"/>
        </w:rPr>
        <w:t>'rule': 'product'</w:t>
      </w:r>
      <w:r w:rsidR="00EF1DB3">
        <w:rPr>
          <w:rFonts w:ascii="Consolas" w:hAnsi="Consolas" w:cs="Consolas"/>
          <w:sz w:val="16"/>
          <w:szCs w:val="16"/>
        </w:rPr>
        <w:t>}]</w:t>
      </w:r>
    </w:p>
    <w:p w14:paraId="53A3776D" w14:textId="37BA7295" w:rsidR="00EF1DB3" w:rsidRPr="00EF1DB3" w:rsidRDefault="00EF1DB3" w:rsidP="00EF1DB3">
      <w:pPr>
        <w:autoSpaceDE w:val="0"/>
        <w:autoSpaceDN w:val="0"/>
        <w:adjustRightInd w:val="0"/>
        <w:rPr>
          <w:rFonts w:ascii="Consolas" w:hAnsi="Consolas" w:cs="Consolas"/>
          <w:sz w:val="16"/>
          <w:szCs w:val="16"/>
        </w:rPr>
      </w:pPr>
      <w:r>
        <w:rPr>
          <w:rFonts w:ascii="Consolas" w:hAnsi="Consolas" w:cs="Consolas"/>
          <w:sz w:val="19"/>
          <w:szCs w:val="19"/>
        </w:rPr>
        <w:t xml:space="preserve">   </w:t>
      </w:r>
      <w:r w:rsidRPr="00EF1DB3">
        <w:rPr>
          <w:rFonts w:ascii="Consolas" w:hAnsi="Consolas" w:cs="Consolas"/>
          <w:sz w:val="16"/>
          <w:szCs w:val="16"/>
        </w:rPr>
        <w:t>[</w:t>
      </w:r>
      <w:r w:rsidRPr="00EF1DB3">
        <w:rPr>
          <w:rFonts w:ascii="Consolas" w:hAnsi="Consolas" w:cs="Consolas"/>
          <w:sz w:val="16"/>
          <w:szCs w:val="16"/>
          <w:highlight w:val="yellow"/>
        </w:rPr>
        <w:t>'</w:t>
      </w:r>
      <w:hyperlink r:id="rId49" w:history="1">
        <w:r w:rsidRPr="00EF1DB3">
          <w:rPr>
            <w:rStyle w:val="Hyperlink"/>
            <w:rFonts w:ascii="Consolas" w:hAnsi="Consolas" w:cs="Consolas"/>
            <w:sz w:val="16"/>
            <w:szCs w:val="16"/>
            <w:highlight w:val="yellow"/>
          </w:rPr>
          <w:t>http://www.dell.com/support/drivers/us/en/04/ProductSelector/Select/Progress?DownloadClient=False&amp;amp;amp;rquery=~srd-e-true-a-sk-e-st%20micro%20screen%20detection%20sensor-a-scat-e-prod</w:t>
        </w:r>
      </w:hyperlink>
      <w:r w:rsidRPr="00EF1DB3">
        <w:rPr>
          <w:rFonts w:ascii="Consolas" w:hAnsi="Consolas" w:cs="Consolas"/>
          <w:sz w:val="16"/>
          <w:szCs w:val="16"/>
          <w:highlight w:val="yellow"/>
        </w:rPr>
        <w:t>'</w:t>
      </w:r>
      <w:r w:rsidRPr="00EF1DB3">
        <w:rPr>
          <w:rFonts w:ascii="Consolas" w:hAnsi="Consolas" w:cs="Consolas"/>
          <w:sz w:val="16"/>
          <w:szCs w:val="16"/>
        </w:rPr>
        <w:t>,</w:t>
      </w:r>
    </w:p>
    <w:p w14:paraId="6BA04AF9" w14:textId="3E1D2BB8" w:rsidR="00EF1DB3" w:rsidRPr="00784463" w:rsidRDefault="00EF1DB3" w:rsidP="00784463">
      <w:pPr>
        <w:autoSpaceDE w:val="0"/>
        <w:autoSpaceDN w:val="0"/>
        <w:adjustRightInd w:val="0"/>
        <w:rPr>
          <w:rFonts w:ascii="Consolas" w:hAnsi="Consolas" w:cs="Consolas"/>
          <w:sz w:val="16"/>
          <w:szCs w:val="16"/>
        </w:rPr>
      </w:pPr>
      <w:r w:rsidRPr="00EF1DB3">
        <w:rPr>
          <w:rFonts w:ascii="Consolas" w:hAnsi="Consolas" w:cs="Consolas"/>
          <w:sz w:val="16"/>
          <w:szCs w:val="16"/>
        </w:rPr>
        <w:t xml:space="preserve">  {</w:t>
      </w:r>
      <w:r w:rsidRPr="00EF1DB3">
        <w:rPr>
          <w:rFonts w:ascii="Consolas" w:hAnsi="Consolas" w:cs="Consolas"/>
          <w:sz w:val="16"/>
          <w:szCs w:val="16"/>
          <w:highlight w:val="cyan"/>
        </w:rPr>
        <w:t>'action': 'irrelevant'</w:t>
      </w:r>
      <w:r>
        <w:rPr>
          <w:rFonts w:ascii="Consolas" w:hAnsi="Consolas" w:cs="Consolas"/>
          <w:sz w:val="16"/>
          <w:szCs w:val="16"/>
        </w:rPr>
        <w:t xml:space="preserve">, </w:t>
      </w:r>
      <w:r w:rsidRPr="00EF1DB3">
        <w:rPr>
          <w:rFonts w:ascii="Consolas" w:hAnsi="Consolas" w:cs="Consolas"/>
          <w:sz w:val="16"/>
          <w:szCs w:val="16"/>
          <w:highlight w:val="magenta"/>
        </w:rPr>
        <w:t>'rule': 'irrelevant1'</w:t>
      </w:r>
      <w:r>
        <w:rPr>
          <w:rFonts w:ascii="Consolas" w:hAnsi="Consolas" w:cs="Consolas"/>
          <w:sz w:val="16"/>
          <w:szCs w:val="16"/>
        </w:rPr>
        <w:t>}]</w:t>
      </w:r>
    </w:p>
    <w:p w14:paraId="22916085" w14:textId="3E3D1C43" w:rsidR="00D60551" w:rsidRDefault="00D60551" w:rsidP="00140831">
      <w:pPr>
        <w:pStyle w:val="Heading2"/>
      </w:pPr>
      <w:bookmarkStart w:id="373" w:name="_Toc369558902"/>
      <w:r>
        <w:t xml:space="preserve">Testing your </w:t>
      </w:r>
      <w:r w:rsidR="004E4FDA">
        <w:t>code</w:t>
      </w:r>
      <w:ins w:id="374" w:author="Liran Sigalat" w:date="2013-10-14T23:40:00Z">
        <w:r w:rsidR="001A0790">
          <w:t xml:space="preserve"> with the </w:t>
        </w:r>
        <w:proofErr w:type="spellStart"/>
        <w:r w:rsidR="001A0790">
          <w:t>url_parser</w:t>
        </w:r>
        <w:proofErr w:type="spellEnd"/>
        <w:r w:rsidR="001A0790">
          <w:t xml:space="preserve"> application</w:t>
        </w:r>
      </w:ins>
      <w:bookmarkEnd w:id="373"/>
    </w:p>
    <w:p w14:paraId="020D259E" w14:textId="7CC169F6" w:rsidR="00FB7D1A" w:rsidRDefault="00FB7D1A" w:rsidP="001F4505">
      <w:pPr>
        <w:spacing w:line="276" w:lineRule="auto"/>
        <w:ind w:left="360"/>
      </w:pPr>
      <w:r>
        <w:t>This section will explain how to easily test your co</w:t>
      </w:r>
      <w:r w:rsidR="008A3F19">
        <w:t>de using our</w:t>
      </w:r>
      <w:r>
        <w:t xml:space="preserve"> unit testing </w:t>
      </w:r>
      <w:r w:rsidR="00092FA6">
        <w:t xml:space="preserve">(UT) </w:t>
      </w:r>
      <w:r>
        <w:t xml:space="preserve">application. This application will run your examples one by one and test the actual results you defined (as described in the previous section) to the planned (or expected) results as defined by the </w:t>
      </w:r>
      <w:r w:rsidR="001F4505">
        <w:t>examples</w:t>
      </w:r>
      <w:r>
        <w:t>. From our experience is it best to write down a rule, immediately after add the examples to test it, then run the test application and see that it completes correctly and only then move to writing to the next rule.</w:t>
      </w:r>
    </w:p>
    <w:p w14:paraId="430AB4B7" w14:textId="096E545A" w:rsidR="00FB7D1A" w:rsidRDefault="00FB7D1A" w:rsidP="00FB7D1A">
      <w:pPr>
        <w:spacing w:line="276" w:lineRule="auto"/>
        <w:ind w:left="360"/>
      </w:pPr>
      <w:r>
        <w:t>If all your examples match the rules properly the unit testing application will just return ‘</w:t>
      </w:r>
      <w:r w:rsidRPr="00FB7D1A">
        <w:t>True</w:t>
      </w:r>
      <w:r>
        <w:t>’, otherwise the application will report the problem (see example in following section) and return ‘False’.</w:t>
      </w:r>
      <w:r w:rsidR="00B35E8B">
        <w:t xml:space="preserve"> </w:t>
      </w:r>
      <w:bookmarkStart w:id="375" w:name="OLE_LINK9"/>
      <w:bookmarkStart w:id="376" w:name="OLE_LINK10"/>
      <w:r w:rsidR="00B35E8B">
        <w:t xml:space="preserve">During the rule development it might be useful to use </w:t>
      </w:r>
      <w:r w:rsidR="00F77A4F">
        <w:t xml:space="preserve">the </w:t>
      </w:r>
      <w:proofErr w:type="spellStart"/>
      <w:r w:rsidR="00B35E8B">
        <w:t>RegEx</w:t>
      </w:r>
      <w:proofErr w:type="spellEnd"/>
      <w:r w:rsidR="00B35E8B">
        <w:t xml:space="preserve"> site mentioned in the Prerequisites section.</w:t>
      </w:r>
      <w:bookmarkEnd w:id="375"/>
      <w:bookmarkEnd w:id="376"/>
    </w:p>
    <w:p w14:paraId="3863EB96" w14:textId="3125F618" w:rsidR="008A1683" w:rsidRDefault="008A1683" w:rsidP="00140831">
      <w:pPr>
        <w:pStyle w:val="Heading3"/>
      </w:pPr>
      <w:bookmarkStart w:id="377" w:name="_Toc369558903"/>
      <w:r>
        <w:t>Adjusting the Unit Testing Application and running it</w:t>
      </w:r>
      <w:bookmarkEnd w:id="377"/>
    </w:p>
    <w:p w14:paraId="536A5404" w14:textId="122A5D1E" w:rsidR="008A1683" w:rsidRDefault="008A1683" w:rsidP="008A1683">
      <w:pPr>
        <w:spacing w:line="276" w:lineRule="auto"/>
        <w:ind w:left="360"/>
      </w:pPr>
      <w:r>
        <w:t>In the end of the supplied file ‘url_parser.py’ you have the following lines:</w:t>
      </w:r>
    </w:p>
    <w:p w14:paraId="6AF5FDB1" w14:textId="77777777" w:rsidR="008A1683" w:rsidRPr="008A1683" w:rsidRDefault="008A1683" w:rsidP="008A1683">
      <w:pPr>
        <w:autoSpaceDE w:val="0"/>
        <w:autoSpaceDN w:val="0"/>
        <w:adjustRightInd w:val="0"/>
        <w:ind w:left="360"/>
        <w:rPr>
          <w:rFonts w:ascii="Consolas" w:hAnsi="Consolas" w:cs="Consolas"/>
          <w:sz w:val="19"/>
          <w:szCs w:val="19"/>
        </w:rPr>
      </w:pPr>
      <w:proofErr w:type="gramStart"/>
      <w:r w:rsidRPr="008A1683">
        <w:rPr>
          <w:rFonts w:ascii="Consolas" w:hAnsi="Consolas" w:cs="Consolas"/>
          <w:sz w:val="19"/>
          <w:szCs w:val="19"/>
        </w:rPr>
        <w:t>if</w:t>
      </w:r>
      <w:proofErr w:type="gramEnd"/>
      <w:r w:rsidRPr="008A1683">
        <w:rPr>
          <w:rFonts w:ascii="Consolas" w:hAnsi="Consolas" w:cs="Consolas"/>
          <w:sz w:val="19"/>
          <w:szCs w:val="19"/>
        </w:rPr>
        <w:t xml:space="preserve"> __name__ == "__main__":</w:t>
      </w:r>
    </w:p>
    <w:p w14:paraId="0D445981" w14:textId="2C0C2DDC" w:rsidR="008A1683" w:rsidRDefault="008A1683" w:rsidP="008A1683">
      <w:pPr>
        <w:autoSpaceDE w:val="0"/>
        <w:autoSpaceDN w:val="0"/>
        <w:adjustRightInd w:val="0"/>
        <w:ind w:left="360"/>
        <w:rPr>
          <w:rFonts w:ascii="Consolas" w:hAnsi="Consolas" w:cs="Consolas"/>
          <w:sz w:val="19"/>
          <w:szCs w:val="19"/>
        </w:rPr>
      </w:pPr>
      <w:r w:rsidRPr="008A1683">
        <w:rPr>
          <w:rFonts w:ascii="Consolas" w:hAnsi="Consolas" w:cs="Consolas"/>
          <w:sz w:val="19"/>
          <w:szCs w:val="19"/>
        </w:rPr>
        <w:t xml:space="preserve">    </w:t>
      </w:r>
      <w:proofErr w:type="gramStart"/>
      <w:r w:rsidRPr="008A1683">
        <w:rPr>
          <w:rFonts w:ascii="Consolas" w:hAnsi="Consolas" w:cs="Consolas"/>
          <w:sz w:val="19"/>
          <w:szCs w:val="19"/>
        </w:rPr>
        <w:t>print</w:t>
      </w:r>
      <w:proofErr w:type="gramEnd"/>
      <w:r w:rsidRPr="008A1683">
        <w:rPr>
          <w:rFonts w:ascii="Consolas" w:hAnsi="Consolas" w:cs="Consolas"/>
          <w:sz w:val="19"/>
          <w:szCs w:val="19"/>
        </w:rPr>
        <w:t xml:space="preserve"> </w:t>
      </w:r>
      <w:proofErr w:type="spellStart"/>
      <w:r w:rsidRPr="008A1683">
        <w:rPr>
          <w:rFonts w:ascii="Consolas" w:hAnsi="Consolas" w:cs="Consolas"/>
          <w:sz w:val="19"/>
          <w:szCs w:val="19"/>
        </w:rPr>
        <w:t>test_examples</w:t>
      </w:r>
      <w:proofErr w:type="spellEnd"/>
      <w:r w:rsidRPr="008A1683">
        <w:rPr>
          <w:rFonts w:ascii="Consolas" w:hAnsi="Consolas" w:cs="Consolas"/>
          <w:sz w:val="19"/>
          <w:szCs w:val="19"/>
        </w:rPr>
        <w:t>('</w:t>
      </w:r>
      <w:proofErr w:type="spellStart"/>
      <w:r>
        <w:rPr>
          <w:rFonts w:ascii="Consolas" w:hAnsi="Consolas" w:cs="Consolas"/>
          <w:sz w:val="19"/>
          <w:szCs w:val="19"/>
        </w:rPr>
        <w:t>walmart</w:t>
      </w:r>
      <w:proofErr w:type="spellEnd"/>
      <w:r w:rsidRPr="008A1683">
        <w:rPr>
          <w:rFonts w:ascii="Consolas" w:hAnsi="Consolas" w:cs="Consolas"/>
          <w:sz w:val="19"/>
          <w:szCs w:val="19"/>
        </w:rPr>
        <w:t>')</w:t>
      </w:r>
    </w:p>
    <w:p w14:paraId="6A482643" w14:textId="77777777" w:rsidR="008A1683" w:rsidRDefault="008A1683" w:rsidP="008A1683">
      <w:pPr>
        <w:autoSpaceDE w:val="0"/>
        <w:autoSpaceDN w:val="0"/>
        <w:adjustRightInd w:val="0"/>
        <w:ind w:left="360"/>
        <w:rPr>
          <w:rFonts w:ascii="Consolas" w:hAnsi="Consolas" w:cs="Consolas"/>
          <w:sz w:val="19"/>
          <w:szCs w:val="19"/>
        </w:rPr>
      </w:pPr>
    </w:p>
    <w:p w14:paraId="6CF0D445" w14:textId="00E14A9E" w:rsidR="008A1683" w:rsidRDefault="008A1683" w:rsidP="008A1683">
      <w:pPr>
        <w:spacing w:line="276" w:lineRule="auto"/>
        <w:ind w:left="360"/>
      </w:pPr>
      <w:r w:rsidRPr="008A1683">
        <w:t>All you need to do is replace ‘</w:t>
      </w:r>
      <w:proofErr w:type="spellStart"/>
      <w:r w:rsidRPr="008A1683">
        <w:t>walmart</w:t>
      </w:r>
      <w:proofErr w:type="spellEnd"/>
      <w:r w:rsidRPr="008A1683">
        <w:t>’ with the name of the file, which is the name of the domain you’re classifying.</w:t>
      </w:r>
      <w:r>
        <w:t xml:space="preserve"> Your file should be placed in the same directory as the ‘url_parser.py’ file.</w:t>
      </w:r>
    </w:p>
    <w:p w14:paraId="11D3AEB0" w14:textId="00AA6783" w:rsidR="008A1683" w:rsidRDefault="008A1683" w:rsidP="008A1683">
      <w:pPr>
        <w:spacing w:line="276" w:lineRule="auto"/>
        <w:ind w:left="360"/>
        <w:rPr>
          <w:ins w:id="378" w:author="Liran Sigalat" w:date="2013-10-15T00:06:00Z"/>
        </w:rPr>
      </w:pPr>
      <w:r>
        <w:lastRenderedPageBreak/>
        <w:t>Running the test application is done by running the ‘url_parser.py’ code (as any other Python code).</w:t>
      </w:r>
    </w:p>
    <w:p w14:paraId="588969D8" w14:textId="77777777" w:rsidR="00B5455A" w:rsidRDefault="00B5455A" w:rsidP="008A1683">
      <w:pPr>
        <w:spacing w:line="276" w:lineRule="auto"/>
        <w:ind w:left="360"/>
        <w:rPr>
          <w:ins w:id="379" w:author="Liran Sigalat" w:date="2013-10-15T00:06:00Z"/>
        </w:rPr>
      </w:pPr>
    </w:p>
    <w:p w14:paraId="2AAE7A75" w14:textId="77777777" w:rsidR="00B5455A" w:rsidRDefault="00B5455A" w:rsidP="008A1683">
      <w:pPr>
        <w:spacing w:line="276" w:lineRule="auto"/>
        <w:ind w:left="360"/>
      </w:pPr>
    </w:p>
    <w:p w14:paraId="1E115A05" w14:textId="47208125" w:rsidR="008A1683" w:rsidRDefault="008A1683" w:rsidP="00140831">
      <w:pPr>
        <w:pStyle w:val="Heading3"/>
      </w:pPr>
      <w:bookmarkStart w:id="380" w:name="_Toc369558904"/>
      <w:r>
        <w:t>Common problems when running the Unit Testing Application</w:t>
      </w:r>
      <w:bookmarkEnd w:id="380"/>
    </w:p>
    <w:p w14:paraId="6A2351CA" w14:textId="517FA0D1" w:rsidR="00C966FC" w:rsidRPr="00DD0D56" w:rsidRDefault="00C966FC" w:rsidP="00140831">
      <w:pPr>
        <w:pStyle w:val="Heading4"/>
      </w:pPr>
      <w:bookmarkStart w:id="381" w:name="_Toc369558905"/>
      <w:r w:rsidRPr="00DD0D56">
        <w:t>Example 1</w:t>
      </w:r>
      <w:bookmarkStart w:id="382" w:name="OLE_LINK3"/>
      <w:bookmarkStart w:id="383" w:name="OLE_LINK4"/>
      <w:r w:rsidRPr="00DD0D56">
        <w:t>: 'XXX: not found in actual'</w:t>
      </w:r>
      <w:bookmarkEnd w:id="381"/>
      <w:bookmarkEnd w:id="382"/>
      <w:bookmarkEnd w:id="383"/>
    </w:p>
    <w:p w14:paraId="4DBD3AE3" w14:textId="48FEA61F" w:rsidR="00C966FC" w:rsidRPr="00C966FC" w:rsidRDefault="00C966FC" w:rsidP="00C966FC">
      <w:pPr>
        <w:spacing w:line="276" w:lineRule="auto"/>
        <w:ind w:left="360"/>
      </w:pPr>
      <w:r w:rsidRPr="00C966FC">
        <w:rPr>
          <w:u w:val="single"/>
        </w:rPr>
        <w:t>The rule</w:t>
      </w:r>
      <w:r>
        <w:t>:</w:t>
      </w:r>
    </w:p>
    <w:p w14:paraId="489BC805" w14:textId="4E3060DD"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{'name'    : '</w:t>
      </w:r>
      <w:proofErr w:type="spellStart"/>
      <w:r>
        <w:rPr>
          <w:rFonts w:ascii="Consolas" w:hAnsi="Consolas" w:cs="Consolas"/>
          <w:sz w:val="19"/>
          <w:szCs w:val="19"/>
        </w:rPr>
        <w:t>shc_search_only</w:t>
      </w:r>
      <w:proofErr w:type="spellEnd"/>
      <w:r>
        <w:rPr>
          <w:rFonts w:ascii="Consolas" w:hAnsi="Consolas" w:cs="Consolas"/>
          <w:sz w:val="19"/>
          <w:szCs w:val="19"/>
        </w:rPr>
        <w:t>',</w:t>
      </w:r>
    </w:p>
    <w:p w14:paraId="1B5543E8" w14:textId="77777777"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shc</w:t>
      </w:r>
      <w:proofErr w:type="spellEnd"/>
      <w:r>
        <w:rPr>
          <w:rFonts w:ascii="Consolas" w:hAnsi="Consolas" w:cs="Consolas"/>
          <w:sz w:val="19"/>
          <w:szCs w:val="19"/>
        </w:rPr>
        <w:t>/s/search_(?P&lt;numbers&gt;.*?)([?]|$)',</w:t>
      </w:r>
    </w:p>
    <w:p w14:paraId="311AD7D3" w14:textId="77777777"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action</w:t>
      </w:r>
      <w:proofErr w:type="gramEnd"/>
      <w:r>
        <w:rPr>
          <w:rFonts w:ascii="Consolas" w:hAnsi="Consolas" w:cs="Consolas"/>
          <w:sz w:val="19"/>
          <w:szCs w:val="19"/>
        </w:rPr>
        <w:t>'  : 'list',</w:t>
      </w:r>
    </w:p>
    <w:p w14:paraId="6DD68A7F" w14:textId="77777777"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norm</w:t>
      </w:r>
      <w:proofErr w:type="gramEnd"/>
      <w:r>
        <w:rPr>
          <w:rFonts w:ascii="Consolas" w:hAnsi="Consolas" w:cs="Consolas"/>
          <w:sz w:val="19"/>
          <w:szCs w:val="19"/>
        </w:rPr>
        <w:t>'    : 'http://www.sears.com/shc/s/search_{numbers}?</w:t>
      </w:r>
      <w:r w:rsidRPr="00C966FC">
        <w:rPr>
          <w:rFonts w:ascii="Consolas" w:hAnsi="Consolas" w:cs="Consolas"/>
          <w:sz w:val="19"/>
          <w:szCs w:val="19"/>
          <w:highlight w:val="yellow"/>
        </w:rPr>
        <w:t>keyword={search}</w:t>
      </w:r>
      <w:r>
        <w:rPr>
          <w:rFonts w:ascii="Consolas" w:hAnsi="Consolas" w:cs="Consolas"/>
          <w:sz w:val="19"/>
          <w:szCs w:val="19"/>
        </w:rPr>
        <w:t>',</w:t>
      </w:r>
    </w:p>
    <w:p w14:paraId="5A8C29F7" w14:textId="42D6E3FD"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qpattern</w:t>
      </w:r>
      <w:proofErr w:type="spellEnd"/>
      <w:r>
        <w:rPr>
          <w:rFonts w:ascii="Consolas" w:hAnsi="Consolas" w:cs="Consolas"/>
          <w:sz w:val="19"/>
          <w:szCs w:val="19"/>
        </w:rPr>
        <w:t xml:space="preserve">': </w:t>
      </w:r>
      <w:r w:rsidRPr="00C966FC">
        <w:rPr>
          <w:rFonts w:ascii="Consolas" w:hAnsi="Consolas" w:cs="Consolas"/>
          <w:sz w:val="19"/>
          <w:szCs w:val="19"/>
          <w:highlight w:val="yellow"/>
        </w:rPr>
        <w:t>'keyword</w:t>
      </w:r>
      <w:proofErr w:type="gramStart"/>
      <w:r w:rsidRPr="00C966FC">
        <w:rPr>
          <w:rFonts w:ascii="Consolas" w:hAnsi="Consolas" w:cs="Consolas"/>
          <w:sz w:val="19"/>
          <w:szCs w:val="19"/>
          <w:highlight w:val="yellow"/>
        </w:rPr>
        <w:t>=(</w:t>
      </w:r>
      <w:proofErr w:type="gramEnd"/>
      <w:r w:rsidRPr="00C966FC">
        <w:rPr>
          <w:rFonts w:ascii="Consolas" w:hAnsi="Consolas" w:cs="Consolas"/>
          <w:sz w:val="19"/>
          <w:szCs w:val="19"/>
          <w:highlight w:val="yellow"/>
        </w:rPr>
        <w:t>?P&lt;search&gt;.*?)</w:t>
      </w:r>
      <w:r>
        <w:rPr>
          <w:rFonts w:ascii="Consolas" w:hAnsi="Consolas" w:cs="Consolas"/>
          <w:sz w:val="19"/>
          <w:szCs w:val="19"/>
        </w:rPr>
        <w:t>([&amp;]|$)</w:t>
      </w:r>
      <w:proofErr w:type="gramStart"/>
      <w:r>
        <w:rPr>
          <w:rFonts w:ascii="Consolas" w:hAnsi="Consolas" w:cs="Consolas"/>
          <w:sz w:val="19"/>
          <w:szCs w:val="19"/>
        </w:rPr>
        <w:t>'</w:t>
      </w:r>
      <w:r w:rsidR="00C966FC">
        <w:rPr>
          <w:rFonts w:ascii="Consolas" w:hAnsi="Consolas" w:cs="Consolas"/>
          <w:sz w:val="19"/>
          <w:szCs w:val="19"/>
        </w:rPr>
        <w:t xml:space="preserve">  #</w:t>
      </w:r>
      <w:proofErr w:type="gramEnd"/>
      <w:r w:rsidR="00C966FC">
        <w:rPr>
          <w:rFonts w:ascii="Consolas" w:hAnsi="Consolas" w:cs="Consolas"/>
          <w:sz w:val="19"/>
          <w:szCs w:val="19"/>
        </w:rPr>
        <w:t xml:space="preserve"> In comment on purpose to fail the test</w:t>
      </w:r>
    </w:p>
    <w:p w14:paraId="24465B10" w14:textId="32799EFE" w:rsidR="003044B2" w:rsidRDefault="00C966FC" w:rsidP="007617E2">
      <w:pPr>
        <w:autoSpaceDE w:val="0"/>
        <w:autoSpaceDN w:val="0"/>
        <w:adjustRightInd w:val="0"/>
        <w:ind w:firstLine="360"/>
        <w:rPr>
          <w:rFonts w:ascii="Consolas" w:hAnsi="Consolas" w:cs="Consolas"/>
          <w:sz w:val="19"/>
          <w:szCs w:val="19"/>
        </w:rPr>
      </w:pPr>
      <w:r>
        <w:rPr>
          <w:rFonts w:ascii="Consolas" w:hAnsi="Consolas" w:cs="Consolas"/>
          <w:sz w:val="19"/>
          <w:szCs w:val="19"/>
        </w:rPr>
        <w:t xml:space="preserve"> </w:t>
      </w:r>
      <w:r w:rsidR="007617E2">
        <w:rPr>
          <w:rFonts w:ascii="Consolas" w:hAnsi="Consolas" w:cs="Consolas"/>
          <w:sz w:val="19"/>
          <w:szCs w:val="19"/>
        </w:rPr>
        <w:t>}</w:t>
      </w:r>
    </w:p>
    <w:p w14:paraId="2DA9FD49" w14:textId="77777777" w:rsidR="00C966FC" w:rsidRDefault="00C966FC" w:rsidP="007617E2">
      <w:pPr>
        <w:autoSpaceDE w:val="0"/>
        <w:autoSpaceDN w:val="0"/>
        <w:adjustRightInd w:val="0"/>
        <w:ind w:firstLine="360"/>
        <w:rPr>
          <w:rFonts w:ascii="Consolas" w:hAnsi="Consolas" w:cs="Consolas"/>
          <w:sz w:val="19"/>
          <w:szCs w:val="19"/>
        </w:rPr>
      </w:pPr>
    </w:p>
    <w:p w14:paraId="4331B89F" w14:textId="4386576D" w:rsidR="00C966FC" w:rsidRPr="00C966FC" w:rsidRDefault="00C966FC" w:rsidP="00C966FC">
      <w:pPr>
        <w:spacing w:line="276" w:lineRule="auto"/>
        <w:ind w:left="360"/>
        <w:rPr>
          <w:u w:val="single"/>
        </w:rPr>
      </w:pPr>
      <w:r w:rsidRPr="00C966FC">
        <w:rPr>
          <w:u w:val="single"/>
        </w:rPr>
        <w:t>The test example</w:t>
      </w:r>
      <w:r>
        <w:rPr>
          <w:u w:val="single"/>
        </w:rPr>
        <w:t>:</w:t>
      </w:r>
    </w:p>
    <w:p w14:paraId="49BC14D3" w14:textId="77777777" w:rsidR="00C966FC" w:rsidRPr="00C966FC" w:rsidRDefault="00C966FC" w:rsidP="00C966FC">
      <w:pPr>
        <w:autoSpaceDE w:val="0"/>
        <w:autoSpaceDN w:val="0"/>
        <w:adjustRightInd w:val="0"/>
        <w:rPr>
          <w:rFonts w:ascii="Consolas" w:hAnsi="Consolas" w:cs="Consolas"/>
          <w:sz w:val="16"/>
          <w:szCs w:val="16"/>
        </w:rPr>
      </w:pPr>
      <w:r w:rsidRPr="00C966FC">
        <w:rPr>
          <w:rFonts w:ascii="Consolas" w:hAnsi="Consolas" w:cs="Consolas"/>
          <w:sz w:val="16"/>
          <w:szCs w:val="16"/>
        </w:rPr>
        <w:t>['http://www.sears.com/shc/s/search_10153_12605?vName=Appliances&amp;amp;amp;cName=Microwaves&amp;amp;amp;</w:t>
      </w:r>
      <w:r w:rsidRPr="00C966FC">
        <w:rPr>
          <w:rFonts w:ascii="Consolas" w:hAnsi="Consolas" w:cs="Consolas"/>
          <w:sz w:val="16"/>
          <w:szCs w:val="16"/>
          <w:highlight w:val="yellow"/>
        </w:rPr>
        <w:t>keyword=whirlpool+microwave</w:t>
      </w:r>
      <w:r w:rsidRPr="00C966FC">
        <w:rPr>
          <w:rFonts w:ascii="Consolas" w:hAnsi="Consolas" w:cs="Consolas"/>
          <w:sz w:val="16"/>
          <w:szCs w:val="16"/>
        </w:rPr>
        <w:t>&amp;amp;amp;sid=ISx20070515x00001d&amp;amp;amp;psid=15x1222646&amp;amp;amp;knshCrid=1728848975&amp;amp;amp;k_clickID=06860883-73e1-c2c9-d27c-00002c7e8150',</w:t>
      </w:r>
    </w:p>
    <w:p w14:paraId="4F77C09D" w14:textId="77777777" w:rsidR="00C966FC" w:rsidRPr="00C966FC" w:rsidRDefault="00C966FC" w:rsidP="00C966FC">
      <w:pPr>
        <w:autoSpaceDE w:val="0"/>
        <w:autoSpaceDN w:val="0"/>
        <w:adjustRightInd w:val="0"/>
        <w:rPr>
          <w:rFonts w:ascii="Consolas" w:hAnsi="Consolas" w:cs="Consolas"/>
          <w:sz w:val="16"/>
          <w:szCs w:val="16"/>
        </w:rPr>
      </w:pPr>
      <w:r w:rsidRPr="00C966FC">
        <w:rPr>
          <w:rFonts w:ascii="Consolas" w:hAnsi="Consolas" w:cs="Consolas"/>
          <w:sz w:val="16"/>
          <w:szCs w:val="16"/>
        </w:rPr>
        <w:t xml:space="preserve">  {'norm': 'http</w:t>
      </w:r>
      <w:proofErr w:type="gramStart"/>
      <w:r w:rsidRPr="00C966FC">
        <w:rPr>
          <w:rFonts w:ascii="Consolas" w:hAnsi="Consolas" w:cs="Consolas"/>
          <w:sz w:val="16"/>
          <w:szCs w:val="16"/>
        </w:rPr>
        <w:t>:/</w:t>
      </w:r>
      <w:proofErr w:type="gramEnd"/>
      <w:r w:rsidRPr="00C966FC">
        <w:rPr>
          <w:rFonts w:ascii="Consolas" w:hAnsi="Consolas" w:cs="Consolas"/>
          <w:sz w:val="16"/>
          <w:szCs w:val="16"/>
        </w:rPr>
        <w:t>/www.sears.com/shc/s/search_10153_12605?</w:t>
      </w:r>
      <w:r w:rsidRPr="00C966FC">
        <w:rPr>
          <w:rFonts w:ascii="Consolas" w:hAnsi="Consolas" w:cs="Consolas"/>
          <w:sz w:val="16"/>
          <w:szCs w:val="16"/>
          <w:highlight w:val="yellow"/>
        </w:rPr>
        <w:t>keyword=whirlpool+microwave</w:t>
      </w:r>
      <w:r w:rsidRPr="00C966FC">
        <w:rPr>
          <w:rFonts w:ascii="Consolas" w:hAnsi="Consolas" w:cs="Consolas"/>
          <w:sz w:val="16"/>
          <w:szCs w:val="16"/>
        </w:rPr>
        <w:t xml:space="preserve">', 'action': 'list', 'numbers': '10153_12605', </w:t>
      </w:r>
      <w:r w:rsidRPr="00C966FC">
        <w:rPr>
          <w:rFonts w:ascii="Consolas" w:hAnsi="Consolas" w:cs="Consolas"/>
          <w:sz w:val="16"/>
          <w:szCs w:val="16"/>
          <w:highlight w:val="yellow"/>
        </w:rPr>
        <w:t>'search': '</w:t>
      </w:r>
      <w:proofErr w:type="spellStart"/>
      <w:r w:rsidRPr="00C966FC">
        <w:rPr>
          <w:rFonts w:ascii="Consolas" w:hAnsi="Consolas" w:cs="Consolas"/>
          <w:sz w:val="16"/>
          <w:szCs w:val="16"/>
          <w:highlight w:val="yellow"/>
        </w:rPr>
        <w:t>whirlpool+microwave</w:t>
      </w:r>
      <w:proofErr w:type="spellEnd"/>
      <w:r w:rsidRPr="00C966FC">
        <w:rPr>
          <w:rFonts w:ascii="Consolas" w:hAnsi="Consolas" w:cs="Consolas"/>
          <w:sz w:val="16"/>
          <w:szCs w:val="16"/>
          <w:highlight w:val="yellow"/>
        </w:rPr>
        <w:t>'</w:t>
      </w:r>
      <w:r w:rsidRPr="00C966FC">
        <w:rPr>
          <w:rFonts w:ascii="Consolas" w:hAnsi="Consolas" w:cs="Consolas"/>
          <w:sz w:val="16"/>
          <w:szCs w:val="16"/>
        </w:rPr>
        <w:t>, 'rule': '</w:t>
      </w:r>
      <w:proofErr w:type="spellStart"/>
      <w:r w:rsidRPr="00C966FC">
        <w:rPr>
          <w:rFonts w:ascii="Consolas" w:hAnsi="Consolas" w:cs="Consolas"/>
          <w:sz w:val="16"/>
          <w:szCs w:val="16"/>
        </w:rPr>
        <w:t>shc_search_only</w:t>
      </w:r>
      <w:proofErr w:type="spellEnd"/>
      <w:r w:rsidRPr="00C966FC">
        <w:rPr>
          <w:rFonts w:ascii="Consolas" w:hAnsi="Consolas" w:cs="Consolas"/>
          <w:sz w:val="16"/>
          <w:szCs w:val="16"/>
        </w:rPr>
        <w:t xml:space="preserve">'}], </w:t>
      </w:r>
    </w:p>
    <w:p w14:paraId="599FBA0A" w14:textId="77777777" w:rsidR="007617E2" w:rsidRPr="007617E2" w:rsidRDefault="007617E2" w:rsidP="007617E2">
      <w:pPr>
        <w:autoSpaceDE w:val="0"/>
        <w:autoSpaceDN w:val="0"/>
        <w:adjustRightInd w:val="0"/>
        <w:rPr>
          <w:rFonts w:ascii="Consolas" w:hAnsi="Consolas" w:cs="Consolas"/>
          <w:sz w:val="19"/>
          <w:szCs w:val="19"/>
        </w:rPr>
      </w:pPr>
    </w:p>
    <w:p w14:paraId="24A9B20C" w14:textId="74C03538" w:rsidR="00092FA6" w:rsidRPr="00092FA6" w:rsidRDefault="00092FA6" w:rsidP="00092FA6">
      <w:pPr>
        <w:spacing w:line="276" w:lineRule="auto"/>
        <w:ind w:left="360"/>
        <w:rPr>
          <w:u w:val="single"/>
        </w:rPr>
      </w:pPr>
      <w:r w:rsidRPr="00092FA6">
        <w:rPr>
          <w:u w:val="single"/>
        </w:rPr>
        <w:t>The UT response:</w:t>
      </w:r>
    </w:p>
    <w:p w14:paraId="6284DCA4" w14:textId="07159084" w:rsidR="008A1683" w:rsidRDefault="007617E2" w:rsidP="00092FA6">
      <w:pPr>
        <w:autoSpaceDE w:val="0"/>
        <w:autoSpaceDN w:val="0"/>
        <w:adjustRightInd w:val="0"/>
        <w:rPr>
          <w:rFonts w:ascii="Consolas" w:hAnsi="Consolas" w:cs="Consolas"/>
          <w:sz w:val="16"/>
          <w:szCs w:val="16"/>
        </w:rPr>
      </w:pPr>
      <w:r w:rsidRPr="00092FA6">
        <w:rPr>
          <w:rFonts w:ascii="Consolas" w:hAnsi="Consolas" w:cs="Consolas"/>
          <w:sz w:val="16"/>
          <w:szCs w:val="16"/>
        </w:rPr>
        <w:t xml:space="preserve">http://www.sears.com/shc/s/search_10153_12605?vName=Appliances&amp;amp;amp;cName=Microwaves&amp;amp;amp;keyword=whirlpool+microwave&amp;amp;amp;sid=ISx20070515x00001d&amp;amp;amp;psid=15x1222646&amp;amp;amp;knshCrid=1728848975&amp;amp;amp;k_clickID=06860883-73e1-c2c9-d27c-00002c7e8150 </w:t>
      </w:r>
      <w:r w:rsidRPr="00092FA6">
        <w:rPr>
          <w:rFonts w:ascii="Consolas" w:hAnsi="Consolas" w:cs="Consolas"/>
          <w:sz w:val="16"/>
          <w:szCs w:val="16"/>
          <w:highlight w:val="yellow"/>
        </w:rPr>
        <w:t>['search: not found in actual', 'norm: not found in actual']</w:t>
      </w:r>
    </w:p>
    <w:p w14:paraId="7AFC09FC" w14:textId="154DF274" w:rsidR="00092FA6" w:rsidRPr="00092FA6" w:rsidRDefault="00092FA6" w:rsidP="00092FA6">
      <w:pPr>
        <w:spacing w:line="276" w:lineRule="auto"/>
        <w:ind w:left="360"/>
        <w:rPr>
          <w:u w:val="single"/>
        </w:rPr>
      </w:pPr>
      <w:r w:rsidRPr="00092FA6">
        <w:rPr>
          <w:u w:val="single"/>
        </w:rPr>
        <w:t xml:space="preserve">The </w:t>
      </w:r>
      <w:r>
        <w:rPr>
          <w:u w:val="single"/>
        </w:rPr>
        <w:t>Explanation</w:t>
      </w:r>
      <w:r w:rsidRPr="00092FA6">
        <w:rPr>
          <w:u w:val="single"/>
        </w:rPr>
        <w:t>:</w:t>
      </w:r>
    </w:p>
    <w:p w14:paraId="3222C569" w14:textId="7AFD67D1" w:rsidR="00092FA6" w:rsidRPr="00092FA6" w:rsidRDefault="00092FA6" w:rsidP="00BC7FC7">
      <w:pPr>
        <w:spacing w:line="276" w:lineRule="auto"/>
        <w:ind w:left="360"/>
      </w:pPr>
      <w:r>
        <w:t xml:space="preserve">There’s no </w:t>
      </w:r>
      <w:r w:rsidR="00BC7FC7">
        <w:t>‘</w:t>
      </w:r>
      <w:proofErr w:type="spellStart"/>
      <w:r w:rsidR="00BC7FC7">
        <w:t>qpattern</w:t>
      </w:r>
      <w:proofErr w:type="spellEnd"/>
      <w:r w:rsidR="00BC7FC7">
        <w:t xml:space="preserve">’ </w:t>
      </w:r>
      <w:r>
        <w:t xml:space="preserve">rule that can extract the search term from the query part of the URL, therefore the response </w:t>
      </w:r>
      <w:r w:rsidR="00BC7FC7">
        <w:t xml:space="preserve">of the UT application </w:t>
      </w:r>
      <w:r>
        <w:t xml:space="preserve">is that the </w:t>
      </w:r>
      <w:r w:rsidR="00BC7FC7">
        <w:t>‘search’ wasn’t found in actual (while expected in the planned results) and same for the ‘norm’ that doesn’t match.</w:t>
      </w:r>
    </w:p>
    <w:p w14:paraId="1D059233" w14:textId="53237E4E" w:rsidR="00BC7FC7" w:rsidRPr="00DD0D56" w:rsidRDefault="00BC7FC7" w:rsidP="00140831">
      <w:pPr>
        <w:pStyle w:val="Heading4"/>
      </w:pPr>
      <w:bookmarkStart w:id="384" w:name="_Toc369558906"/>
      <w:r w:rsidRPr="00DD0D56">
        <w:t>Example 2: 'rule: expected ip1, found ip2'</w:t>
      </w:r>
      <w:bookmarkEnd w:id="384"/>
    </w:p>
    <w:p w14:paraId="3765208A" w14:textId="773F6F53" w:rsidR="00BC7FC7" w:rsidRPr="00BC7FC7" w:rsidRDefault="00BC7FC7" w:rsidP="00BC7FC7">
      <w:pPr>
        <w:spacing w:line="276" w:lineRule="auto"/>
        <w:ind w:left="360"/>
        <w:rPr>
          <w:u w:val="single"/>
        </w:rPr>
      </w:pPr>
      <w:r w:rsidRPr="00092FA6">
        <w:rPr>
          <w:u w:val="single"/>
        </w:rPr>
        <w:t>The UT response:</w:t>
      </w:r>
    </w:p>
    <w:p w14:paraId="79C66286" w14:textId="0EC883DC" w:rsidR="00BC7FC7" w:rsidRPr="00BC7FC7" w:rsidRDefault="00BC7FC7" w:rsidP="00BC7FC7">
      <w:pPr>
        <w:autoSpaceDE w:val="0"/>
        <w:autoSpaceDN w:val="0"/>
        <w:adjustRightInd w:val="0"/>
        <w:rPr>
          <w:rFonts w:ascii="Consolas" w:hAnsi="Consolas" w:cs="Consolas"/>
          <w:sz w:val="16"/>
          <w:szCs w:val="16"/>
        </w:rPr>
      </w:pPr>
      <w:r w:rsidRPr="00BC7FC7">
        <w:rPr>
          <w:rFonts w:ascii="Consolas" w:hAnsi="Consolas" w:cs="Consolas"/>
          <w:sz w:val="16"/>
          <w:szCs w:val="16"/>
        </w:rPr>
        <w:t>http://www.walmart.com/ip/Dyson-DC24-Animal-Ultra-Lightweight-Bagless-Upright-Vacuum-Cleaner/15173329?wmlspartner=HBLvzQS2RdU&amp;amp;amp;sourceid=00051088942570117644&amp;amp;amp;affillinktype=3&amp;amp;amp;veh=aff ['</w:t>
      </w:r>
      <w:proofErr w:type="spellStart"/>
      <w:r w:rsidRPr="00BC7FC7">
        <w:rPr>
          <w:rFonts w:ascii="Consolas" w:hAnsi="Consolas" w:cs="Consolas"/>
          <w:sz w:val="16"/>
          <w:szCs w:val="16"/>
        </w:rPr>
        <w:t>pid</w:t>
      </w:r>
      <w:proofErr w:type="spellEnd"/>
      <w:r w:rsidRPr="00BC7FC7">
        <w:rPr>
          <w:rFonts w:ascii="Consolas" w:hAnsi="Consolas" w:cs="Consolas"/>
          <w:sz w:val="16"/>
          <w:szCs w:val="16"/>
        </w:rPr>
        <w:t>: expected 15173329, found Dyson-DC24-Animal-Ultra-Lightweight-Bagless-Upright-Vacuum-Cleaner/15173329', '</w:t>
      </w:r>
      <w:proofErr w:type="spellStart"/>
      <w:r w:rsidRPr="00BC7FC7">
        <w:rPr>
          <w:rFonts w:ascii="Consolas" w:hAnsi="Consolas" w:cs="Consolas"/>
          <w:sz w:val="16"/>
          <w:szCs w:val="16"/>
        </w:rPr>
        <w:t>pn</w:t>
      </w:r>
      <w:proofErr w:type="spellEnd"/>
      <w:r w:rsidRPr="00BC7FC7">
        <w:rPr>
          <w:rFonts w:ascii="Consolas" w:hAnsi="Consolas" w:cs="Consolas"/>
          <w:sz w:val="16"/>
          <w:szCs w:val="16"/>
        </w:rPr>
        <w:t xml:space="preserve">: not found in actual', </w:t>
      </w:r>
      <w:r w:rsidRPr="00BC7FC7">
        <w:rPr>
          <w:rFonts w:ascii="Consolas" w:hAnsi="Consolas" w:cs="Consolas"/>
          <w:sz w:val="16"/>
          <w:szCs w:val="16"/>
          <w:highlight w:val="yellow"/>
        </w:rPr>
        <w:t>'rule: expected ip1, found ip2'</w:t>
      </w:r>
      <w:r w:rsidRPr="00BC7FC7">
        <w:rPr>
          <w:rFonts w:ascii="Consolas" w:hAnsi="Consolas" w:cs="Consolas"/>
          <w:sz w:val="16"/>
          <w:szCs w:val="16"/>
        </w:rPr>
        <w:t>]</w:t>
      </w:r>
    </w:p>
    <w:p w14:paraId="122B2A61" w14:textId="77777777" w:rsidR="00BC7FC7" w:rsidRDefault="00BC7FC7" w:rsidP="00092FA6">
      <w:pPr>
        <w:autoSpaceDE w:val="0"/>
        <w:autoSpaceDN w:val="0"/>
        <w:adjustRightInd w:val="0"/>
      </w:pPr>
    </w:p>
    <w:p w14:paraId="2395611E" w14:textId="77777777" w:rsidR="00BC7FC7" w:rsidRPr="00092FA6" w:rsidRDefault="00BC7FC7" w:rsidP="00BC7FC7">
      <w:pPr>
        <w:spacing w:line="276" w:lineRule="auto"/>
        <w:ind w:left="360"/>
        <w:rPr>
          <w:u w:val="single"/>
        </w:rPr>
      </w:pPr>
      <w:r w:rsidRPr="00092FA6">
        <w:rPr>
          <w:u w:val="single"/>
        </w:rPr>
        <w:t xml:space="preserve">The </w:t>
      </w:r>
      <w:r>
        <w:rPr>
          <w:u w:val="single"/>
        </w:rPr>
        <w:t>Explanation</w:t>
      </w:r>
      <w:r w:rsidRPr="00092FA6">
        <w:rPr>
          <w:u w:val="single"/>
        </w:rPr>
        <w:t>:</w:t>
      </w:r>
    </w:p>
    <w:p w14:paraId="7379D2B5" w14:textId="726B6CCB" w:rsidR="00BC7FC7" w:rsidRDefault="00BC7FC7" w:rsidP="00BC7FC7">
      <w:pPr>
        <w:autoSpaceDE w:val="0"/>
        <w:autoSpaceDN w:val="0"/>
        <w:adjustRightInd w:val="0"/>
      </w:pPr>
      <w:r>
        <w:t>The example didn’t match the rule ‘ip1’ as expected instead it matched ‘ip2’. This problem usually happens because the rules weren’t put in the correct order (or the patterns weren’t defined properly), therefore the example matched the incorrect rule. The rest of the reported problem (incorrect ‘</w:t>
      </w:r>
      <w:proofErr w:type="spellStart"/>
      <w:r>
        <w:t>pid</w:t>
      </w:r>
      <w:proofErr w:type="spellEnd"/>
      <w:r>
        <w:t>’ and ‘</w:t>
      </w:r>
      <w:proofErr w:type="spellStart"/>
      <w:r>
        <w:t>pn</w:t>
      </w:r>
      <w:proofErr w:type="spellEnd"/>
      <w:r>
        <w:t>’ are as a result of the rule mismatch).</w:t>
      </w:r>
    </w:p>
    <w:p w14:paraId="089F2EC8" w14:textId="38DBB5F5" w:rsidR="00B60101" w:rsidRPr="00DD0D56" w:rsidRDefault="00B60101" w:rsidP="00140831">
      <w:pPr>
        <w:pStyle w:val="Heading4"/>
      </w:pPr>
      <w:bookmarkStart w:id="385" w:name="_Toc369558907"/>
      <w:r w:rsidRPr="00DD0D56">
        <w:t>Example 3</w:t>
      </w:r>
      <w:r w:rsidR="00587870" w:rsidRPr="00DD0D56">
        <w:t>: 'XXX: not found in expected'</w:t>
      </w:r>
      <w:bookmarkEnd w:id="385"/>
    </w:p>
    <w:p w14:paraId="5FC4D642" w14:textId="77777777" w:rsidR="00B60101" w:rsidRPr="00C966FC" w:rsidRDefault="00B60101" w:rsidP="00B60101">
      <w:pPr>
        <w:spacing w:line="276" w:lineRule="auto"/>
        <w:ind w:left="360"/>
      </w:pPr>
      <w:r w:rsidRPr="00C966FC">
        <w:rPr>
          <w:u w:val="single"/>
        </w:rPr>
        <w:t>The rule</w:t>
      </w:r>
      <w:r>
        <w:t>:</w:t>
      </w:r>
    </w:p>
    <w:p w14:paraId="2D86CC7D" w14:textId="77777777" w:rsidR="00B60101" w:rsidRDefault="00B60101" w:rsidP="00B60101">
      <w:pPr>
        <w:autoSpaceDE w:val="0"/>
        <w:autoSpaceDN w:val="0"/>
        <w:adjustRightInd w:val="0"/>
        <w:rPr>
          <w:rFonts w:ascii="Consolas" w:hAnsi="Consolas" w:cs="Consolas"/>
          <w:sz w:val="19"/>
          <w:szCs w:val="19"/>
        </w:rPr>
      </w:pPr>
      <w:r>
        <w:rPr>
          <w:rFonts w:ascii="Consolas" w:hAnsi="Consolas" w:cs="Consolas"/>
          <w:sz w:val="19"/>
          <w:szCs w:val="19"/>
        </w:rPr>
        <w:t xml:space="preserve">    {'name'    : 'cp1',</w:t>
      </w:r>
    </w:p>
    <w:p w14:paraId="275F96F4" w14:textId="77777777" w:rsidR="00B60101" w:rsidRDefault="00B60101" w:rsidP="00B60101">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cp</w:t>
      </w:r>
      <w:proofErr w:type="spellEnd"/>
      <w:r>
        <w:rPr>
          <w:rFonts w:ascii="Consolas" w:hAnsi="Consolas" w:cs="Consolas"/>
          <w:sz w:val="19"/>
          <w:szCs w:val="19"/>
        </w:rPr>
        <w:t>/(?P&lt;c2&gt;.*?)</w:t>
      </w:r>
      <w:proofErr w:type="gramStart"/>
      <w:r>
        <w:rPr>
          <w:rFonts w:ascii="Consolas" w:hAnsi="Consolas" w:cs="Consolas"/>
          <w:sz w:val="19"/>
          <w:szCs w:val="19"/>
        </w:rPr>
        <w:t>/</w:t>
      </w:r>
      <w:r w:rsidRPr="00B60101">
        <w:rPr>
          <w:rFonts w:ascii="Consolas" w:hAnsi="Consolas" w:cs="Consolas"/>
          <w:sz w:val="19"/>
          <w:szCs w:val="19"/>
          <w:highlight w:val="yellow"/>
        </w:rPr>
        <w:t>(</w:t>
      </w:r>
      <w:proofErr w:type="gramEnd"/>
      <w:r w:rsidRPr="00B60101">
        <w:rPr>
          <w:rFonts w:ascii="Consolas" w:hAnsi="Consolas" w:cs="Consolas"/>
          <w:sz w:val="19"/>
          <w:szCs w:val="19"/>
          <w:highlight w:val="yellow"/>
        </w:rPr>
        <w:t>?P&lt;c2id&gt;.*?)</w:t>
      </w:r>
      <w:r>
        <w:rPr>
          <w:rFonts w:ascii="Consolas" w:hAnsi="Consolas" w:cs="Consolas"/>
          <w:sz w:val="19"/>
          <w:szCs w:val="19"/>
        </w:rPr>
        <w:t>([#?]|$)',</w:t>
      </w:r>
    </w:p>
    <w:p w14:paraId="192EC351" w14:textId="77777777" w:rsidR="00B60101" w:rsidRDefault="00B60101" w:rsidP="00B60101">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action</w:t>
      </w:r>
      <w:proofErr w:type="gramEnd"/>
      <w:r>
        <w:rPr>
          <w:rFonts w:ascii="Consolas" w:hAnsi="Consolas" w:cs="Consolas"/>
          <w:sz w:val="19"/>
          <w:szCs w:val="19"/>
        </w:rPr>
        <w:t>'  : 'list',</w:t>
      </w:r>
    </w:p>
    <w:p w14:paraId="3207C881" w14:textId="77777777" w:rsidR="00B60101" w:rsidRDefault="00B60101" w:rsidP="00B60101">
      <w:pPr>
        <w:autoSpaceDE w:val="0"/>
        <w:autoSpaceDN w:val="0"/>
        <w:adjustRightInd w:val="0"/>
        <w:rPr>
          <w:rFonts w:ascii="Consolas" w:hAnsi="Consolas" w:cs="Consolas"/>
          <w:sz w:val="19"/>
          <w:szCs w:val="19"/>
        </w:rPr>
      </w:pPr>
      <w:r>
        <w:rPr>
          <w:rFonts w:ascii="Consolas" w:hAnsi="Consolas" w:cs="Consolas"/>
          <w:sz w:val="19"/>
          <w:szCs w:val="19"/>
        </w:rPr>
        <w:t xml:space="preserve">     'norm'    : 'http</w:t>
      </w:r>
      <w:proofErr w:type="gramStart"/>
      <w:r>
        <w:rPr>
          <w:rFonts w:ascii="Consolas" w:hAnsi="Consolas" w:cs="Consolas"/>
          <w:sz w:val="19"/>
          <w:szCs w:val="19"/>
        </w:rPr>
        <w:t>:/</w:t>
      </w:r>
      <w:proofErr w:type="gramEnd"/>
      <w:r>
        <w:rPr>
          <w:rFonts w:ascii="Consolas" w:hAnsi="Consolas" w:cs="Consolas"/>
          <w:sz w:val="19"/>
          <w:szCs w:val="19"/>
        </w:rPr>
        <w:t>/www.walmart.com/cp/{c2}/{c2id}'}</w:t>
      </w:r>
    </w:p>
    <w:p w14:paraId="5DD25EFC" w14:textId="77777777" w:rsidR="00B60101" w:rsidRDefault="00B60101" w:rsidP="00BC7FC7">
      <w:pPr>
        <w:autoSpaceDE w:val="0"/>
        <w:autoSpaceDN w:val="0"/>
        <w:adjustRightInd w:val="0"/>
      </w:pPr>
    </w:p>
    <w:p w14:paraId="654D10EA" w14:textId="77777777" w:rsidR="00B60101" w:rsidRPr="00C966FC" w:rsidRDefault="00B60101" w:rsidP="00B60101">
      <w:pPr>
        <w:spacing w:line="276" w:lineRule="auto"/>
        <w:ind w:left="360"/>
        <w:rPr>
          <w:u w:val="single"/>
        </w:rPr>
      </w:pPr>
      <w:r w:rsidRPr="00C966FC">
        <w:rPr>
          <w:u w:val="single"/>
        </w:rPr>
        <w:t>The test example</w:t>
      </w:r>
      <w:r>
        <w:rPr>
          <w:u w:val="single"/>
        </w:rPr>
        <w:t>:</w:t>
      </w:r>
    </w:p>
    <w:p w14:paraId="6B4A0934" w14:textId="77777777" w:rsidR="00B60101" w:rsidRPr="00B60101" w:rsidRDefault="00B60101" w:rsidP="00B60101">
      <w:pPr>
        <w:autoSpaceDE w:val="0"/>
        <w:autoSpaceDN w:val="0"/>
        <w:adjustRightInd w:val="0"/>
        <w:rPr>
          <w:rFonts w:ascii="Consolas" w:hAnsi="Consolas" w:cs="Consolas"/>
          <w:sz w:val="16"/>
          <w:szCs w:val="16"/>
        </w:rPr>
      </w:pPr>
      <w:r w:rsidRPr="00B60101">
        <w:rPr>
          <w:rFonts w:ascii="Consolas" w:hAnsi="Consolas" w:cs="Consolas"/>
          <w:sz w:val="16"/>
          <w:szCs w:val="16"/>
        </w:rPr>
        <w:t>['http</w:t>
      </w:r>
      <w:proofErr w:type="gramStart"/>
      <w:r w:rsidRPr="00B60101">
        <w:rPr>
          <w:rFonts w:ascii="Consolas" w:hAnsi="Consolas" w:cs="Consolas"/>
          <w:sz w:val="16"/>
          <w:szCs w:val="16"/>
        </w:rPr>
        <w:t>:/</w:t>
      </w:r>
      <w:proofErr w:type="gramEnd"/>
      <w:r w:rsidRPr="00B60101">
        <w:rPr>
          <w:rFonts w:ascii="Consolas" w:hAnsi="Consolas" w:cs="Consolas"/>
          <w:sz w:val="16"/>
          <w:szCs w:val="16"/>
        </w:rPr>
        <w:t>/www.walmart.com/cp/iPad-eReaders-Tablets/1078524?povid=P1262-C1110.2784+1455.2776+1115.2956-L21',</w:t>
      </w:r>
    </w:p>
    <w:p w14:paraId="12500E26" w14:textId="3A9E90B0" w:rsidR="00B60101" w:rsidRPr="00B60101" w:rsidRDefault="00B60101" w:rsidP="00B60101">
      <w:pPr>
        <w:autoSpaceDE w:val="0"/>
        <w:autoSpaceDN w:val="0"/>
        <w:adjustRightInd w:val="0"/>
        <w:rPr>
          <w:rFonts w:ascii="Consolas" w:hAnsi="Consolas" w:cs="Consolas"/>
          <w:sz w:val="16"/>
          <w:szCs w:val="16"/>
        </w:rPr>
      </w:pPr>
      <w:r w:rsidRPr="00B60101">
        <w:rPr>
          <w:rFonts w:ascii="Consolas" w:hAnsi="Consolas" w:cs="Consolas"/>
          <w:sz w:val="16"/>
          <w:szCs w:val="16"/>
        </w:rPr>
        <w:t xml:space="preserve">  {'norm': 'http</w:t>
      </w:r>
      <w:proofErr w:type="gramStart"/>
      <w:r w:rsidRPr="00B60101">
        <w:rPr>
          <w:rFonts w:ascii="Consolas" w:hAnsi="Consolas" w:cs="Consolas"/>
          <w:sz w:val="16"/>
          <w:szCs w:val="16"/>
        </w:rPr>
        <w:t>:/</w:t>
      </w:r>
      <w:proofErr w:type="gramEnd"/>
      <w:r w:rsidRPr="00B60101">
        <w:rPr>
          <w:rFonts w:ascii="Consolas" w:hAnsi="Consolas" w:cs="Consolas"/>
          <w:sz w:val="16"/>
          <w:szCs w:val="16"/>
        </w:rPr>
        <w:t>/www.walmart.com/cp/iPad-eReaders-Tablets/1078524', 'action': 'list', 'c2': '</w:t>
      </w:r>
      <w:proofErr w:type="spellStart"/>
      <w:r w:rsidRPr="00B60101">
        <w:rPr>
          <w:rFonts w:ascii="Consolas" w:hAnsi="Consolas" w:cs="Consolas"/>
          <w:sz w:val="16"/>
          <w:szCs w:val="16"/>
        </w:rPr>
        <w:t>iPad</w:t>
      </w:r>
      <w:proofErr w:type="spellEnd"/>
      <w:r w:rsidRPr="00B60101">
        <w:rPr>
          <w:rFonts w:ascii="Consolas" w:hAnsi="Consolas" w:cs="Consolas"/>
          <w:sz w:val="16"/>
          <w:szCs w:val="16"/>
        </w:rPr>
        <w:t>-</w:t>
      </w:r>
      <w:proofErr w:type="spellStart"/>
      <w:r w:rsidRPr="00B60101">
        <w:rPr>
          <w:rFonts w:ascii="Consolas" w:hAnsi="Consolas" w:cs="Consolas"/>
          <w:sz w:val="16"/>
          <w:szCs w:val="16"/>
        </w:rPr>
        <w:t>eReaders</w:t>
      </w:r>
      <w:proofErr w:type="spellEnd"/>
      <w:r w:rsidRPr="00B60101">
        <w:rPr>
          <w:rFonts w:ascii="Consolas" w:hAnsi="Consolas" w:cs="Consolas"/>
          <w:sz w:val="16"/>
          <w:szCs w:val="16"/>
        </w:rPr>
        <w:t>-Tablets', 'rule': 'cp1'}]</w:t>
      </w:r>
    </w:p>
    <w:p w14:paraId="027F3626" w14:textId="77777777" w:rsidR="00B60101" w:rsidRDefault="00B60101" w:rsidP="00BC7FC7">
      <w:pPr>
        <w:autoSpaceDE w:val="0"/>
        <w:autoSpaceDN w:val="0"/>
        <w:adjustRightInd w:val="0"/>
      </w:pPr>
    </w:p>
    <w:p w14:paraId="44266259" w14:textId="77777777" w:rsidR="00B60101" w:rsidRPr="00092FA6" w:rsidRDefault="00B60101" w:rsidP="00B60101">
      <w:pPr>
        <w:spacing w:line="276" w:lineRule="auto"/>
        <w:ind w:left="360"/>
        <w:rPr>
          <w:u w:val="single"/>
        </w:rPr>
      </w:pPr>
      <w:r w:rsidRPr="00092FA6">
        <w:rPr>
          <w:u w:val="single"/>
        </w:rPr>
        <w:lastRenderedPageBreak/>
        <w:t>The UT response:</w:t>
      </w:r>
    </w:p>
    <w:p w14:paraId="23B3CF5A" w14:textId="4BFD599F" w:rsidR="00B60101" w:rsidRDefault="00B60101" w:rsidP="00BC7FC7">
      <w:pPr>
        <w:autoSpaceDE w:val="0"/>
        <w:autoSpaceDN w:val="0"/>
        <w:adjustRightInd w:val="0"/>
        <w:rPr>
          <w:rFonts w:ascii="Consolas" w:hAnsi="Consolas" w:cs="Consolas"/>
          <w:sz w:val="16"/>
          <w:szCs w:val="16"/>
        </w:rPr>
      </w:pPr>
      <w:r w:rsidRPr="00B60101">
        <w:rPr>
          <w:rFonts w:ascii="Consolas" w:hAnsi="Consolas" w:cs="Consolas"/>
          <w:sz w:val="16"/>
          <w:szCs w:val="16"/>
        </w:rPr>
        <w:t>http://www.walmart.com/cp/iPad-eReaders-Tablets/1078524?povid=P1262-C1110.2784+1455.2776+1115.2956-L21 [</w:t>
      </w:r>
      <w:r w:rsidRPr="00B60101">
        <w:rPr>
          <w:rFonts w:ascii="Consolas" w:hAnsi="Consolas" w:cs="Consolas"/>
          <w:sz w:val="16"/>
          <w:szCs w:val="16"/>
          <w:highlight w:val="yellow"/>
        </w:rPr>
        <w:t>'c2id: not found in expected'</w:t>
      </w:r>
      <w:r w:rsidRPr="00B60101">
        <w:rPr>
          <w:rFonts w:ascii="Consolas" w:hAnsi="Consolas" w:cs="Consolas"/>
          <w:sz w:val="16"/>
          <w:szCs w:val="16"/>
        </w:rPr>
        <w:t>]</w:t>
      </w:r>
    </w:p>
    <w:p w14:paraId="320475DD" w14:textId="77777777" w:rsidR="00B60101" w:rsidRDefault="00B60101" w:rsidP="00BC7FC7">
      <w:pPr>
        <w:autoSpaceDE w:val="0"/>
        <w:autoSpaceDN w:val="0"/>
        <w:adjustRightInd w:val="0"/>
        <w:rPr>
          <w:rFonts w:ascii="Consolas" w:hAnsi="Consolas" w:cs="Consolas"/>
          <w:sz w:val="16"/>
          <w:szCs w:val="16"/>
        </w:rPr>
      </w:pPr>
    </w:p>
    <w:p w14:paraId="029C9F11" w14:textId="77777777" w:rsidR="00B5455A" w:rsidRDefault="00B5455A" w:rsidP="00B60101">
      <w:pPr>
        <w:spacing w:line="276" w:lineRule="auto"/>
        <w:ind w:left="360"/>
        <w:rPr>
          <w:ins w:id="386" w:author="Liran Sigalat" w:date="2013-10-15T00:06:00Z"/>
          <w:u w:val="single"/>
        </w:rPr>
      </w:pPr>
    </w:p>
    <w:p w14:paraId="4D8F0A5E" w14:textId="77777777" w:rsidR="00B5455A" w:rsidRDefault="00B5455A" w:rsidP="00B60101">
      <w:pPr>
        <w:spacing w:line="276" w:lineRule="auto"/>
        <w:ind w:left="360"/>
        <w:rPr>
          <w:ins w:id="387" w:author="Liran Sigalat" w:date="2013-10-15T00:06:00Z"/>
          <w:u w:val="single"/>
        </w:rPr>
      </w:pPr>
    </w:p>
    <w:p w14:paraId="253117EF" w14:textId="77777777" w:rsidR="00B60101" w:rsidRPr="00092FA6" w:rsidRDefault="00B60101" w:rsidP="00B60101">
      <w:pPr>
        <w:spacing w:line="276" w:lineRule="auto"/>
        <w:ind w:left="360"/>
        <w:rPr>
          <w:u w:val="single"/>
        </w:rPr>
      </w:pPr>
      <w:r w:rsidRPr="00092FA6">
        <w:rPr>
          <w:u w:val="single"/>
        </w:rPr>
        <w:t xml:space="preserve">The </w:t>
      </w:r>
      <w:r>
        <w:rPr>
          <w:u w:val="single"/>
        </w:rPr>
        <w:t>Explanation</w:t>
      </w:r>
      <w:r w:rsidRPr="00092FA6">
        <w:rPr>
          <w:u w:val="single"/>
        </w:rPr>
        <w:t>:</w:t>
      </w:r>
    </w:p>
    <w:p w14:paraId="702A6351" w14:textId="114E84BA" w:rsidR="00B60101" w:rsidRDefault="00B60101" w:rsidP="00B60101">
      <w:pPr>
        <w:autoSpaceDE w:val="0"/>
        <w:autoSpaceDN w:val="0"/>
        <w:adjustRightInd w:val="0"/>
      </w:pPr>
      <w:r w:rsidRPr="00B60101">
        <w:t xml:space="preserve">The </w:t>
      </w:r>
      <w:r>
        <w:t>UT Application extracted the ‘c2id’ signal from the URL, while this signal wasn’t found in the expected results. In order to fix it the test example should look as following:</w:t>
      </w:r>
    </w:p>
    <w:p w14:paraId="66E05C08" w14:textId="77777777" w:rsidR="00B60101" w:rsidRPr="00B60101" w:rsidRDefault="00B60101" w:rsidP="00B60101">
      <w:pPr>
        <w:autoSpaceDE w:val="0"/>
        <w:autoSpaceDN w:val="0"/>
        <w:adjustRightInd w:val="0"/>
        <w:rPr>
          <w:rFonts w:ascii="Consolas" w:hAnsi="Consolas" w:cs="Consolas"/>
          <w:sz w:val="16"/>
          <w:szCs w:val="16"/>
        </w:rPr>
      </w:pPr>
      <w:r w:rsidRPr="00B60101">
        <w:rPr>
          <w:rFonts w:ascii="Consolas" w:hAnsi="Consolas" w:cs="Consolas"/>
          <w:sz w:val="16"/>
          <w:szCs w:val="16"/>
        </w:rPr>
        <w:t>['http</w:t>
      </w:r>
      <w:proofErr w:type="gramStart"/>
      <w:r w:rsidRPr="00B60101">
        <w:rPr>
          <w:rFonts w:ascii="Consolas" w:hAnsi="Consolas" w:cs="Consolas"/>
          <w:sz w:val="16"/>
          <w:szCs w:val="16"/>
        </w:rPr>
        <w:t>:/</w:t>
      </w:r>
      <w:proofErr w:type="gramEnd"/>
      <w:r w:rsidRPr="00B60101">
        <w:rPr>
          <w:rFonts w:ascii="Consolas" w:hAnsi="Consolas" w:cs="Consolas"/>
          <w:sz w:val="16"/>
          <w:szCs w:val="16"/>
        </w:rPr>
        <w:t>/www.walmart.com/cp/iPad-eReaders-Tablets/1078524?povid=P1262-C1110.2784+1455.2776+1115.2956-L21',</w:t>
      </w:r>
    </w:p>
    <w:p w14:paraId="483788A1" w14:textId="77777777" w:rsidR="00B60101" w:rsidRDefault="00B60101" w:rsidP="00B60101">
      <w:pPr>
        <w:autoSpaceDE w:val="0"/>
        <w:autoSpaceDN w:val="0"/>
        <w:adjustRightInd w:val="0"/>
        <w:rPr>
          <w:ins w:id="388" w:author="Liran Sigalat" w:date="2013-10-14T23:44:00Z"/>
          <w:rFonts w:ascii="Consolas" w:hAnsi="Consolas" w:cs="Consolas"/>
          <w:sz w:val="16"/>
          <w:szCs w:val="16"/>
        </w:rPr>
      </w:pPr>
      <w:r w:rsidRPr="00B60101">
        <w:rPr>
          <w:rFonts w:ascii="Consolas" w:hAnsi="Consolas" w:cs="Consolas"/>
          <w:sz w:val="16"/>
          <w:szCs w:val="16"/>
        </w:rPr>
        <w:t xml:space="preserve">  {'norm': 'http</w:t>
      </w:r>
      <w:proofErr w:type="gramStart"/>
      <w:r w:rsidRPr="00B60101">
        <w:rPr>
          <w:rFonts w:ascii="Consolas" w:hAnsi="Consolas" w:cs="Consolas"/>
          <w:sz w:val="16"/>
          <w:szCs w:val="16"/>
        </w:rPr>
        <w:t>:/</w:t>
      </w:r>
      <w:proofErr w:type="gramEnd"/>
      <w:r w:rsidRPr="00B60101">
        <w:rPr>
          <w:rFonts w:ascii="Consolas" w:hAnsi="Consolas" w:cs="Consolas"/>
          <w:sz w:val="16"/>
          <w:szCs w:val="16"/>
        </w:rPr>
        <w:t>/www.walmart.com/cp/iPad-eReaders-Tablets/1078524', 'action': 'list', 'c2': '</w:t>
      </w:r>
      <w:proofErr w:type="spellStart"/>
      <w:r w:rsidRPr="00B60101">
        <w:rPr>
          <w:rFonts w:ascii="Consolas" w:hAnsi="Consolas" w:cs="Consolas"/>
          <w:sz w:val="16"/>
          <w:szCs w:val="16"/>
        </w:rPr>
        <w:t>iPad</w:t>
      </w:r>
      <w:proofErr w:type="spellEnd"/>
      <w:r w:rsidRPr="00B60101">
        <w:rPr>
          <w:rFonts w:ascii="Consolas" w:hAnsi="Consolas" w:cs="Consolas"/>
          <w:sz w:val="16"/>
          <w:szCs w:val="16"/>
        </w:rPr>
        <w:t>-</w:t>
      </w:r>
      <w:proofErr w:type="spellStart"/>
      <w:r w:rsidRPr="00B60101">
        <w:rPr>
          <w:rFonts w:ascii="Consolas" w:hAnsi="Consolas" w:cs="Consolas"/>
          <w:sz w:val="16"/>
          <w:szCs w:val="16"/>
        </w:rPr>
        <w:t>eReaders</w:t>
      </w:r>
      <w:proofErr w:type="spellEnd"/>
      <w:r w:rsidRPr="00B60101">
        <w:rPr>
          <w:rFonts w:ascii="Consolas" w:hAnsi="Consolas" w:cs="Consolas"/>
          <w:sz w:val="16"/>
          <w:szCs w:val="16"/>
        </w:rPr>
        <w:t xml:space="preserve">-Tablets', </w:t>
      </w:r>
      <w:r w:rsidRPr="00B60101">
        <w:rPr>
          <w:rFonts w:ascii="Consolas" w:hAnsi="Consolas" w:cs="Consolas"/>
          <w:sz w:val="16"/>
          <w:szCs w:val="16"/>
          <w:highlight w:val="yellow"/>
        </w:rPr>
        <w:t>'c2id': '1078524'</w:t>
      </w:r>
      <w:r w:rsidRPr="00B60101">
        <w:rPr>
          <w:rFonts w:ascii="Consolas" w:hAnsi="Consolas" w:cs="Consolas"/>
          <w:sz w:val="16"/>
          <w:szCs w:val="16"/>
        </w:rPr>
        <w:t>, 'rule': 'cp1'}],</w:t>
      </w:r>
    </w:p>
    <w:p w14:paraId="5ED2FFE8" w14:textId="2AA8DB9A" w:rsidR="001A0790" w:rsidRDefault="001A0790" w:rsidP="001A0790">
      <w:pPr>
        <w:pStyle w:val="Heading2"/>
        <w:rPr>
          <w:ins w:id="389" w:author="Liran Sigalat" w:date="2013-10-14T23:44:00Z"/>
        </w:rPr>
      </w:pPr>
      <w:bookmarkStart w:id="390" w:name="_Toc369558908"/>
      <w:ins w:id="391" w:author="Liran Sigalat" w:date="2013-10-14T23:44:00Z">
        <w:r>
          <w:t xml:space="preserve">Testing your code with the </w:t>
        </w:r>
        <w:proofErr w:type="spellStart"/>
        <w:r>
          <w:t>url_classification</w:t>
        </w:r>
        <w:proofErr w:type="spellEnd"/>
        <w:r>
          <w:t xml:space="preserve"> application</w:t>
        </w:r>
        <w:bookmarkEnd w:id="390"/>
      </w:ins>
    </w:p>
    <w:p w14:paraId="6C98CC95" w14:textId="516CF497" w:rsidR="001A0790" w:rsidRDefault="001A0790" w:rsidP="00D7353E">
      <w:pPr>
        <w:spacing w:line="276" w:lineRule="auto"/>
        <w:ind w:left="360"/>
        <w:rPr>
          <w:ins w:id="392" w:author="Liran Sigalat" w:date="2013-10-14T23:46:00Z"/>
        </w:rPr>
      </w:pPr>
      <w:ins w:id="393" w:author="Liran Sigalat" w:date="2013-10-14T23:44:00Z">
        <w:r>
          <w:t xml:space="preserve">This section will explain how to easily test your code using our </w:t>
        </w:r>
      </w:ins>
      <w:proofErr w:type="spellStart"/>
      <w:ins w:id="394" w:author="Liran Sigalat" w:date="2013-10-14T23:45:00Z">
        <w:r>
          <w:t>url_classification</w:t>
        </w:r>
      </w:ins>
      <w:proofErr w:type="spellEnd"/>
      <w:ins w:id="395" w:author="Liran Sigalat" w:date="2013-10-14T23:44:00Z">
        <w:r>
          <w:t xml:space="preserve"> application. </w:t>
        </w:r>
      </w:ins>
      <w:ins w:id="396" w:author="Liran Sigalat" w:date="2013-10-14T23:46:00Z">
        <w:r w:rsidRPr="001A0790">
          <w:t>This application receives as an input a file with URLs from one domain</w:t>
        </w:r>
      </w:ins>
      <w:ins w:id="397" w:author="Liran Sigalat" w:date="2013-10-14T23:48:00Z">
        <w:r>
          <w:t xml:space="preserve"> in the format that is described in the </w:t>
        </w:r>
        <w:r>
          <w:fldChar w:fldCharType="begin"/>
        </w:r>
        <w:r>
          <w:instrText xml:space="preserve"> HYPERLINK  \l "_Input" </w:instrText>
        </w:r>
        <w:r>
          <w:fldChar w:fldCharType="separate"/>
        </w:r>
        <w:r w:rsidRPr="001A0790">
          <w:rPr>
            <w:rStyle w:val="Hyperlink"/>
          </w:rPr>
          <w:t>Input</w:t>
        </w:r>
        <w:r>
          <w:fldChar w:fldCharType="end"/>
        </w:r>
        <w:r>
          <w:t xml:space="preserve"> section.</w:t>
        </w:r>
      </w:ins>
      <w:ins w:id="398" w:author="Liran Sigalat" w:date="2013-10-14T23:49:00Z">
        <w:r>
          <w:t xml:space="preserve"> This application run</w:t>
        </w:r>
      </w:ins>
      <w:ins w:id="399" w:author="Liran Sigalat" w:date="2013-10-14T23:50:00Z">
        <w:r>
          <w:t>s</w:t>
        </w:r>
      </w:ins>
      <w:ins w:id="400" w:author="Liran Sigalat" w:date="2013-10-14T23:49:00Z">
        <w:r>
          <w:t xml:space="preserve"> over all the URLs in the input file and </w:t>
        </w:r>
      </w:ins>
      <w:ins w:id="401" w:author="Liran Sigalat" w:date="2013-10-14T23:50:00Z">
        <w:r>
          <w:t>classifies them according to the classification rules defined for the domain.</w:t>
        </w:r>
      </w:ins>
      <w:ins w:id="402" w:author="Liran Sigalat" w:date="2013-10-14T23:51:00Z">
        <w:r>
          <w:t xml:space="preserve"> The output of this application (to </w:t>
        </w:r>
        <w:proofErr w:type="spellStart"/>
        <w:r>
          <w:t>stdout</w:t>
        </w:r>
        <w:proofErr w:type="spellEnd"/>
        <w:r>
          <w:t>) is the breakdown of all URLs in the input file to the URL classification rule that matched them. If no rule was found then the URL will be under the 'unclassified' category</w:t>
        </w:r>
      </w:ins>
      <w:ins w:id="403" w:author="Liran Sigalat" w:date="2013-10-14T23:52:00Z">
        <w:r>
          <w:t xml:space="preserve"> (see example in following section). </w:t>
        </w:r>
        <w:r w:rsidRPr="001A0790">
          <w:t xml:space="preserve">In addition the application writes all the unclassified URLs </w:t>
        </w:r>
        <w:r>
          <w:t>to the output file in the same format as the input file.</w:t>
        </w:r>
      </w:ins>
      <w:ins w:id="404" w:author="Liran Sigalat" w:date="2013-10-14T23:53:00Z">
        <w:r>
          <w:t xml:space="preserve"> The goal of running this application </w:t>
        </w:r>
      </w:ins>
      <w:ins w:id="405" w:author="Liran Sigalat" w:date="2013-10-14T23:54:00Z">
        <w:r>
          <w:t xml:space="preserve">is to evaluate the percentage of URLs that hasn’t been classified </w:t>
        </w:r>
        <w:r w:rsidR="00F92DDB">
          <w:t xml:space="preserve">and if needed to work on the unclassified URLs to reach a higher classification </w:t>
        </w:r>
      </w:ins>
      <w:ins w:id="406" w:author="Liran Sigalat" w:date="2013-10-14T23:55:00Z">
        <w:r w:rsidR="00F92DDB">
          <w:t>percentage.</w:t>
        </w:r>
      </w:ins>
    </w:p>
    <w:p w14:paraId="76EBBE7E" w14:textId="1834CF9E" w:rsidR="001A0790" w:rsidRDefault="001A0790">
      <w:pPr>
        <w:pStyle w:val="Heading3"/>
        <w:rPr>
          <w:ins w:id="407" w:author="Liran Sigalat" w:date="2013-10-14T23:44:00Z"/>
        </w:rPr>
      </w:pPr>
      <w:bookmarkStart w:id="408" w:name="_Toc369558909"/>
      <w:ins w:id="409" w:author="Liran Sigalat" w:date="2013-10-14T23:44:00Z">
        <w:r>
          <w:t>Adjusting the Application and running it</w:t>
        </w:r>
        <w:bookmarkEnd w:id="408"/>
      </w:ins>
    </w:p>
    <w:p w14:paraId="4CF7DC23" w14:textId="5CD5C93F" w:rsidR="001A0790" w:rsidRDefault="001A0790">
      <w:pPr>
        <w:spacing w:line="276" w:lineRule="auto"/>
        <w:ind w:left="360"/>
        <w:rPr>
          <w:ins w:id="410" w:author="Liran Sigalat" w:date="2013-10-14T23:44:00Z"/>
        </w:rPr>
      </w:pPr>
      <w:ins w:id="411" w:author="Liran Sigalat" w:date="2013-10-14T23:44:00Z">
        <w:r>
          <w:t xml:space="preserve">In the </w:t>
        </w:r>
      </w:ins>
      <w:ins w:id="412" w:author="Liran Sigalat" w:date="2013-10-14T23:55:00Z">
        <w:r w:rsidR="00F92DDB">
          <w:t xml:space="preserve">beginning </w:t>
        </w:r>
      </w:ins>
      <w:ins w:id="413" w:author="Liran Sigalat" w:date="2013-10-14T23:44:00Z">
        <w:r>
          <w:t>of the supplied file ‘url_</w:t>
        </w:r>
      </w:ins>
      <w:ins w:id="414" w:author="Liran Sigalat" w:date="2013-10-14T23:55:00Z">
        <w:r w:rsidR="00F92DDB">
          <w:t>classification</w:t>
        </w:r>
      </w:ins>
      <w:ins w:id="415" w:author="Liran Sigalat" w:date="2013-10-14T23:44:00Z">
        <w:r>
          <w:t>.py’ you have the following lines:</w:t>
        </w:r>
      </w:ins>
    </w:p>
    <w:p w14:paraId="30D0C74F" w14:textId="630154FE" w:rsidR="001A0790" w:rsidRDefault="00F92DDB">
      <w:pPr>
        <w:autoSpaceDE w:val="0"/>
        <w:autoSpaceDN w:val="0"/>
        <w:adjustRightInd w:val="0"/>
        <w:ind w:left="360"/>
        <w:rPr>
          <w:ins w:id="416" w:author="Liran Sigalat" w:date="2013-10-14T23:56:00Z"/>
          <w:rFonts w:ascii="Consolas" w:hAnsi="Consolas" w:cs="Consolas"/>
          <w:sz w:val="19"/>
          <w:szCs w:val="19"/>
        </w:rPr>
      </w:pPr>
      <w:proofErr w:type="gramStart"/>
      <w:ins w:id="417" w:author="Liran Sigalat" w:date="2013-10-14T23:55:00Z">
        <w:r w:rsidRPr="00F92DDB">
          <w:rPr>
            <w:rFonts w:ascii="Consolas" w:hAnsi="Consolas" w:cs="Consolas"/>
            <w:sz w:val="19"/>
            <w:szCs w:val="19"/>
          </w:rPr>
          <w:t>mod</w:t>
        </w:r>
        <w:proofErr w:type="gramEnd"/>
        <w:r w:rsidRPr="00F92DDB">
          <w:rPr>
            <w:rFonts w:ascii="Consolas" w:hAnsi="Consolas" w:cs="Consolas"/>
            <w:sz w:val="19"/>
            <w:szCs w:val="19"/>
          </w:rPr>
          <w:t xml:space="preserve"> = __import__('</w:t>
        </w:r>
      </w:ins>
      <w:proofErr w:type="spellStart"/>
      <w:ins w:id="418" w:author="Liran Sigalat" w:date="2013-10-14T23:56:00Z">
        <w:r>
          <w:rPr>
            <w:rFonts w:ascii="Consolas" w:hAnsi="Consolas" w:cs="Consolas"/>
            <w:sz w:val="19"/>
            <w:szCs w:val="19"/>
          </w:rPr>
          <w:t>walmart</w:t>
        </w:r>
      </w:ins>
      <w:proofErr w:type="spellEnd"/>
      <w:ins w:id="419" w:author="Liran Sigalat" w:date="2013-10-14T23:55:00Z">
        <w:r w:rsidRPr="00F92DDB">
          <w:rPr>
            <w:rFonts w:ascii="Consolas" w:hAnsi="Consolas" w:cs="Consolas"/>
            <w:sz w:val="19"/>
            <w:szCs w:val="19"/>
          </w:rPr>
          <w:t xml:space="preserve">', </w:t>
        </w:r>
        <w:proofErr w:type="spellStart"/>
        <w:r w:rsidRPr="00F92DDB">
          <w:rPr>
            <w:rFonts w:ascii="Consolas" w:hAnsi="Consolas" w:cs="Consolas"/>
            <w:sz w:val="19"/>
            <w:szCs w:val="19"/>
          </w:rPr>
          <w:t>globals</w:t>
        </w:r>
        <w:proofErr w:type="spellEnd"/>
        <w:r w:rsidRPr="00F92DDB">
          <w:rPr>
            <w:rFonts w:ascii="Consolas" w:hAnsi="Consolas" w:cs="Consolas"/>
            <w:sz w:val="19"/>
            <w:szCs w:val="19"/>
          </w:rPr>
          <w:t>(), locals(), ['*'], -1)</w:t>
        </w:r>
      </w:ins>
    </w:p>
    <w:p w14:paraId="45268E42" w14:textId="77777777" w:rsidR="00F92DDB" w:rsidRDefault="00F92DDB" w:rsidP="00D7353E">
      <w:pPr>
        <w:autoSpaceDE w:val="0"/>
        <w:autoSpaceDN w:val="0"/>
        <w:adjustRightInd w:val="0"/>
        <w:ind w:left="360"/>
        <w:rPr>
          <w:ins w:id="420" w:author="Liran Sigalat" w:date="2013-10-14T23:56:00Z"/>
          <w:rFonts w:ascii="Consolas" w:hAnsi="Consolas" w:cs="Consolas"/>
          <w:sz w:val="19"/>
          <w:szCs w:val="19"/>
        </w:rPr>
      </w:pPr>
    </w:p>
    <w:p w14:paraId="732C48B9" w14:textId="5ABD7127" w:rsidR="00F92DDB" w:rsidRPr="00D7353E" w:rsidRDefault="00F92DDB" w:rsidP="00D7353E">
      <w:pPr>
        <w:spacing w:line="276" w:lineRule="auto"/>
        <w:ind w:left="360"/>
        <w:rPr>
          <w:ins w:id="421" w:author="Liran Sigalat" w:date="2013-10-14T23:56:00Z"/>
        </w:rPr>
      </w:pPr>
      <w:ins w:id="422" w:author="Liran Sigalat" w:date="2013-10-14T23:56:00Z">
        <w:r w:rsidRPr="00D7353E">
          <w:t>And in the end of the file you have the following line:</w:t>
        </w:r>
      </w:ins>
    </w:p>
    <w:p w14:paraId="04EEDDBE" w14:textId="6D7A7149" w:rsidR="00F92DDB" w:rsidRDefault="00F92DDB" w:rsidP="00D7353E">
      <w:pPr>
        <w:autoSpaceDE w:val="0"/>
        <w:autoSpaceDN w:val="0"/>
        <w:adjustRightInd w:val="0"/>
        <w:ind w:left="360"/>
        <w:rPr>
          <w:ins w:id="423" w:author="Liran Sigalat" w:date="2013-10-14T23:44:00Z"/>
          <w:rFonts w:ascii="Consolas" w:hAnsi="Consolas" w:cs="Consolas"/>
          <w:sz w:val="19"/>
          <w:szCs w:val="19"/>
        </w:rPr>
      </w:pPr>
      <w:proofErr w:type="spellStart"/>
      <w:ins w:id="424" w:author="Liran Sigalat" w:date="2013-10-14T23:56:00Z">
        <w:r>
          <w:rPr>
            <w:rFonts w:ascii="Consolas" w:hAnsi="Consolas" w:cs="Consolas"/>
            <w:sz w:val="19"/>
            <w:szCs w:val="19"/>
          </w:rPr>
          <w:t>p</w:t>
        </w:r>
        <w:r w:rsidRPr="00F92DDB">
          <w:rPr>
            <w:rFonts w:ascii="Consolas" w:hAnsi="Consolas" w:cs="Consolas"/>
            <w:sz w:val="19"/>
            <w:szCs w:val="19"/>
          </w:rPr>
          <w:t>rocess_</w:t>
        </w:r>
        <w:proofErr w:type="gramStart"/>
        <w:r w:rsidRPr="00F92DDB">
          <w:rPr>
            <w:rFonts w:ascii="Consolas" w:hAnsi="Consolas" w:cs="Consolas"/>
            <w:sz w:val="19"/>
            <w:szCs w:val="19"/>
          </w:rPr>
          <w:t>file</w:t>
        </w:r>
        <w:proofErr w:type="spellEnd"/>
        <w:r w:rsidRPr="00F92DDB">
          <w:rPr>
            <w:rFonts w:ascii="Consolas" w:hAnsi="Consolas" w:cs="Consolas"/>
            <w:sz w:val="19"/>
            <w:szCs w:val="19"/>
          </w:rPr>
          <w:t>(</w:t>
        </w:r>
        <w:proofErr w:type="gramEnd"/>
        <w:r w:rsidRPr="00F92DDB">
          <w:rPr>
            <w:rFonts w:ascii="Consolas" w:hAnsi="Consolas" w:cs="Consolas"/>
            <w:sz w:val="19"/>
            <w:szCs w:val="19"/>
          </w:rPr>
          <w:t>'../Domains/</w:t>
        </w:r>
      </w:ins>
      <w:ins w:id="425" w:author="Liran Sigalat" w:date="2013-10-14T23:57:00Z">
        <w:r>
          <w:rPr>
            <w:rFonts w:ascii="Consolas" w:hAnsi="Consolas" w:cs="Consolas"/>
            <w:sz w:val="19"/>
            <w:szCs w:val="19"/>
          </w:rPr>
          <w:t>walmart</w:t>
        </w:r>
      </w:ins>
      <w:ins w:id="426" w:author="Liran Sigalat" w:date="2013-10-14T23:56:00Z">
        <w:r w:rsidRPr="00F92DDB">
          <w:rPr>
            <w:rFonts w:ascii="Consolas" w:hAnsi="Consolas" w:cs="Consolas"/>
            <w:sz w:val="19"/>
            <w:szCs w:val="19"/>
          </w:rPr>
          <w:t>.txt', '</w:t>
        </w:r>
        <w:proofErr w:type="gramStart"/>
        <w:r w:rsidRPr="00F92DDB">
          <w:rPr>
            <w:rFonts w:ascii="Consolas" w:hAnsi="Consolas" w:cs="Consolas"/>
            <w:sz w:val="19"/>
            <w:szCs w:val="19"/>
          </w:rPr>
          <w:t>..</w:t>
        </w:r>
        <w:proofErr w:type="gramEnd"/>
        <w:r w:rsidRPr="00F92DDB">
          <w:rPr>
            <w:rFonts w:ascii="Consolas" w:hAnsi="Consolas" w:cs="Consolas"/>
            <w:sz w:val="19"/>
            <w:szCs w:val="19"/>
          </w:rPr>
          <w:t>/Domains/</w:t>
        </w:r>
      </w:ins>
      <w:ins w:id="427" w:author="Liran Sigalat" w:date="2013-10-14T23:57:00Z">
        <w:r>
          <w:rPr>
            <w:rFonts w:ascii="Consolas" w:hAnsi="Consolas" w:cs="Consolas"/>
            <w:sz w:val="19"/>
            <w:szCs w:val="19"/>
          </w:rPr>
          <w:t>walmart</w:t>
        </w:r>
      </w:ins>
      <w:ins w:id="428" w:author="Liran Sigalat" w:date="2013-10-14T23:56:00Z">
        <w:r w:rsidRPr="00F92DDB">
          <w:rPr>
            <w:rFonts w:ascii="Consolas" w:hAnsi="Consolas" w:cs="Consolas"/>
            <w:sz w:val="19"/>
            <w:szCs w:val="19"/>
          </w:rPr>
          <w:t>_unclassified.txt')</w:t>
        </w:r>
      </w:ins>
    </w:p>
    <w:p w14:paraId="7DD9B661" w14:textId="77777777" w:rsidR="00F92DDB" w:rsidRDefault="00F92DDB" w:rsidP="00F92DDB">
      <w:pPr>
        <w:spacing w:line="276" w:lineRule="auto"/>
        <w:ind w:left="360"/>
        <w:rPr>
          <w:ins w:id="429" w:author="Liran Sigalat" w:date="2013-10-14T23:57:00Z"/>
        </w:rPr>
      </w:pPr>
    </w:p>
    <w:p w14:paraId="75D833EC" w14:textId="3D9F270B" w:rsidR="00F92DDB" w:rsidRDefault="00F92DDB" w:rsidP="00D7353E">
      <w:pPr>
        <w:spacing w:line="276" w:lineRule="auto"/>
        <w:ind w:left="360"/>
        <w:rPr>
          <w:ins w:id="430" w:author="Liran Sigalat" w:date="2013-10-14T23:58:00Z"/>
        </w:rPr>
      </w:pPr>
      <w:ins w:id="431" w:author="Liran Sigalat" w:date="2013-10-14T23:57:00Z">
        <w:r w:rsidRPr="008A1683">
          <w:t>All you need to do is replace ‘</w:t>
        </w:r>
        <w:proofErr w:type="spellStart"/>
        <w:r w:rsidRPr="008A1683">
          <w:t>walmart</w:t>
        </w:r>
        <w:proofErr w:type="spellEnd"/>
        <w:r w:rsidRPr="008A1683">
          <w:t>’ with the name of the file, which is the name o</w:t>
        </w:r>
        <w:r>
          <w:t>f the domain you’re classifying</w:t>
        </w:r>
      </w:ins>
      <w:ins w:id="432" w:author="Liran Sigalat" w:date="2013-10-14T23:58:00Z">
        <w:r>
          <w:t xml:space="preserve">. The first parameter to the </w:t>
        </w:r>
        <w:proofErr w:type="spellStart"/>
        <w:r>
          <w:t>process_file</w:t>
        </w:r>
        <w:proofErr w:type="spellEnd"/>
        <w:r>
          <w:t xml:space="preserve"> function is the input file and </w:t>
        </w:r>
      </w:ins>
      <w:ins w:id="433" w:author="Liran Sigalat" w:date="2013-10-14T23:59:00Z">
        <w:r>
          <w:t xml:space="preserve">the second is </w:t>
        </w:r>
      </w:ins>
      <w:ins w:id="434" w:author="Liran Sigalat" w:date="2013-10-14T23:58:00Z">
        <w:r>
          <w:t>the output file (</w:t>
        </w:r>
      </w:ins>
      <w:ins w:id="435" w:author="Liran Sigalat" w:date="2013-10-14T23:59:00Z">
        <w:r>
          <w:t>for the unclassified URLs</w:t>
        </w:r>
      </w:ins>
      <w:ins w:id="436" w:author="Liran Sigalat" w:date="2013-10-14T23:58:00Z">
        <w:r>
          <w:t>)</w:t>
        </w:r>
      </w:ins>
      <w:ins w:id="437" w:author="Liran Sigalat" w:date="2013-10-14T23:59:00Z">
        <w:r>
          <w:t>.</w:t>
        </w:r>
      </w:ins>
    </w:p>
    <w:p w14:paraId="053373D5" w14:textId="42CEF501" w:rsidR="008D0ADE" w:rsidRDefault="008D0ADE" w:rsidP="00D7353E">
      <w:pPr>
        <w:pStyle w:val="Heading3"/>
        <w:rPr>
          <w:ins w:id="438" w:author="Liran Sigalat" w:date="2013-10-15T00:00:00Z"/>
        </w:rPr>
      </w:pPr>
      <w:bookmarkStart w:id="439" w:name="_Toc369558910"/>
      <w:ins w:id="440" w:author="Liran Sigalat" w:date="2013-10-15T00:00:00Z">
        <w:r>
          <w:t>The Application’s output</w:t>
        </w:r>
        <w:bookmarkEnd w:id="439"/>
      </w:ins>
    </w:p>
    <w:p w14:paraId="4D18DE5E" w14:textId="73F52546" w:rsidR="008D0ADE" w:rsidRPr="00D7353E" w:rsidRDefault="008D0ADE" w:rsidP="00D7353E">
      <w:pPr>
        <w:spacing w:line="276" w:lineRule="auto"/>
        <w:ind w:left="360"/>
        <w:rPr>
          <w:ins w:id="441" w:author="Liran Sigalat" w:date="2013-10-15T00:00:00Z"/>
        </w:rPr>
      </w:pPr>
      <w:ins w:id="442" w:author="Liran Sigalat" w:date="2013-10-15T00:01:00Z">
        <w:r>
          <w:t xml:space="preserve">The application will output (to </w:t>
        </w:r>
        <w:proofErr w:type="spellStart"/>
        <w:r>
          <w:t>stdout</w:t>
        </w:r>
        <w:proofErr w:type="spellEnd"/>
        <w:r>
          <w:t>) the list of rules, where each line contains the rule name, the number</w:t>
        </w:r>
      </w:ins>
      <w:ins w:id="443" w:author="Liran Sigalat" w:date="2013-10-15T00:02:00Z">
        <w:r>
          <w:t xml:space="preserve"> of occurrences of this rule in the input file (summing the </w:t>
        </w:r>
      </w:ins>
      <w:ins w:id="444" w:author="Liran Sigalat" w:date="2013-10-15T00:03:00Z">
        <w:r>
          <w:t xml:space="preserve">number of occurrences column in the input file) and the percentage of this rule from the total </w:t>
        </w:r>
      </w:ins>
      <w:ins w:id="445" w:author="Liran Sigalat" w:date="2013-10-15T00:04:00Z">
        <w:r>
          <w:t>number of occurrences.</w:t>
        </w:r>
        <w:r w:rsidR="008F3594">
          <w:t xml:space="preserve"> Below is an example of the output:</w:t>
        </w:r>
      </w:ins>
    </w:p>
    <w:p w14:paraId="59801AA6" w14:textId="77777777" w:rsidR="008D0ADE" w:rsidRPr="00D7353E" w:rsidRDefault="008D0ADE" w:rsidP="00D7353E">
      <w:pPr>
        <w:autoSpaceDE w:val="0"/>
        <w:autoSpaceDN w:val="0"/>
        <w:adjustRightInd w:val="0"/>
        <w:ind w:left="360"/>
        <w:rPr>
          <w:ins w:id="446" w:author="Liran Sigalat" w:date="2013-10-15T00:00:00Z"/>
          <w:rFonts w:ascii="Consolas" w:hAnsi="Consolas" w:cs="Consolas"/>
          <w:sz w:val="19"/>
          <w:szCs w:val="19"/>
        </w:rPr>
      </w:pPr>
      <w:proofErr w:type="gramStart"/>
      <w:ins w:id="447" w:author="Liran Sigalat" w:date="2013-10-15T00:00:00Z">
        <w:r w:rsidRPr="00D7353E">
          <w:rPr>
            <w:rFonts w:ascii="Consolas" w:hAnsi="Consolas" w:cs="Consolas"/>
            <w:sz w:val="19"/>
            <w:szCs w:val="19"/>
          </w:rPr>
          <w:t>list</w:t>
        </w:r>
        <w:proofErr w:type="gramEnd"/>
        <w:r w:rsidRPr="00D7353E">
          <w:rPr>
            <w:rFonts w:ascii="Consolas" w:hAnsi="Consolas" w:cs="Consolas"/>
            <w:sz w:val="19"/>
            <w:szCs w:val="19"/>
          </w:rPr>
          <w:tab/>
          <w:t>10</w:t>
        </w:r>
        <w:r w:rsidRPr="00D7353E">
          <w:rPr>
            <w:rFonts w:ascii="Consolas" w:hAnsi="Consolas" w:cs="Consolas"/>
            <w:sz w:val="19"/>
            <w:szCs w:val="19"/>
          </w:rPr>
          <w:tab/>
          <w:t>29.4117647059%</w:t>
        </w:r>
      </w:ins>
    </w:p>
    <w:p w14:paraId="228B4313" w14:textId="77777777" w:rsidR="008D0ADE" w:rsidRPr="00D7353E" w:rsidRDefault="008D0ADE" w:rsidP="00D7353E">
      <w:pPr>
        <w:autoSpaceDE w:val="0"/>
        <w:autoSpaceDN w:val="0"/>
        <w:adjustRightInd w:val="0"/>
        <w:ind w:left="360"/>
        <w:rPr>
          <w:ins w:id="448" w:author="Liran Sigalat" w:date="2013-10-15T00:00:00Z"/>
          <w:rFonts w:ascii="Consolas" w:hAnsi="Consolas" w:cs="Consolas"/>
          <w:sz w:val="19"/>
          <w:szCs w:val="19"/>
        </w:rPr>
      </w:pPr>
      <w:proofErr w:type="gramStart"/>
      <w:ins w:id="449" w:author="Liran Sigalat" w:date="2013-10-15T00:00:00Z">
        <w:r w:rsidRPr="00D7353E">
          <w:rPr>
            <w:rFonts w:ascii="Consolas" w:hAnsi="Consolas" w:cs="Consolas"/>
            <w:sz w:val="19"/>
            <w:szCs w:val="19"/>
          </w:rPr>
          <w:t>search</w:t>
        </w:r>
        <w:proofErr w:type="gramEnd"/>
        <w:r w:rsidRPr="00D7353E">
          <w:rPr>
            <w:rFonts w:ascii="Consolas" w:hAnsi="Consolas" w:cs="Consolas"/>
            <w:sz w:val="19"/>
            <w:szCs w:val="19"/>
          </w:rPr>
          <w:tab/>
          <w:t>9</w:t>
        </w:r>
        <w:r w:rsidRPr="00D7353E">
          <w:rPr>
            <w:rFonts w:ascii="Consolas" w:hAnsi="Consolas" w:cs="Consolas"/>
            <w:sz w:val="19"/>
            <w:szCs w:val="19"/>
          </w:rPr>
          <w:tab/>
          <w:t>26.4705882353%</w:t>
        </w:r>
      </w:ins>
    </w:p>
    <w:p w14:paraId="5398F18A" w14:textId="77777777" w:rsidR="008D0ADE" w:rsidRPr="00D7353E" w:rsidRDefault="008D0ADE" w:rsidP="00D7353E">
      <w:pPr>
        <w:autoSpaceDE w:val="0"/>
        <w:autoSpaceDN w:val="0"/>
        <w:adjustRightInd w:val="0"/>
        <w:ind w:left="360"/>
        <w:rPr>
          <w:ins w:id="450" w:author="Liran Sigalat" w:date="2013-10-15T00:00:00Z"/>
          <w:rFonts w:ascii="Consolas" w:hAnsi="Consolas" w:cs="Consolas"/>
          <w:sz w:val="19"/>
          <w:szCs w:val="19"/>
        </w:rPr>
      </w:pPr>
      <w:proofErr w:type="gramStart"/>
      <w:ins w:id="451" w:author="Liran Sigalat" w:date="2013-10-15T00:00:00Z">
        <w:r w:rsidRPr="00D7353E">
          <w:rPr>
            <w:rFonts w:ascii="Consolas" w:hAnsi="Consolas" w:cs="Consolas"/>
            <w:sz w:val="19"/>
            <w:szCs w:val="19"/>
          </w:rPr>
          <w:t>product</w:t>
        </w:r>
        <w:proofErr w:type="gramEnd"/>
        <w:r w:rsidRPr="00D7353E">
          <w:rPr>
            <w:rFonts w:ascii="Consolas" w:hAnsi="Consolas" w:cs="Consolas"/>
            <w:sz w:val="19"/>
            <w:szCs w:val="19"/>
          </w:rPr>
          <w:tab/>
          <w:t>8</w:t>
        </w:r>
        <w:r w:rsidRPr="00D7353E">
          <w:rPr>
            <w:rFonts w:ascii="Consolas" w:hAnsi="Consolas" w:cs="Consolas"/>
            <w:sz w:val="19"/>
            <w:szCs w:val="19"/>
          </w:rPr>
          <w:tab/>
          <w:t>23.5294117647%</w:t>
        </w:r>
      </w:ins>
    </w:p>
    <w:p w14:paraId="5EFBD2FA" w14:textId="2D771978" w:rsidR="00F92DDB" w:rsidRPr="00D7353E" w:rsidRDefault="008D0ADE" w:rsidP="00D7353E">
      <w:pPr>
        <w:autoSpaceDE w:val="0"/>
        <w:autoSpaceDN w:val="0"/>
        <w:adjustRightInd w:val="0"/>
        <w:ind w:left="360"/>
        <w:rPr>
          <w:ins w:id="452" w:author="Liran Sigalat" w:date="2013-10-14T23:57:00Z"/>
          <w:rFonts w:ascii="Consolas" w:hAnsi="Consolas" w:cs="Consolas"/>
          <w:sz w:val="19"/>
          <w:szCs w:val="19"/>
        </w:rPr>
      </w:pPr>
      <w:proofErr w:type="gramStart"/>
      <w:ins w:id="453" w:author="Liran Sigalat" w:date="2013-10-15T00:00:00Z">
        <w:r w:rsidRPr="00D7353E">
          <w:rPr>
            <w:rFonts w:ascii="Consolas" w:hAnsi="Consolas" w:cs="Consolas"/>
            <w:sz w:val="19"/>
            <w:szCs w:val="19"/>
          </w:rPr>
          <w:t>unclassified</w:t>
        </w:r>
        <w:proofErr w:type="gramEnd"/>
        <w:r w:rsidRPr="00D7353E">
          <w:rPr>
            <w:rFonts w:ascii="Consolas" w:hAnsi="Consolas" w:cs="Consolas"/>
            <w:sz w:val="19"/>
            <w:szCs w:val="19"/>
          </w:rPr>
          <w:tab/>
          <w:t>7</w:t>
        </w:r>
        <w:r w:rsidRPr="00D7353E">
          <w:rPr>
            <w:rFonts w:ascii="Consolas" w:hAnsi="Consolas" w:cs="Consolas"/>
            <w:sz w:val="19"/>
            <w:szCs w:val="19"/>
          </w:rPr>
          <w:tab/>
          <w:t>20.5882352941%</w:t>
        </w:r>
      </w:ins>
    </w:p>
    <w:p w14:paraId="2EAD9748" w14:textId="77777777" w:rsidR="008F3594" w:rsidRDefault="008F3594" w:rsidP="00D7353E">
      <w:pPr>
        <w:spacing w:line="276" w:lineRule="auto"/>
        <w:ind w:left="360"/>
        <w:rPr>
          <w:ins w:id="454" w:author="Liran Sigalat" w:date="2013-10-15T00:05:00Z"/>
        </w:rPr>
      </w:pPr>
    </w:p>
    <w:p w14:paraId="0A4D9ED5" w14:textId="54917D59" w:rsidR="001A0790" w:rsidRPr="00D7353E" w:rsidRDefault="008F3594" w:rsidP="00D7353E">
      <w:pPr>
        <w:spacing w:line="276" w:lineRule="auto"/>
        <w:ind w:left="360"/>
      </w:pPr>
      <w:ins w:id="455" w:author="Liran Sigalat" w:date="2013-10-15T00:04:00Z">
        <w:r w:rsidRPr="00D7353E">
          <w:t>The application may take several minutes to run depending on the size of the input file</w:t>
        </w:r>
      </w:ins>
      <w:ins w:id="456" w:author="Liran Sigalat" w:date="2013-10-15T00:05:00Z">
        <w:r>
          <w:t>.</w:t>
        </w:r>
      </w:ins>
    </w:p>
    <w:p w14:paraId="49D10AA9" w14:textId="7B978949" w:rsidR="00CE6003" w:rsidRDefault="00CE6003" w:rsidP="00115F91">
      <w:pPr>
        <w:pStyle w:val="Heading1"/>
      </w:pPr>
      <w:bookmarkStart w:id="457" w:name="_Toc369558911"/>
      <w:bookmarkStart w:id="458" w:name="OLE_LINK7"/>
      <w:bookmarkStart w:id="459" w:name="OLE_LINK8"/>
      <w:r>
        <w:lastRenderedPageBreak/>
        <w:t>Page Scraping</w:t>
      </w:r>
      <w:bookmarkEnd w:id="457"/>
    </w:p>
    <w:p w14:paraId="60AD8BBC" w14:textId="17298509" w:rsidR="001E18F9" w:rsidRDefault="00EA4583" w:rsidP="00C05580">
      <w:pPr>
        <w:spacing w:line="276" w:lineRule="auto"/>
        <w:ind w:left="360"/>
        <w:rPr>
          <w:color w:val="000000"/>
          <w:sz w:val="25"/>
          <w:szCs w:val="25"/>
          <w:shd w:val="clear" w:color="auto" w:fill="FFFFFF"/>
        </w:rPr>
      </w:pPr>
      <w:r>
        <w:t xml:space="preserve">After </w:t>
      </w:r>
      <w:r w:rsidR="001E18F9">
        <w:t>completing the domain classification phase</w:t>
      </w:r>
      <w:r>
        <w:t xml:space="preserve">, the next step </w:t>
      </w:r>
      <w:r w:rsidR="001E18F9">
        <w:t xml:space="preserve">is writing a page scraping function for each one of the relevant rules defined in the domain classification phase. </w:t>
      </w:r>
      <w:r w:rsidR="001E18F9">
        <w:rPr>
          <w:color w:val="000000"/>
          <w:sz w:val="25"/>
          <w:szCs w:val="25"/>
          <w:shd w:val="clear" w:color="auto" w:fill="FFFFFF"/>
        </w:rPr>
        <w:t xml:space="preserve">The sections below </w:t>
      </w:r>
      <w:r w:rsidR="00C05580">
        <w:rPr>
          <w:color w:val="000000"/>
          <w:sz w:val="25"/>
          <w:szCs w:val="25"/>
          <w:shd w:val="clear" w:color="auto" w:fill="FFFFFF"/>
        </w:rPr>
        <w:t>e</w:t>
      </w:r>
      <w:r w:rsidR="001E18F9">
        <w:rPr>
          <w:color w:val="000000"/>
          <w:sz w:val="25"/>
          <w:szCs w:val="25"/>
          <w:shd w:val="clear" w:color="auto" w:fill="FFFFFF"/>
        </w:rPr>
        <w:t>xplain in detail when to write a scraping function, what should be scraped as well as how to test the code and the expected output.</w:t>
      </w:r>
    </w:p>
    <w:p w14:paraId="2EE16F48" w14:textId="77777777" w:rsidR="00C05580" w:rsidRDefault="00C05580" w:rsidP="00C05580">
      <w:pPr>
        <w:spacing w:line="276" w:lineRule="auto"/>
        <w:ind w:left="360"/>
      </w:pPr>
    </w:p>
    <w:p w14:paraId="384C24F5" w14:textId="216E8CFB" w:rsidR="001E18F9" w:rsidRDefault="00EA4583" w:rsidP="00C05580">
      <w:pPr>
        <w:pStyle w:val="Heading2"/>
      </w:pPr>
      <w:r>
        <w:t xml:space="preserve"> </w:t>
      </w:r>
      <w:bookmarkStart w:id="460" w:name="_Toc369558912"/>
      <w:r w:rsidR="001E18F9">
        <w:t xml:space="preserve">Deciding which </w:t>
      </w:r>
      <w:r w:rsidR="00C05580">
        <w:t>rules should have a scraping function</w:t>
      </w:r>
      <w:bookmarkEnd w:id="460"/>
    </w:p>
    <w:p w14:paraId="3C60876E" w14:textId="7E934776" w:rsidR="005876A9" w:rsidRDefault="00C05580" w:rsidP="00C05580">
      <w:pPr>
        <w:spacing w:line="276" w:lineRule="auto"/>
        <w:ind w:left="360"/>
      </w:pPr>
      <w:r>
        <w:t xml:space="preserve">For each rule from the domain classification phase with one of the following actions: ‘List’, ‘Product’, ‘Compare’ and ‘Review’ that doesn’t include a ‘product name’ signal in the pattern itself a scraping function should be written to capture the ‘product name’ </w:t>
      </w:r>
      <w:r w:rsidR="00B15923">
        <w:t>(</w:t>
      </w:r>
      <w:proofErr w:type="spellStart"/>
      <w:r w:rsidR="00B15923">
        <w:t>pn</w:t>
      </w:r>
      <w:proofErr w:type="spellEnd"/>
      <w:r w:rsidR="00B15923">
        <w:t xml:space="preserve">) </w:t>
      </w:r>
      <w:r>
        <w:t xml:space="preserve">from within the page. </w:t>
      </w:r>
      <w:r w:rsidR="00676F89">
        <w:t>If multiple products are presented within the page (th</w:t>
      </w:r>
      <w:r w:rsidR="005876A9">
        <w:t>is is surely the situation in rules that have an action of ‘List’ and ‘Compare’ and most likely the case for a ‘Review’ action as well) only the first product name should be returned by the function.</w:t>
      </w:r>
    </w:p>
    <w:p w14:paraId="06306A30" w14:textId="5E38514A" w:rsidR="00C05580" w:rsidRDefault="00C05580" w:rsidP="00C05580">
      <w:pPr>
        <w:spacing w:line="276" w:lineRule="auto"/>
        <w:ind w:left="360"/>
      </w:pPr>
      <w:r>
        <w:t>Several examples:</w:t>
      </w:r>
    </w:p>
    <w:tbl>
      <w:tblPr>
        <w:tblStyle w:val="TableGrid"/>
        <w:tblW w:w="0" w:type="auto"/>
        <w:tblInd w:w="108" w:type="dxa"/>
        <w:tblLook w:val="04A0" w:firstRow="1" w:lastRow="0" w:firstColumn="1" w:lastColumn="0" w:noHBand="0" w:noVBand="1"/>
      </w:tblPr>
      <w:tblGrid>
        <w:gridCol w:w="6570"/>
        <w:gridCol w:w="3474"/>
      </w:tblGrid>
      <w:tr w:rsidR="00C05580" w14:paraId="3E730C20" w14:textId="77777777" w:rsidTr="00B15923">
        <w:tc>
          <w:tcPr>
            <w:tcW w:w="6570" w:type="dxa"/>
            <w:shd w:val="clear" w:color="auto" w:fill="FBD4B4" w:themeFill="accent6" w:themeFillTint="66"/>
          </w:tcPr>
          <w:p w14:paraId="5571E81C" w14:textId="54234EE5" w:rsidR="00C05580" w:rsidRPr="00C05580" w:rsidRDefault="00C05580" w:rsidP="00C05580">
            <w:pPr>
              <w:spacing w:line="276" w:lineRule="auto"/>
              <w:rPr>
                <w:b/>
                <w:bCs/>
              </w:rPr>
            </w:pPr>
            <w:r w:rsidRPr="00C05580">
              <w:rPr>
                <w:b/>
                <w:bCs/>
              </w:rPr>
              <w:t>URL classification rule</w:t>
            </w:r>
          </w:p>
        </w:tc>
        <w:tc>
          <w:tcPr>
            <w:tcW w:w="3474" w:type="dxa"/>
            <w:shd w:val="clear" w:color="auto" w:fill="FBD4B4" w:themeFill="accent6" w:themeFillTint="66"/>
          </w:tcPr>
          <w:p w14:paraId="0DE25211" w14:textId="387B6E07" w:rsidR="00C05580" w:rsidRPr="00C05580" w:rsidRDefault="00C05580" w:rsidP="00C05580">
            <w:pPr>
              <w:spacing w:line="276" w:lineRule="auto"/>
              <w:rPr>
                <w:b/>
                <w:bCs/>
              </w:rPr>
            </w:pPr>
            <w:r w:rsidRPr="00C05580">
              <w:rPr>
                <w:b/>
                <w:bCs/>
              </w:rPr>
              <w:t>Should have a scraping function?</w:t>
            </w:r>
          </w:p>
        </w:tc>
      </w:tr>
      <w:tr w:rsidR="00C05580" w14:paraId="23723A8E" w14:textId="77777777" w:rsidTr="00B15923">
        <w:tc>
          <w:tcPr>
            <w:tcW w:w="6570" w:type="dxa"/>
          </w:tcPr>
          <w:p w14:paraId="25A73E81" w14:textId="63A5BC7B" w:rsidR="00C05580" w:rsidRPr="00B15923" w:rsidRDefault="00C05580" w:rsidP="00C05580">
            <w:pPr>
              <w:autoSpaceDE w:val="0"/>
              <w:autoSpaceDN w:val="0"/>
              <w:adjustRightInd w:val="0"/>
              <w:rPr>
                <w:rFonts w:ascii="Consolas" w:hAnsi="Consolas" w:cs="Consolas"/>
                <w:sz w:val="16"/>
                <w:szCs w:val="16"/>
              </w:rPr>
            </w:pPr>
            <w:r w:rsidRPr="00B15923">
              <w:rPr>
                <w:rFonts w:ascii="Consolas" w:hAnsi="Consolas" w:cs="Consolas"/>
                <w:sz w:val="16"/>
                <w:szCs w:val="16"/>
              </w:rPr>
              <w:t>{'name'    : '</w:t>
            </w:r>
            <w:proofErr w:type="spellStart"/>
            <w:r w:rsidRPr="00B15923">
              <w:rPr>
                <w:rFonts w:ascii="Consolas" w:hAnsi="Consolas" w:cs="Consolas"/>
                <w:sz w:val="16"/>
                <w:szCs w:val="16"/>
              </w:rPr>
              <w:t>search_browse</w:t>
            </w:r>
            <w:proofErr w:type="spellEnd"/>
            <w:r w:rsidRPr="00B15923">
              <w:rPr>
                <w:rFonts w:ascii="Consolas" w:hAnsi="Consolas" w:cs="Consolas"/>
                <w:sz w:val="16"/>
                <w:szCs w:val="16"/>
              </w:rPr>
              <w:t>',</w:t>
            </w:r>
          </w:p>
          <w:p w14:paraId="1C159B01" w14:textId="410C7BF1" w:rsidR="00C05580" w:rsidRPr="00B15923" w:rsidRDefault="00C05580" w:rsidP="00C05580">
            <w:pPr>
              <w:autoSpaceDE w:val="0"/>
              <w:autoSpaceDN w:val="0"/>
              <w:adjustRightInd w:val="0"/>
              <w:rPr>
                <w:rFonts w:ascii="Consolas" w:hAnsi="Consolas" w:cs="Consolas"/>
                <w:sz w:val="16"/>
                <w:szCs w:val="16"/>
              </w:rPr>
            </w:pPr>
            <w:r w:rsidRPr="00B15923">
              <w:rPr>
                <w:rFonts w:ascii="Consolas" w:hAnsi="Consolas" w:cs="Consolas"/>
                <w:sz w:val="16"/>
                <w:szCs w:val="16"/>
              </w:rPr>
              <w:t xml:space="preserve"> 'pattern' : 'browse-ng.do',</w:t>
            </w:r>
          </w:p>
          <w:p w14:paraId="03E83B6D" w14:textId="78EDC8D6" w:rsidR="00C05580" w:rsidRPr="00B15923" w:rsidRDefault="00C05580" w:rsidP="00C05580">
            <w:pPr>
              <w:autoSpaceDE w:val="0"/>
              <w:autoSpaceDN w:val="0"/>
              <w:adjustRightInd w:val="0"/>
              <w:rPr>
                <w:rFonts w:ascii="Consolas" w:hAnsi="Consolas" w:cs="Consolas"/>
                <w:sz w:val="16"/>
                <w:szCs w:val="16"/>
              </w:rPr>
            </w:pPr>
            <w:r w:rsidRPr="00B15923">
              <w:rPr>
                <w:rFonts w:ascii="Consolas" w:hAnsi="Consolas" w:cs="Consolas"/>
                <w:sz w:val="16"/>
                <w:szCs w:val="16"/>
              </w:rPr>
              <w:t xml:space="preserve"> 'action'  : 'list',</w:t>
            </w:r>
          </w:p>
          <w:p w14:paraId="5EA4F912" w14:textId="7DEB1288" w:rsidR="00C05580" w:rsidRPr="00B15923" w:rsidRDefault="00B15923" w:rsidP="00B15923">
            <w:pPr>
              <w:autoSpaceDE w:val="0"/>
              <w:autoSpaceDN w:val="0"/>
              <w:adjustRightInd w:val="0"/>
              <w:rPr>
                <w:rFonts w:ascii="Consolas" w:hAnsi="Consolas" w:cs="Consolas"/>
                <w:sz w:val="16"/>
                <w:szCs w:val="16"/>
              </w:rPr>
            </w:pPr>
            <w:r w:rsidRPr="00B15923">
              <w:rPr>
                <w:rFonts w:ascii="Consolas" w:hAnsi="Consolas" w:cs="Consolas"/>
                <w:sz w:val="16"/>
                <w:szCs w:val="16"/>
              </w:rPr>
              <w:t xml:space="preserve"> </w:t>
            </w:r>
            <w:r w:rsidR="00C05580" w:rsidRPr="00B15923">
              <w:rPr>
                <w:rFonts w:ascii="Consolas" w:hAnsi="Consolas" w:cs="Consolas"/>
                <w:sz w:val="16"/>
                <w:szCs w:val="16"/>
              </w:rPr>
              <w:t>'norm'    : 'http://www.walmart.com/search/browse-ng.do?facet={facet}'}</w:t>
            </w:r>
          </w:p>
        </w:tc>
        <w:tc>
          <w:tcPr>
            <w:tcW w:w="3474" w:type="dxa"/>
          </w:tcPr>
          <w:p w14:paraId="79F41262" w14:textId="133E6933" w:rsidR="00C05580" w:rsidRDefault="00B15923" w:rsidP="00E72ABD">
            <w:pPr>
              <w:spacing w:line="276" w:lineRule="auto"/>
            </w:pPr>
            <w:r>
              <w:t xml:space="preserve">Yes. Action is ‘list’ and </w:t>
            </w:r>
            <w:proofErr w:type="spellStart"/>
            <w:r>
              <w:t>pn</w:t>
            </w:r>
            <w:proofErr w:type="spellEnd"/>
            <w:r>
              <w:t xml:space="preserve"> isn’t </w:t>
            </w:r>
            <w:r w:rsidR="00E72ABD">
              <w:t>read from the</w:t>
            </w:r>
            <w:r>
              <w:t xml:space="preserve"> URL </w:t>
            </w:r>
          </w:p>
        </w:tc>
      </w:tr>
      <w:tr w:rsidR="00C05580" w14:paraId="209CD88B" w14:textId="77777777" w:rsidTr="00B15923">
        <w:tc>
          <w:tcPr>
            <w:tcW w:w="6570" w:type="dxa"/>
          </w:tcPr>
          <w:p w14:paraId="2B7A9229" w14:textId="77777777" w:rsidR="00E72ABD"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{'name'    : 'ip1',</w:t>
            </w:r>
          </w:p>
          <w:p w14:paraId="1845EFB6" w14:textId="1EE1E28C" w:rsidR="00E72ABD" w:rsidRPr="00E72ABD" w:rsidRDefault="00E72ABD" w:rsidP="00E72ABD">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E72ABD">
              <w:rPr>
                <w:rFonts w:ascii="Consolas" w:hAnsi="Consolas" w:cs="Consolas"/>
                <w:sz w:val="16"/>
                <w:szCs w:val="16"/>
              </w:rPr>
              <w:t>'</w:t>
            </w:r>
            <w:proofErr w:type="gramStart"/>
            <w:r w:rsidRPr="00E72ABD">
              <w:rPr>
                <w:rFonts w:ascii="Consolas" w:hAnsi="Consolas" w:cs="Consolas"/>
                <w:sz w:val="16"/>
                <w:szCs w:val="16"/>
              </w:rPr>
              <w:t>pattern</w:t>
            </w:r>
            <w:proofErr w:type="gramEnd"/>
            <w:r w:rsidRPr="00E72ABD">
              <w:rPr>
                <w:rFonts w:ascii="Consolas" w:hAnsi="Consolas" w:cs="Consolas"/>
                <w:sz w:val="16"/>
                <w:szCs w:val="16"/>
              </w:rPr>
              <w:t>' : '</w:t>
            </w:r>
            <w:proofErr w:type="spellStart"/>
            <w:r w:rsidRPr="00E72ABD">
              <w:rPr>
                <w:rFonts w:ascii="Consolas" w:hAnsi="Consolas" w:cs="Consolas"/>
                <w:sz w:val="16"/>
                <w:szCs w:val="16"/>
              </w:rPr>
              <w:t>ip</w:t>
            </w:r>
            <w:proofErr w:type="spellEnd"/>
            <w:r w:rsidRPr="00E72ABD">
              <w:rPr>
                <w:rFonts w:ascii="Consolas" w:hAnsi="Consolas" w:cs="Consolas"/>
                <w:sz w:val="16"/>
                <w:szCs w:val="16"/>
              </w:rPr>
              <w:t>/</w:t>
            </w:r>
            <w:r w:rsidRPr="00E72ABD">
              <w:rPr>
                <w:rFonts w:ascii="Consolas" w:hAnsi="Consolas" w:cs="Consolas"/>
                <w:sz w:val="16"/>
                <w:szCs w:val="16"/>
                <w:highlight w:val="yellow"/>
              </w:rPr>
              <w:t>(?P&lt;</w:t>
            </w:r>
            <w:proofErr w:type="spellStart"/>
            <w:r w:rsidRPr="00E72ABD">
              <w:rPr>
                <w:rFonts w:ascii="Consolas" w:hAnsi="Consolas" w:cs="Consolas"/>
                <w:sz w:val="16"/>
                <w:szCs w:val="16"/>
                <w:highlight w:val="yellow"/>
              </w:rPr>
              <w:t>pn</w:t>
            </w:r>
            <w:proofErr w:type="spellEnd"/>
            <w:r w:rsidRPr="00E72ABD">
              <w:rPr>
                <w:rFonts w:ascii="Consolas" w:hAnsi="Consolas" w:cs="Consolas"/>
                <w:sz w:val="16"/>
                <w:szCs w:val="16"/>
                <w:highlight w:val="yellow"/>
              </w:rPr>
              <w:t>&gt;.*?)</w:t>
            </w:r>
            <w:proofErr w:type="gramStart"/>
            <w:r w:rsidRPr="00E72ABD">
              <w:rPr>
                <w:rFonts w:ascii="Consolas" w:hAnsi="Consolas" w:cs="Consolas"/>
                <w:sz w:val="16"/>
                <w:szCs w:val="16"/>
              </w:rPr>
              <w:t>/(</w:t>
            </w:r>
            <w:proofErr w:type="gramEnd"/>
            <w:r w:rsidRPr="00E72ABD">
              <w:rPr>
                <w:rFonts w:ascii="Consolas" w:hAnsi="Consolas" w:cs="Consolas"/>
                <w:sz w:val="16"/>
                <w:szCs w:val="16"/>
              </w:rPr>
              <w:t>?P&lt;</w:t>
            </w:r>
            <w:proofErr w:type="spellStart"/>
            <w:r w:rsidRPr="00E72ABD">
              <w:rPr>
                <w:rFonts w:ascii="Consolas" w:hAnsi="Consolas" w:cs="Consolas"/>
                <w:sz w:val="16"/>
                <w:szCs w:val="16"/>
              </w:rPr>
              <w:t>pid</w:t>
            </w:r>
            <w:proofErr w:type="spellEnd"/>
            <w:r w:rsidRPr="00E72ABD">
              <w:rPr>
                <w:rFonts w:ascii="Consolas" w:hAnsi="Consolas" w:cs="Consolas"/>
                <w:sz w:val="16"/>
                <w:szCs w:val="16"/>
              </w:rPr>
              <w:t>&gt;.*?)([#?]|$)',</w:t>
            </w:r>
          </w:p>
          <w:p w14:paraId="4E09D12A" w14:textId="450F851D" w:rsidR="00E72ABD"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 xml:space="preserve"> 'action'  : 'product',</w:t>
            </w:r>
          </w:p>
          <w:p w14:paraId="703D2449" w14:textId="06DF1343" w:rsidR="00C05580"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 xml:space="preserve"> 'norm'    : 'http://www.walmart.com/ip/{pn}/{pid}'}</w:t>
            </w:r>
          </w:p>
        </w:tc>
        <w:tc>
          <w:tcPr>
            <w:tcW w:w="3474" w:type="dxa"/>
          </w:tcPr>
          <w:p w14:paraId="74A60864" w14:textId="5C567CB4" w:rsidR="00C05580" w:rsidRDefault="00E72ABD" w:rsidP="00C05580">
            <w:pPr>
              <w:spacing w:line="276" w:lineRule="auto"/>
            </w:pPr>
            <w:r>
              <w:t xml:space="preserve">No. </w:t>
            </w:r>
            <w:proofErr w:type="spellStart"/>
            <w:r>
              <w:t>pn</w:t>
            </w:r>
            <w:proofErr w:type="spellEnd"/>
            <w:r>
              <w:t xml:space="preserve"> exists in the URL</w:t>
            </w:r>
          </w:p>
        </w:tc>
      </w:tr>
      <w:tr w:rsidR="00C05580" w14:paraId="26743BB5" w14:textId="77777777" w:rsidTr="00B15923">
        <w:tc>
          <w:tcPr>
            <w:tcW w:w="6570" w:type="dxa"/>
          </w:tcPr>
          <w:p w14:paraId="6195C932" w14:textId="77777777" w:rsidR="00E72ABD"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{'name'    : 'ip2',</w:t>
            </w:r>
          </w:p>
          <w:p w14:paraId="4A545D01" w14:textId="6D44A448" w:rsidR="00E72ABD" w:rsidRPr="00E72ABD" w:rsidRDefault="00E72ABD" w:rsidP="00E72ABD">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E72ABD">
              <w:rPr>
                <w:rFonts w:ascii="Consolas" w:hAnsi="Consolas" w:cs="Consolas"/>
                <w:sz w:val="16"/>
                <w:szCs w:val="16"/>
              </w:rPr>
              <w:t>'</w:t>
            </w:r>
            <w:proofErr w:type="gramStart"/>
            <w:r w:rsidRPr="00E72ABD">
              <w:rPr>
                <w:rFonts w:ascii="Consolas" w:hAnsi="Consolas" w:cs="Consolas"/>
                <w:sz w:val="16"/>
                <w:szCs w:val="16"/>
              </w:rPr>
              <w:t>pattern</w:t>
            </w:r>
            <w:proofErr w:type="gramEnd"/>
            <w:r w:rsidRPr="00E72ABD">
              <w:rPr>
                <w:rFonts w:ascii="Consolas" w:hAnsi="Consolas" w:cs="Consolas"/>
                <w:sz w:val="16"/>
                <w:szCs w:val="16"/>
              </w:rPr>
              <w:t>' : '</w:t>
            </w:r>
            <w:proofErr w:type="spellStart"/>
            <w:r w:rsidRPr="00E72ABD">
              <w:rPr>
                <w:rFonts w:ascii="Consolas" w:hAnsi="Consolas" w:cs="Consolas"/>
                <w:sz w:val="16"/>
                <w:szCs w:val="16"/>
              </w:rPr>
              <w:t>ip</w:t>
            </w:r>
            <w:proofErr w:type="spellEnd"/>
            <w:r w:rsidRPr="00E72ABD">
              <w:rPr>
                <w:rFonts w:ascii="Consolas" w:hAnsi="Consolas" w:cs="Consolas"/>
                <w:sz w:val="16"/>
                <w:szCs w:val="16"/>
              </w:rPr>
              <w:t>/(?P&lt;</w:t>
            </w:r>
            <w:proofErr w:type="spellStart"/>
            <w:r w:rsidRPr="00E72ABD">
              <w:rPr>
                <w:rFonts w:ascii="Consolas" w:hAnsi="Consolas" w:cs="Consolas"/>
                <w:sz w:val="16"/>
                <w:szCs w:val="16"/>
              </w:rPr>
              <w:t>pid</w:t>
            </w:r>
            <w:proofErr w:type="spellEnd"/>
            <w:r w:rsidRPr="00E72ABD">
              <w:rPr>
                <w:rFonts w:ascii="Consolas" w:hAnsi="Consolas" w:cs="Consolas"/>
                <w:sz w:val="16"/>
                <w:szCs w:val="16"/>
              </w:rPr>
              <w:t>&gt;.*?)([#?]|$)',</w:t>
            </w:r>
          </w:p>
          <w:p w14:paraId="2180C10A" w14:textId="025F65DF" w:rsidR="00E72ABD"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 xml:space="preserve"> 'action'  : 'product',</w:t>
            </w:r>
          </w:p>
          <w:p w14:paraId="3C2C1BD9" w14:textId="579F1EEB" w:rsidR="00C05580"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 xml:space="preserve"> 'norm'    : 'http://www.walmart.com/ip/{pid}'}</w:t>
            </w:r>
          </w:p>
        </w:tc>
        <w:tc>
          <w:tcPr>
            <w:tcW w:w="3474" w:type="dxa"/>
          </w:tcPr>
          <w:p w14:paraId="03351506" w14:textId="3783D56A" w:rsidR="00C05580" w:rsidRDefault="00E72ABD" w:rsidP="00E72ABD">
            <w:pPr>
              <w:spacing w:line="276" w:lineRule="auto"/>
            </w:pPr>
            <w:r>
              <w:t xml:space="preserve">Yes. Action is ‘product’ and </w:t>
            </w:r>
            <w:proofErr w:type="spellStart"/>
            <w:r>
              <w:t>pn</w:t>
            </w:r>
            <w:proofErr w:type="spellEnd"/>
            <w:r>
              <w:t xml:space="preserve"> isn’t read from the URL</w:t>
            </w:r>
          </w:p>
        </w:tc>
      </w:tr>
      <w:tr w:rsidR="00E72ABD" w14:paraId="5118F96F" w14:textId="77777777" w:rsidTr="00B15923">
        <w:tc>
          <w:tcPr>
            <w:tcW w:w="6570" w:type="dxa"/>
          </w:tcPr>
          <w:p w14:paraId="51CDFF39" w14:textId="77777777" w:rsidR="00CB0728"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{'name'    : 'checkout2',</w:t>
            </w:r>
          </w:p>
          <w:p w14:paraId="276B9D87" w14:textId="63447609" w:rsidR="00CB0728" w:rsidRPr="00CB0728"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spattern</w:t>
            </w:r>
            <w:proofErr w:type="spellEnd"/>
            <w:r>
              <w:rPr>
                <w:rFonts w:ascii="Consolas" w:hAnsi="Consolas" w:cs="Consolas"/>
                <w:sz w:val="16"/>
                <w:szCs w:val="16"/>
              </w:rPr>
              <w:t>'</w:t>
            </w:r>
            <w:r w:rsidRPr="00CB0728">
              <w:rPr>
                <w:rFonts w:ascii="Consolas" w:hAnsi="Consolas" w:cs="Consolas"/>
                <w:sz w:val="16"/>
                <w:szCs w:val="16"/>
              </w:rPr>
              <w:t>: 'https',</w:t>
            </w:r>
          </w:p>
          <w:p w14:paraId="668718B6" w14:textId="590B4D02" w:rsidR="00CB0728" w:rsidRPr="00CB0728"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CB0728">
              <w:rPr>
                <w:rFonts w:ascii="Consolas" w:hAnsi="Consolas" w:cs="Consolas"/>
                <w:sz w:val="16"/>
                <w:szCs w:val="16"/>
              </w:rPr>
              <w:t>'pattern' : '^/(</w:t>
            </w:r>
            <w:proofErr w:type="spellStart"/>
            <w:r w:rsidRPr="00CB0728">
              <w:rPr>
                <w:rFonts w:ascii="Consolas" w:hAnsi="Consolas" w:cs="Consolas"/>
                <w:sz w:val="16"/>
                <w:szCs w:val="16"/>
              </w:rPr>
              <w:t>wmflows|subflow</w:t>
            </w:r>
            <w:proofErr w:type="spellEnd"/>
            <w:r w:rsidRPr="00CB0728">
              <w:rPr>
                <w:rFonts w:ascii="Consolas" w:hAnsi="Consolas" w:cs="Consolas"/>
                <w:sz w:val="16"/>
                <w:szCs w:val="16"/>
              </w:rPr>
              <w:t>)/checkout',</w:t>
            </w:r>
          </w:p>
          <w:p w14:paraId="67CBE1B2" w14:textId="2216C3ED" w:rsidR="00CB0728" w:rsidRPr="00CB0728"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CB0728">
              <w:rPr>
                <w:rFonts w:ascii="Consolas" w:hAnsi="Consolas" w:cs="Consolas"/>
                <w:sz w:val="16"/>
                <w:szCs w:val="16"/>
              </w:rPr>
              <w:t>'action'  : 'checkout',</w:t>
            </w:r>
          </w:p>
          <w:p w14:paraId="7CD3EA98" w14:textId="035CF3BE" w:rsidR="00E72ABD" w:rsidRPr="00E72ABD"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CB0728">
              <w:rPr>
                <w:rFonts w:ascii="Consolas" w:hAnsi="Consolas" w:cs="Consolas"/>
                <w:sz w:val="16"/>
                <w:szCs w:val="16"/>
              </w:rPr>
              <w:t>'norm'    : 'https://www.walmart.com/wmflows/checkout'}</w:t>
            </w:r>
          </w:p>
        </w:tc>
        <w:tc>
          <w:tcPr>
            <w:tcW w:w="3474" w:type="dxa"/>
          </w:tcPr>
          <w:p w14:paraId="68DBBE1B" w14:textId="681EDEF9" w:rsidR="00E72ABD" w:rsidRDefault="00CB0728" w:rsidP="00E72ABD">
            <w:pPr>
              <w:spacing w:line="276" w:lineRule="auto"/>
            </w:pPr>
            <w:r>
              <w:t xml:space="preserve">No. Although </w:t>
            </w:r>
            <w:proofErr w:type="spellStart"/>
            <w:r>
              <w:t>pn</w:t>
            </w:r>
            <w:proofErr w:type="spellEnd"/>
            <w:r>
              <w:t xml:space="preserve"> isn’t read from the URL, the action is ‘checkout’</w:t>
            </w:r>
          </w:p>
        </w:tc>
      </w:tr>
    </w:tbl>
    <w:p w14:paraId="0546F8A2" w14:textId="149E0DCD" w:rsidR="00CB5706" w:rsidRDefault="00CB5706" w:rsidP="00CB5706">
      <w:pPr>
        <w:pStyle w:val="Heading2"/>
      </w:pPr>
      <w:bookmarkStart w:id="461" w:name="_Toc369558913"/>
      <w:r>
        <w:t>The scraping function</w:t>
      </w:r>
      <w:bookmarkEnd w:id="461"/>
    </w:p>
    <w:p w14:paraId="007EE2E9" w14:textId="77777777" w:rsidR="005230C1" w:rsidRDefault="00676F89" w:rsidP="00BC0A04">
      <w:pPr>
        <w:spacing w:line="276" w:lineRule="auto"/>
        <w:ind w:left="360"/>
      </w:pPr>
      <w:r>
        <w:t xml:space="preserve">The easiest way </w:t>
      </w:r>
      <w:r w:rsidR="005876A9">
        <w:t xml:space="preserve">to write the scraping function is by </w:t>
      </w:r>
      <w:r w:rsidR="005230C1">
        <w:t>following these steps:</w:t>
      </w:r>
    </w:p>
    <w:p w14:paraId="3CFA7B89" w14:textId="70621750" w:rsidR="005230C1" w:rsidRDefault="005230C1" w:rsidP="005230C1">
      <w:pPr>
        <w:pStyle w:val="Heading3"/>
      </w:pPr>
      <w:bookmarkStart w:id="462" w:name="_Toc369558914"/>
      <w:r>
        <w:t>Locating the product names within the page</w:t>
      </w:r>
      <w:bookmarkEnd w:id="462"/>
    </w:p>
    <w:p w14:paraId="69572909" w14:textId="24289049" w:rsidR="005876A9" w:rsidRDefault="005230C1" w:rsidP="001B025D">
      <w:pPr>
        <w:spacing w:line="276" w:lineRule="auto"/>
        <w:ind w:left="360"/>
      </w:pPr>
      <w:r>
        <w:t>Open</w:t>
      </w:r>
      <w:r w:rsidR="005876A9">
        <w:t xml:space="preserve"> 2-3 pages that are classified by the rule </w:t>
      </w:r>
      <w:r>
        <w:t xml:space="preserve">you wish to write a scraping function for </w:t>
      </w:r>
      <w:r w:rsidR="005876A9">
        <w:t>and locat</w:t>
      </w:r>
      <w:r>
        <w:t>e</w:t>
      </w:r>
      <w:r w:rsidR="005876A9">
        <w:t xml:space="preserve"> the product name within the page (you should have </w:t>
      </w:r>
      <w:r w:rsidR="00F05178">
        <w:t>those pages</w:t>
      </w:r>
      <w:r w:rsidR="005876A9">
        <w:t xml:space="preserve"> </w:t>
      </w:r>
      <w:r w:rsidR="00F05178">
        <w:t xml:space="preserve">from </w:t>
      </w:r>
      <w:r>
        <w:t>the</w:t>
      </w:r>
      <w:r w:rsidR="005876A9">
        <w:t xml:space="preserve"> examples </w:t>
      </w:r>
      <w:r>
        <w:t>you wrote for</w:t>
      </w:r>
      <w:r w:rsidR="005876A9">
        <w:t xml:space="preserve"> the domain classification page </w:t>
      </w:r>
      <w:r w:rsidR="00F05178">
        <w:t xml:space="preserve">phase </w:t>
      </w:r>
      <w:r w:rsidR="005876A9">
        <w:t xml:space="preserve">and </w:t>
      </w:r>
      <w:r w:rsidR="00F05178">
        <w:t xml:space="preserve">of course </w:t>
      </w:r>
      <w:r w:rsidR="005876A9">
        <w:t xml:space="preserve">you can keep more URL examples aside </w:t>
      </w:r>
      <w:r>
        <w:t>than used in the examples</w:t>
      </w:r>
      <w:r w:rsidR="005876A9">
        <w:t xml:space="preserve">). See examples </w:t>
      </w:r>
      <w:r w:rsidR="001B025D">
        <w:t>below</w:t>
      </w:r>
      <w:r w:rsidR="00F05178">
        <w:t xml:space="preserve"> for locating the product name within the page</w:t>
      </w:r>
      <w:r w:rsidR="00BC0A04">
        <w:t>.</w:t>
      </w:r>
      <w:r w:rsidR="005876A9">
        <w:t xml:space="preserve"> </w:t>
      </w:r>
      <w:r w:rsidR="00BC0A04">
        <w:t>P</w:t>
      </w:r>
      <w:r w:rsidR="005876A9">
        <w:t xml:space="preserve">roduct names </w:t>
      </w:r>
      <w:r>
        <w:t xml:space="preserve">are </w:t>
      </w:r>
      <w:r w:rsidR="005876A9">
        <w:t>pointed by a red arrow</w:t>
      </w:r>
      <w:r w:rsidR="00BC0A04">
        <w:t>.</w:t>
      </w:r>
    </w:p>
    <w:p w14:paraId="7A90BCD6" w14:textId="148F641A" w:rsidR="005876A9" w:rsidRDefault="00125639" w:rsidP="005876A9">
      <w:pPr>
        <w:spacing w:line="276" w:lineRule="auto"/>
        <w:ind w:left="360"/>
      </w:pPr>
      <w:hyperlink r:id="rId50" w:history="1">
        <w:r w:rsidR="005876A9">
          <w:rPr>
            <w:rStyle w:val="Hyperlink"/>
          </w:rPr>
          <w:t>http://www.walmart.com/search/browse-ng.do?facet=category%3ACharcoal+Grills</w:t>
        </w:r>
      </w:hyperlink>
      <w:r w:rsidR="005876A9">
        <w:t>:</w:t>
      </w:r>
    </w:p>
    <w:p w14:paraId="1DA9600B" w14:textId="692DD8E1" w:rsidR="005876A9" w:rsidRDefault="005876A9" w:rsidP="005876A9">
      <w:pPr>
        <w:spacing w:line="276" w:lineRule="auto"/>
        <w:ind w:left="360"/>
      </w:pPr>
      <w:r>
        <w:rPr>
          <w:noProof/>
        </w:rPr>
        <w:lastRenderedPageBreak/>
        <w:drawing>
          <wp:inline distT="0" distB="0" distL="0" distR="0" wp14:anchorId="1EE626F4" wp14:editId="4FDDD384">
            <wp:extent cx="4517136" cy="24140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517136" cy="2414016"/>
                    </a:xfrm>
                    <a:prstGeom prst="rect">
                      <a:avLst/>
                    </a:prstGeom>
                  </pic:spPr>
                </pic:pic>
              </a:graphicData>
            </a:graphic>
          </wp:inline>
        </w:drawing>
      </w:r>
    </w:p>
    <w:p w14:paraId="521BCFFD" w14:textId="77777777" w:rsidR="005876A9" w:rsidRDefault="005876A9" w:rsidP="005876A9">
      <w:pPr>
        <w:spacing w:line="276" w:lineRule="auto"/>
        <w:ind w:left="360"/>
      </w:pPr>
    </w:p>
    <w:p w14:paraId="74232C0F" w14:textId="356BC262" w:rsidR="005876A9" w:rsidRPr="005876A9" w:rsidRDefault="00125639" w:rsidP="005876A9">
      <w:pPr>
        <w:spacing w:line="276" w:lineRule="auto"/>
        <w:ind w:left="360"/>
        <w:rPr>
          <w:rStyle w:val="Hyperlink"/>
        </w:rPr>
      </w:pPr>
      <w:hyperlink r:id="rId52" w:history="1">
        <w:r w:rsidR="005876A9" w:rsidRPr="005876A9">
          <w:rPr>
            <w:rStyle w:val="Hyperlink"/>
          </w:rPr>
          <w:t>http://www.walmart.com/ip/9863255</w:t>
        </w:r>
      </w:hyperlink>
      <w:r w:rsidR="005876A9">
        <w:rPr>
          <w:rStyle w:val="Hyperlink"/>
        </w:rPr>
        <w:t>:</w:t>
      </w:r>
    </w:p>
    <w:p w14:paraId="045E3A75" w14:textId="4A1F8E3A" w:rsidR="005876A9" w:rsidRDefault="005876A9" w:rsidP="00BC0A04">
      <w:pPr>
        <w:autoSpaceDE w:val="0"/>
        <w:autoSpaceDN w:val="0"/>
        <w:adjustRightInd w:val="0"/>
        <w:ind w:left="360"/>
        <w:rPr>
          <w:rFonts w:ascii="Consolas" w:hAnsi="Consolas" w:cs="Consolas"/>
          <w:sz w:val="19"/>
          <w:szCs w:val="19"/>
        </w:rPr>
      </w:pPr>
      <w:r>
        <w:rPr>
          <w:noProof/>
        </w:rPr>
        <w:drawing>
          <wp:inline distT="0" distB="0" distL="0" distR="0" wp14:anchorId="37A02CC0" wp14:editId="0C085BFA">
            <wp:extent cx="4453128" cy="2532888"/>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453128" cy="2532888"/>
                    </a:xfrm>
                    <a:prstGeom prst="rect">
                      <a:avLst/>
                    </a:prstGeom>
                  </pic:spPr>
                </pic:pic>
              </a:graphicData>
            </a:graphic>
          </wp:inline>
        </w:drawing>
      </w:r>
    </w:p>
    <w:p w14:paraId="5AD67379" w14:textId="5D41B760" w:rsidR="005230C1" w:rsidRDefault="005230C1" w:rsidP="005230C1">
      <w:pPr>
        <w:pStyle w:val="Heading3"/>
      </w:pPr>
      <w:bookmarkStart w:id="463" w:name="_Toc369558915"/>
      <w:r>
        <w:t>Locating the product names within the page’s source code</w:t>
      </w:r>
      <w:bookmarkEnd w:id="463"/>
    </w:p>
    <w:p w14:paraId="6CAD03FC" w14:textId="77777777" w:rsidR="00411C02" w:rsidRDefault="00BC0A04" w:rsidP="00BC0A04">
      <w:pPr>
        <w:spacing w:line="276" w:lineRule="auto"/>
        <w:ind w:left="360"/>
      </w:pPr>
      <w:r>
        <w:t>Next step would be to open the source code of the page and locating the same product name within the source code.</w:t>
      </w:r>
      <w:r w:rsidR="001B025D">
        <w:t xml:space="preserve"> You should find the best reference (easiest to extract) and one that is consistent across all pages that are classified by the same rule. </w:t>
      </w:r>
      <w:r w:rsidR="00411C02">
        <w:t xml:space="preserve">If you found more than one good references in the source code to the product name, add them several of them to the scraping function. </w:t>
      </w:r>
    </w:p>
    <w:p w14:paraId="5BD250FE" w14:textId="608F90A0" w:rsidR="00BC0A04" w:rsidRDefault="001B025D" w:rsidP="00BC0A04">
      <w:pPr>
        <w:spacing w:line="276" w:lineRule="auto"/>
        <w:ind w:left="360"/>
      </w:pPr>
      <w:r>
        <w:t>See example</w:t>
      </w:r>
      <w:r w:rsidR="00411C02">
        <w:t>s</w:t>
      </w:r>
      <w:r w:rsidR="004A30EF">
        <w:t xml:space="preserve"> below (respectively to the above pages):</w:t>
      </w:r>
    </w:p>
    <w:p w14:paraId="733C97A0" w14:textId="038902A0" w:rsidR="003F2650" w:rsidRDefault="003F2650" w:rsidP="00BC0A04">
      <w:pPr>
        <w:spacing w:line="276" w:lineRule="auto"/>
        <w:ind w:left="360"/>
      </w:pPr>
      <w:r>
        <w:rPr>
          <w:noProof/>
        </w:rPr>
        <w:lastRenderedPageBreak/>
        <w:drawing>
          <wp:inline distT="0" distB="0" distL="0" distR="0" wp14:anchorId="3A367623" wp14:editId="4F2A8835">
            <wp:extent cx="4480560" cy="23134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480560" cy="2313432"/>
                    </a:xfrm>
                    <a:prstGeom prst="rect">
                      <a:avLst/>
                    </a:prstGeom>
                  </pic:spPr>
                </pic:pic>
              </a:graphicData>
            </a:graphic>
          </wp:inline>
        </w:drawing>
      </w:r>
    </w:p>
    <w:p w14:paraId="40910F03" w14:textId="77777777" w:rsidR="003F2650" w:rsidRDefault="003F2650" w:rsidP="003F2650">
      <w:pPr>
        <w:pStyle w:val="Heading4"/>
        <w:numPr>
          <w:ilvl w:val="0"/>
          <w:numId w:val="0"/>
        </w:numPr>
        <w:ind w:left="864"/>
      </w:pPr>
    </w:p>
    <w:p w14:paraId="2FA46A32" w14:textId="48A62C19" w:rsidR="003F2650" w:rsidRDefault="003F2650" w:rsidP="0097088E">
      <w:pPr>
        <w:ind w:left="360"/>
      </w:pPr>
      <w:r>
        <w:rPr>
          <w:noProof/>
        </w:rPr>
        <w:drawing>
          <wp:inline distT="0" distB="0" distL="0" distR="0" wp14:anchorId="29F684AA" wp14:editId="12C5F3E6">
            <wp:extent cx="5568696" cy="25328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568696" cy="2532888"/>
                    </a:xfrm>
                    <a:prstGeom prst="rect">
                      <a:avLst/>
                    </a:prstGeom>
                  </pic:spPr>
                </pic:pic>
              </a:graphicData>
            </a:graphic>
          </wp:inline>
        </w:drawing>
      </w:r>
    </w:p>
    <w:p w14:paraId="518ABA28" w14:textId="77777777" w:rsidR="003F2650" w:rsidRDefault="003F2650" w:rsidP="003F2650">
      <w:pPr>
        <w:pStyle w:val="Heading4"/>
        <w:numPr>
          <w:ilvl w:val="0"/>
          <w:numId w:val="0"/>
        </w:numPr>
        <w:ind w:left="864"/>
      </w:pPr>
    </w:p>
    <w:p w14:paraId="13321608" w14:textId="634B5C0E" w:rsidR="005C76E7" w:rsidRDefault="005C76E7" w:rsidP="005C76E7">
      <w:pPr>
        <w:pStyle w:val="Heading3"/>
      </w:pPr>
      <w:bookmarkStart w:id="464" w:name="_Toc369558916"/>
      <w:r>
        <w:t>Writing the scraping function</w:t>
      </w:r>
      <w:bookmarkEnd w:id="464"/>
    </w:p>
    <w:p w14:paraId="776906AD" w14:textId="042249DF" w:rsidR="005C76E7" w:rsidRDefault="004A30EF" w:rsidP="004A30EF">
      <w:pPr>
        <w:spacing w:line="276" w:lineRule="auto"/>
        <w:ind w:left="360"/>
      </w:pPr>
      <w:r>
        <w:t>The simplest way of understanding the scraping functions is by looking at examples (respectively to the above pages):</w:t>
      </w:r>
    </w:p>
    <w:p w14:paraId="40AE2E20" w14:textId="77777777" w:rsidR="004A30EF" w:rsidRDefault="004A30EF" w:rsidP="004A30EF">
      <w:pPr>
        <w:spacing w:line="276" w:lineRule="auto"/>
        <w:ind w:left="360"/>
      </w:pPr>
    </w:p>
    <w:p w14:paraId="4D7766DE" w14:textId="01180E04" w:rsidR="004A30EF" w:rsidRDefault="004A30EF" w:rsidP="004A30EF">
      <w:pPr>
        <w:spacing w:line="276" w:lineRule="auto"/>
        <w:ind w:left="360"/>
      </w:pPr>
      <w:r>
        <w:t>‘</w:t>
      </w:r>
      <w:proofErr w:type="gramStart"/>
      <w:r>
        <w:t>names</w:t>
      </w:r>
      <w:proofErr w:type="gramEnd"/>
      <w:r>
        <w:t>’ always collects all the matches of this pattern within the page, then we check if names contains anything and if so return the first entrance.</w:t>
      </w:r>
    </w:p>
    <w:p w14:paraId="58F166C7" w14:textId="77777777" w:rsidR="004A30EF" w:rsidRPr="004A30EF" w:rsidRDefault="004A30EF" w:rsidP="004A30EF">
      <w:pPr>
        <w:autoSpaceDE w:val="0"/>
        <w:autoSpaceDN w:val="0"/>
        <w:adjustRightInd w:val="0"/>
        <w:ind w:left="360"/>
        <w:rPr>
          <w:rFonts w:ascii="Consolas" w:hAnsi="Consolas" w:cs="Consolas"/>
          <w:sz w:val="16"/>
          <w:szCs w:val="16"/>
        </w:rPr>
      </w:pPr>
      <w:proofErr w:type="spellStart"/>
      <w:proofErr w:type="gramStart"/>
      <w:r w:rsidRPr="004A30EF">
        <w:rPr>
          <w:rFonts w:ascii="Consolas" w:hAnsi="Consolas" w:cs="Consolas"/>
          <w:sz w:val="16"/>
          <w:szCs w:val="16"/>
        </w:rPr>
        <w:t>def</w:t>
      </w:r>
      <w:proofErr w:type="spellEnd"/>
      <w:proofErr w:type="gramEnd"/>
      <w:r w:rsidRPr="004A30EF">
        <w:rPr>
          <w:rFonts w:ascii="Consolas" w:hAnsi="Consolas" w:cs="Consolas"/>
          <w:sz w:val="16"/>
          <w:szCs w:val="16"/>
        </w:rPr>
        <w:t xml:space="preserve"> </w:t>
      </w:r>
      <w:proofErr w:type="spellStart"/>
      <w:r w:rsidRPr="004A30EF">
        <w:rPr>
          <w:rFonts w:ascii="Consolas" w:hAnsi="Consolas" w:cs="Consolas"/>
          <w:sz w:val="16"/>
          <w:szCs w:val="16"/>
        </w:rPr>
        <w:t>parse_prodInfoBox</w:t>
      </w:r>
      <w:proofErr w:type="spellEnd"/>
      <w:r w:rsidRPr="004A30EF">
        <w:rPr>
          <w:rFonts w:ascii="Consolas" w:hAnsi="Consolas" w:cs="Consolas"/>
          <w:sz w:val="16"/>
          <w:szCs w:val="16"/>
        </w:rPr>
        <w:t>(x, item):</w:t>
      </w:r>
    </w:p>
    <w:p w14:paraId="4000C60C"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names</w:t>
      </w:r>
      <w:proofErr w:type="gramEnd"/>
      <w:r w:rsidRPr="004A30EF">
        <w:rPr>
          <w:rFonts w:ascii="Consolas" w:hAnsi="Consolas" w:cs="Consolas"/>
          <w:sz w:val="16"/>
          <w:szCs w:val="16"/>
        </w:rPr>
        <w:t xml:space="preserve"> = x.select('//div[@class="prodInfoBox"]/a[contains(@class,"prodLink")]/@title').extract()   </w:t>
      </w:r>
    </w:p>
    <w:p w14:paraId="78BA8775"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if</w:t>
      </w:r>
      <w:proofErr w:type="gramEnd"/>
      <w:r w:rsidRPr="004A30EF">
        <w:rPr>
          <w:rFonts w:ascii="Consolas" w:hAnsi="Consolas" w:cs="Consolas"/>
          <w:sz w:val="16"/>
          <w:szCs w:val="16"/>
        </w:rPr>
        <w:t xml:space="preserve"> names:</w:t>
      </w:r>
    </w:p>
    <w:p w14:paraId="26EB9030"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item[</w:t>
      </w:r>
      <w:proofErr w:type="gramEnd"/>
      <w:r w:rsidRPr="004A30EF">
        <w:rPr>
          <w:rFonts w:ascii="Consolas" w:hAnsi="Consolas" w:cs="Consolas"/>
          <w:sz w:val="16"/>
          <w:szCs w:val="16"/>
        </w:rPr>
        <w:t>'</w:t>
      </w:r>
      <w:proofErr w:type="spellStart"/>
      <w:r w:rsidRPr="004A30EF">
        <w:rPr>
          <w:rFonts w:ascii="Consolas" w:hAnsi="Consolas" w:cs="Consolas"/>
          <w:sz w:val="16"/>
          <w:szCs w:val="16"/>
        </w:rPr>
        <w:t>scrap_pn</w:t>
      </w:r>
      <w:proofErr w:type="spellEnd"/>
      <w:r w:rsidRPr="004A30EF">
        <w:rPr>
          <w:rFonts w:ascii="Consolas" w:hAnsi="Consolas" w:cs="Consolas"/>
          <w:sz w:val="16"/>
          <w:szCs w:val="16"/>
        </w:rPr>
        <w:t>'] = names[0].strip()</w:t>
      </w:r>
    </w:p>
    <w:p w14:paraId="36073E81"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
    <w:p w14:paraId="4EF5B620"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return</w:t>
      </w:r>
      <w:proofErr w:type="gramEnd"/>
      <w:r w:rsidRPr="004A30EF">
        <w:rPr>
          <w:rFonts w:ascii="Consolas" w:hAnsi="Consolas" w:cs="Consolas"/>
          <w:sz w:val="16"/>
          <w:szCs w:val="16"/>
        </w:rPr>
        <w:t xml:space="preserve"> item</w:t>
      </w:r>
    </w:p>
    <w:p w14:paraId="4358CC9B" w14:textId="77777777" w:rsidR="004A30EF" w:rsidRDefault="004A30EF" w:rsidP="004A30EF">
      <w:pPr>
        <w:autoSpaceDE w:val="0"/>
        <w:autoSpaceDN w:val="0"/>
        <w:adjustRightInd w:val="0"/>
        <w:rPr>
          <w:rFonts w:ascii="Consolas" w:hAnsi="Consolas" w:cs="Consolas"/>
          <w:sz w:val="16"/>
          <w:szCs w:val="16"/>
        </w:rPr>
      </w:pPr>
    </w:p>
    <w:p w14:paraId="7E167B91" w14:textId="561EFF68" w:rsidR="004A30EF" w:rsidRPr="004A30EF" w:rsidRDefault="004A30EF" w:rsidP="004A30EF">
      <w:pPr>
        <w:spacing w:line="276" w:lineRule="auto"/>
        <w:ind w:left="360"/>
      </w:pPr>
      <w:r w:rsidRPr="004A30EF">
        <w:t>In this example we try to capture the first reference to the product name within the page, if not found we try the second and if not found too try the third.</w:t>
      </w:r>
    </w:p>
    <w:p w14:paraId="6454B5E6" w14:textId="77777777" w:rsidR="004A30EF" w:rsidRPr="004A30EF" w:rsidRDefault="004A30EF" w:rsidP="004A30EF">
      <w:pPr>
        <w:autoSpaceDE w:val="0"/>
        <w:autoSpaceDN w:val="0"/>
        <w:adjustRightInd w:val="0"/>
        <w:ind w:left="360"/>
        <w:rPr>
          <w:rFonts w:ascii="Consolas" w:hAnsi="Consolas" w:cs="Consolas"/>
          <w:sz w:val="16"/>
          <w:szCs w:val="16"/>
        </w:rPr>
      </w:pPr>
      <w:proofErr w:type="spellStart"/>
      <w:proofErr w:type="gramStart"/>
      <w:r w:rsidRPr="004A30EF">
        <w:rPr>
          <w:rFonts w:ascii="Consolas" w:hAnsi="Consolas" w:cs="Consolas"/>
          <w:sz w:val="16"/>
          <w:szCs w:val="16"/>
        </w:rPr>
        <w:t>def</w:t>
      </w:r>
      <w:proofErr w:type="spellEnd"/>
      <w:proofErr w:type="gramEnd"/>
      <w:r w:rsidRPr="004A30EF">
        <w:rPr>
          <w:rFonts w:ascii="Consolas" w:hAnsi="Consolas" w:cs="Consolas"/>
          <w:sz w:val="16"/>
          <w:szCs w:val="16"/>
        </w:rPr>
        <w:t xml:space="preserve"> parse_ip2(x, item):</w:t>
      </w:r>
    </w:p>
    <w:p w14:paraId="20D317A4"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names</w:t>
      </w:r>
      <w:proofErr w:type="gramEnd"/>
      <w:r w:rsidRPr="004A30EF">
        <w:rPr>
          <w:rFonts w:ascii="Consolas" w:hAnsi="Consolas" w:cs="Consolas"/>
          <w:sz w:val="16"/>
          <w:szCs w:val="16"/>
        </w:rPr>
        <w:t xml:space="preserve"> = </w:t>
      </w:r>
      <w:proofErr w:type="spellStart"/>
      <w:r w:rsidRPr="004A30EF">
        <w:rPr>
          <w:rFonts w:ascii="Consolas" w:hAnsi="Consolas" w:cs="Consolas"/>
          <w:sz w:val="16"/>
          <w:szCs w:val="16"/>
        </w:rPr>
        <w:t>x.select</w:t>
      </w:r>
      <w:proofErr w:type="spellEnd"/>
      <w:r w:rsidRPr="004A30EF">
        <w:rPr>
          <w:rFonts w:ascii="Consolas" w:hAnsi="Consolas" w:cs="Consolas"/>
          <w:sz w:val="16"/>
          <w:szCs w:val="16"/>
        </w:rPr>
        <w:t xml:space="preserve">('//meta[@name="title"]/@content').extract()   </w:t>
      </w:r>
    </w:p>
    <w:p w14:paraId="5D3EB54F"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if</w:t>
      </w:r>
      <w:proofErr w:type="gramEnd"/>
      <w:r w:rsidRPr="004A30EF">
        <w:rPr>
          <w:rFonts w:ascii="Consolas" w:hAnsi="Consolas" w:cs="Consolas"/>
          <w:sz w:val="16"/>
          <w:szCs w:val="16"/>
        </w:rPr>
        <w:t xml:space="preserve"> names:</w:t>
      </w:r>
    </w:p>
    <w:p w14:paraId="49BE8385"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item[</w:t>
      </w:r>
      <w:proofErr w:type="gramEnd"/>
      <w:r w:rsidRPr="004A30EF">
        <w:rPr>
          <w:rFonts w:ascii="Consolas" w:hAnsi="Consolas" w:cs="Consolas"/>
          <w:sz w:val="16"/>
          <w:szCs w:val="16"/>
        </w:rPr>
        <w:t>'</w:t>
      </w:r>
      <w:proofErr w:type="spellStart"/>
      <w:r w:rsidRPr="004A30EF">
        <w:rPr>
          <w:rFonts w:ascii="Consolas" w:hAnsi="Consolas" w:cs="Consolas"/>
          <w:sz w:val="16"/>
          <w:szCs w:val="16"/>
        </w:rPr>
        <w:t>scrap_pn</w:t>
      </w:r>
      <w:proofErr w:type="spellEnd"/>
      <w:r w:rsidRPr="004A30EF">
        <w:rPr>
          <w:rFonts w:ascii="Consolas" w:hAnsi="Consolas" w:cs="Consolas"/>
          <w:sz w:val="16"/>
          <w:szCs w:val="16"/>
        </w:rPr>
        <w:t>'] = names[0].strip()</w:t>
      </w:r>
    </w:p>
    <w:p w14:paraId="2CC86DC5"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else</w:t>
      </w:r>
      <w:proofErr w:type="gramEnd"/>
      <w:r w:rsidRPr="004A30EF">
        <w:rPr>
          <w:rFonts w:ascii="Consolas" w:hAnsi="Consolas" w:cs="Consolas"/>
          <w:sz w:val="16"/>
          <w:szCs w:val="16"/>
        </w:rPr>
        <w:t>:</w:t>
      </w:r>
    </w:p>
    <w:p w14:paraId="2027D9FD"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names</w:t>
      </w:r>
      <w:proofErr w:type="gramEnd"/>
      <w:r w:rsidRPr="004A30EF">
        <w:rPr>
          <w:rFonts w:ascii="Consolas" w:hAnsi="Consolas" w:cs="Consolas"/>
          <w:sz w:val="16"/>
          <w:szCs w:val="16"/>
        </w:rPr>
        <w:t xml:space="preserve"> = </w:t>
      </w:r>
      <w:proofErr w:type="spellStart"/>
      <w:r w:rsidRPr="004A30EF">
        <w:rPr>
          <w:rFonts w:ascii="Consolas" w:hAnsi="Consolas" w:cs="Consolas"/>
          <w:sz w:val="16"/>
          <w:szCs w:val="16"/>
        </w:rPr>
        <w:t>x.select</w:t>
      </w:r>
      <w:proofErr w:type="spellEnd"/>
      <w:r w:rsidRPr="004A30EF">
        <w:rPr>
          <w:rFonts w:ascii="Consolas" w:hAnsi="Consolas" w:cs="Consolas"/>
          <w:sz w:val="16"/>
          <w:szCs w:val="16"/>
        </w:rPr>
        <w:t>('//h1[@class="</w:t>
      </w:r>
      <w:proofErr w:type="spellStart"/>
      <w:r w:rsidRPr="004A30EF">
        <w:rPr>
          <w:rFonts w:ascii="Consolas" w:hAnsi="Consolas" w:cs="Consolas"/>
          <w:sz w:val="16"/>
          <w:szCs w:val="16"/>
        </w:rPr>
        <w:t>productTitle</w:t>
      </w:r>
      <w:proofErr w:type="spellEnd"/>
      <w:r w:rsidRPr="004A30EF">
        <w:rPr>
          <w:rFonts w:ascii="Consolas" w:hAnsi="Consolas" w:cs="Consolas"/>
          <w:sz w:val="16"/>
          <w:szCs w:val="16"/>
        </w:rPr>
        <w:t>"]/text()').extract()</w:t>
      </w:r>
    </w:p>
    <w:p w14:paraId="33E273F6"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if</w:t>
      </w:r>
      <w:proofErr w:type="gramEnd"/>
      <w:r w:rsidRPr="004A30EF">
        <w:rPr>
          <w:rFonts w:ascii="Consolas" w:hAnsi="Consolas" w:cs="Consolas"/>
          <w:sz w:val="16"/>
          <w:szCs w:val="16"/>
        </w:rPr>
        <w:t xml:space="preserve"> names:</w:t>
      </w:r>
    </w:p>
    <w:p w14:paraId="11876EED"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lastRenderedPageBreak/>
        <w:t xml:space="preserve">            </w:t>
      </w:r>
      <w:proofErr w:type="gramStart"/>
      <w:r w:rsidRPr="004A30EF">
        <w:rPr>
          <w:rFonts w:ascii="Consolas" w:hAnsi="Consolas" w:cs="Consolas"/>
          <w:sz w:val="16"/>
          <w:szCs w:val="16"/>
        </w:rPr>
        <w:t>item[</w:t>
      </w:r>
      <w:proofErr w:type="gramEnd"/>
      <w:r w:rsidRPr="004A30EF">
        <w:rPr>
          <w:rFonts w:ascii="Consolas" w:hAnsi="Consolas" w:cs="Consolas"/>
          <w:sz w:val="16"/>
          <w:szCs w:val="16"/>
        </w:rPr>
        <w:t>'</w:t>
      </w:r>
      <w:proofErr w:type="spellStart"/>
      <w:r w:rsidRPr="004A30EF">
        <w:rPr>
          <w:rFonts w:ascii="Consolas" w:hAnsi="Consolas" w:cs="Consolas"/>
          <w:sz w:val="16"/>
          <w:szCs w:val="16"/>
        </w:rPr>
        <w:t>scrap_pn</w:t>
      </w:r>
      <w:proofErr w:type="spellEnd"/>
      <w:r w:rsidRPr="004A30EF">
        <w:rPr>
          <w:rFonts w:ascii="Consolas" w:hAnsi="Consolas" w:cs="Consolas"/>
          <w:sz w:val="16"/>
          <w:szCs w:val="16"/>
        </w:rPr>
        <w:t>'] = names[0].strip()</w:t>
      </w:r>
    </w:p>
    <w:p w14:paraId="13B72350"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else</w:t>
      </w:r>
      <w:proofErr w:type="gramEnd"/>
      <w:r w:rsidRPr="004A30EF">
        <w:rPr>
          <w:rFonts w:ascii="Consolas" w:hAnsi="Consolas" w:cs="Consolas"/>
          <w:sz w:val="16"/>
          <w:szCs w:val="16"/>
        </w:rPr>
        <w:t>:</w:t>
      </w:r>
    </w:p>
    <w:p w14:paraId="73D263CA"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names</w:t>
      </w:r>
      <w:proofErr w:type="gramEnd"/>
      <w:r w:rsidRPr="004A30EF">
        <w:rPr>
          <w:rFonts w:ascii="Consolas" w:hAnsi="Consolas" w:cs="Consolas"/>
          <w:sz w:val="16"/>
          <w:szCs w:val="16"/>
        </w:rPr>
        <w:t xml:space="preserve"> = </w:t>
      </w:r>
      <w:proofErr w:type="spellStart"/>
      <w:r w:rsidRPr="004A30EF">
        <w:rPr>
          <w:rFonts w:ascii="Consolas" w:hAnsi="Consolas" w:cs="Consolas"/>
          <w:sz w:val="16"/>
          <w:szCs w:val="16"/>
        </w:rPr>
        <w:t>x.select</w:t>
      </w:r>
      <w:proofErr w:type="spellEnd"/>
      <w:r w:rsidRPr="004A30EF">
        <w:rPr>
          <w:rFonts w:ascii="Consolas" w:hAnsi="Consolas" w:cs="Consolas"/>
          <w:sz w:val="16"/>
          <w:szCs w:val="16"/>
        </w:rPr>
        <w:t>('//span[@id="</w:t>
      </w:r>
      <w:proofErr w:type="spellStart"/>
      <w:r w:rsidRPr="004A30EF">
        <w:rPr>
          <w:rFonts w:ascii="Consolas" w:hAnsi="Consolas" w:cs="Consolas"/>
          <w:sz w:val="16"/>
          <w:szCs w:val="16"/>
        </w:rPr>
        <w:t>SAC_prodName</w:t>
      </w:r>
      <w:proofErr w:type="spellEnd"/>
      <w:r w:rsidRPr="004A30EF">
        <w:rPr>
          <w:rFonts w:ascii="Consolas" w:hAnsi="Consolas" w:cs="Consolas"/>
          <w:sz w:val="16"/>
          <w:szCs w:val="16"/>
        </w:rPr>
        <w:t>"]/text()').extract()</w:t>
      </w:r>
    </w:p>
    <w:p w14:paraId="694B3145"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if</w:t>
      </w:r>
      <w:proofErr w:type="gramEnd"/>
      <w:r w:rsidRPr="004A30EF">
        <w:rPr>
          <w:rFonts w:ascii="Consolas" w:hAnsi="Consolas" w:cs="Consolas"/>
          <w:sz w:val="16"/>
          <w:szCs w:val="16"/>
        </w:rPr>
        <w:t xml:space="preserve"> names:</w:t>
      </w:r>
    </w:p>
    <w:p w14:paraId="04AE0BB2"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item[</w:t>
      </w:r>
      <w:proofErr w:type="gramEnd"/>
      <w:r w:rsidRPr="004A30EF">
        <w:rPr>
          <w:rFonts w:ascii="Consolas" w:hAnsi="Consolas" w:cs="Consolas"/>
          <w:sz w:val="16"/>
          <w:szCs w:val="16"/>
        </w:rPr>
        <w:t>'</w:t>
      </w:r>
      <w:proofErr w:type="spellStart"/>
      <w:r w:rsidRPr="004A30EF">
        <w:rPr>
          <w:rFonts w:ascii="Consolas" w:hAnsi="Consolas" w:cs="Consolas"/>
          <w:sz w:val="16"/>
          <w:szCs w:val="16"/>
        </w:rPr>
        <w:t>scrap_pn</w:t>
      </w:r>
      <w:proofErr w:type="spellEnd"/>
      <w:r w:rsidRPr="004A30EF">
        <w:rPr>
          <w:rFonts w:ascii="Consolas" w:hAnsi="Consolas" w:cs="Consolas"/>
          <w:sz w:val="16"/>
          <w:szCs w:val="16"/>
        </w:rPr>
        <w:t xml:space="preserve">'] = names[0].strip()      </w:t>
      </w:r>
    </w:p>
    <w:p w14:paraId="24036729"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
    <w:p w14:paraId="31994BEA"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return</w:t>
      </w:r>
      <w:proofErr w:type="gramEnd"/>
      <w:r w:rsidRPr="004A30EF">
        <w:rPr>
          <w:rFonts w:ascii="Consolas" w:hAnsi="Consolas" w:cs="Consolas"/>
          <w:sz w:val="16"/>
          <w:szCs w:val="16"/>
        </w:rPr>
        <w:t xml:space="preserve"> item</w:t>
      </w:r>
    </w:p>
    <w:p w14:paraId="17053E0E" w14:textId="6200179A" w:rsidR="0045773F" w:rsidRDefault="0045773F" w:rsidP="0045773F">
      <w:pPr>
        <w:pStyle w:val="Heading2"/>
      </w:pPr>
      <w:bookmarkStart w:id="465" w:name="_Toc369558917"/>
      <w:r>
        <w:t>Output file structure</w:t>
      </w:r>
      <w:bookmarkEnd w:id="465"/>
    </w:p>
    <w:p w14:paraId="39988323" w14:textId="47861577" w:rsidR="009E7CD8" w:rsidRDefault="009E7CD8" w:rsidP="0037558A">
      <w:pPr>
        <w:spacing w:line="276" w:lineRule="auto"/>
        <w:ind w:left="360"/>
      </w:pPr>
      <w:r>
        <w:t>The expected output for each domain is a python file in the format of ‘domainName.py’, for example: walmart.py or sears.py. This section will explain the file’s format.</w:t>
      </w:r>
    </w:p>
    <w:p w14:paraId="57047108" w14:textId="5460644B" w:rsidR="0037558A" w:rsidRDefault="0037558A" w:rsidP="0037558A">
      <w:pPr>
        <w:pStyle w:val="Heading3"/>
      </w:pPr>
      <w:bookmarkStart w:id="466" w:name="_Toc369558918"/>
      <w:r>
        <w:t>The scraping functions</w:t>
      </w:r>
      <w:bookmarkEnd w:id="466"/>
    </w:p>
    <w:p w14:paraId="0A0A8D1F" w14:textId="1345880A" w:rsidR="00C7094F" w:rsidRDefault="0037558A" w:rsidP="0037558A">
      <w:pPr>
        <w:spacing w:line="276" w:lineRule="auto"/>
        <w:ind w:left="360"/>
      </w:pPr>
      <w:r>
        <w:t xml:space="preserve">This section will include all the scraping functions that are required to scrape the domain. For consistency all function name would be </w:t>
      </w:r>
      <w:proofErr w:type="spellStart"/>
      <w:r>
        <w:t>parse_XXX</w:t>
      </w:r>
      <w:proofErr w:type="spellEnd"/>
      <w:r>
        <w:t>, when XXX is a meaningful name (either the tag that is used to scrape the page as shown in the first example above or the name of the URL classification rule in case many tags are used as shown in the second example above.</w:t>
      </w:r>
    </w:p>
    <w:p w14:paraId="08A1589E" w14:textId="6F73A433" w:rsidR="0037558A" w:rsidRDefault="0037558A" w:rsidP="0037558A">
      <w:pPr>
        <w:pStyle w:val="Heading3"/>
      </w:pPr>
      <w:bookmarkStart w:id="467" w:name="_Toc369558919"/>
      <w:r>
        <w:t>The parsers definition</w:t>
      </w:r>
      <w:bookmarkEnd w:id="467"/>
    </w:p>
    <w:p w14:paraId="1D42E23C" w14:textId="331EACCB" w:rsidR="0037558A" w:rsidRDefault="0037558A" w:rsidP="004B23DB">
      <w:pPr>
        <w:spacing w:line="276" w:lineRule="auto"/>
        <w:ind w:left="360"/>
      </w:pPr>
      <w:r>
        <w:t xml:space="preserve">Here we match between a URL classification rule and a </w:t>
      </w:r>
      <w:r w:rsidR="00D54F62">
        <w:t>‘</w:t>
      </w:r>
      <w:r>
        <w:t>parse</w:t>
      </w:r>
      <w:r w:rsidR="00D54F62">
        <w:t>’</w:t>
      </w:r>
      <w:r>
        <w:t xml:space="preserve"> function. Each r</w:t>
      </w:r>
      <w:r w:rsidR="00D54F62">
        <w:t>ule should have only one ‘parse’</w:t>
      </w:r>
      <w:r>
        <w:t xml:space="preserve"> function correlated to it (so if </w:t>
      </w:r>
      <w:r w:rsidR="004B23DB">
        <w:t>the product name can be scraped from several places within the page they should all be incorporated into one function as can be seen in my example)</w:t>
      </w:r>
      <w:proofErr w:type="gramStart"/>
      <w:r>
        <w:t>,</w:t>
      </w:r>
      <w:proofErr w:type="gramEnd"/>
      <w:r>
        <w:t xml:space="preserve"> while a parsing function </w:t>
      </w:r>
      <w:r w:rsidR="004B23DB">
        <w:t>can be used by several rules. Below is an example:</w:t>
      </w:r>
    </w:p>
    <w:p w14:paraId="08D0486D" w14:textId="77777777" w:rsidR="004B23DB" w:rsidRDefault="004B23DB" w:rsidP="004B23DB">
      <w:pPr>
        <w:autoSpaceDE w:val="0"/>
        <w:autoSpaceDN w:val="0"/>
        <w:adjustRightInd w:val="0"/>
        <w:ind w:left="360"/>
        <w:rPr>
          <w:rFonts w:ascii="Consolas" w:hAnsi="Consolas" w:cs="Consolas"/>
          <w:sz w:val="19"/>
          <w:szCs w:val="19"/>
        </w:rPr>
      </w:pPr>
      <w:proofErr w:type="gramStart"/>
      <w:r>
        <w:rPr>
          <w:rFonts w:ascii="Consolas" w:hAnsi="Consolas" w:cs="Consolas"/>
          <w:sz w:val="19"/>
          <w:szCs w:val="19"/>
        </w:rPr>
        <w:t>parsers</w:t>
      </w:r>
      <w:proofErr w:type="gramEnd"/>
      <w:r>
        <w:rPr>
          <w:rFonts w:ascii="Consolas" w:hAnsi="Consolas" w:cs="Consolas"/>
          <w:sz w:val="19"/>
          <w:szCs w:val="19"/>
        </w:rPr>
        <w:t xml:space="preserve"> = {</w:t>
      </w:r>
    </w:p>
    <w:p w14:paraId="3977381E"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'ip2': parse_ip2,</w:t>
      </w:r>
    </w:p>
    <w:p w14:paraId="2DB0AB6B"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'cp1': parse_seo_h1,</w:t>
      </w:r>
    </w:p>
    <w:p w14:paraId="6DACFD83"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'cp2': parse_seo_h1,</w:t>
      </w:r>
    </w:p>
    <w:p w14:paraId="20867C09"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'browse1': parse_seo_h1_or_SRNode_selected,</w:t>
      </w:r>
    </w:p>
    <w:p w14:paraId="625118E5"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'browse2': parse_seo_h1_or_SRNode_selected,</w:t>
      </w:r>
    </w:p>
    <w:p w14:paraId="5C34E8CC"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'browse3': parse_seo_h1_or_SRNode_selected,</w:t>
      </w:r>
    </w:p>
    <w:p w14:paraId="74D3D19E"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search_browse</w:t>
      </w:r>
      <w:proofErr w:type="spellEnd"/>
      <w:r>
        <w:rPr>
          <w:rFonts w:ascii="Consolas" w:hAnsi="Consolas" w:cs="Consolas"/>
          <w:sz w:val="19"/>
          <w:szCs w:val="19"/>
        </w:rPr>
        <w:t xml:space="preserve">': </w:t>
      </w:r>
      <w:proofErr w:type="spellStart"/>
      <w:r>
        <w:rPr>
          <w:rFonts w:ascii="Consolas" w:hAnsi="Consolas" w:cs="Consolas"/>
          <w:sz w:val="19"/>
          <w:szCs w:val="19"/>
        </w:rPr>
        <w:t>parse_prodInfoBox</w:t>
      </w:r>
      <w:proofErr w:type="spellEnd"/>
      <w:r>
        <w:rPr>
          <w:rFonts w:ascii="Consolas" w:hAnsi="Consolas" w:cs="Consolas"/>
          <w:sz w:val="19"/>
          <w:szCs w:val="19"/>
        </w:rPr>
        <w:t>,</w:t>
      </w:r>
    </w:p>
    <w:p w14:paraId="7D1D8FBC"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search</w:t>
      </w:r>
      <w:proofErr w:type="gramEnd"/>
      <w:r>
        <w:rPr>
          <w:rFonts w:ascii="Consolas" w:hAnsi="Consolas" w:cs="Consolas"/>
          <w:sz w:val="19"/>
          <w:szCs w:val="19"/>
        </w:rPr>
        <w:t xml:space="preserve">': </w:t>
      </w:r>
      <w:proofErr w:type="spellStart"/>
      <w:r>
        <w:rPr>
          <w:rFonts w:ascii="Consolas" w:hAnsi="Consolas" w:cs="Consolas"/>
          <w:sz w:val="19"/>
          <w:szCs w:val="19"/>
        </w:rPr>
        <w:t>parse_prodInfoBox</w:t>
      </w:r>
      <w:proofErr w:type="spellEnd"/>
      <w:r>
        <w:rPr>
          <w:rFonts w:ascii="Consolas" w:hAnsi="Consolas" w:cs="Consolas"/>
          <w:sz w:val="19"/>
          <w:szCs w:val="19"/>
        </w:rPr>
        <w:t xml:space="preserve">,    </w:t>
      </w:r>
    </w:p>
    <w:p w14:paraId="72200A5E"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
    <w:p w14:paraId="0359E354" w14:textId="77777777" w:rsidR="00D54F62" w:rsidRDefault="00D54F62" w:rsidP="00D54F62">
      <w:pPr>
        <w:pStyle w:val="Heading3"/>
      </w:pPr>
      <w:bookmarkStart w:id="468" w:name="_Toc369558920"/>
      <w:r>
        <w:t>The examples definition</w:t>
      </w:r>
      <w:bookmarkEnd w:id="468"/>
    </w:p>
    <w:p w14:paraId="2A72B528" w14:textId="73F4B17E" w:rsidR="00D54F62" w:rsidRDefault="00D54F62" w:rsidP="00D54F62">
      <w:pPr>
        <w:spacing w:line="276" w:lineRule="auto"/>
        <w:ind w:left="360"/>
      </w:pPr>
      <w:r>
        <w:t xml:space="preserve">This section serves as unit testing of the ‘parse’ functions. Here you should add </w:t>
      </w:r>
      <w:r w:rsidRPr="003B7DD9">
        <w:rPr>
          <w:b/>
          <w:bCs/>
          <w:u w:val="single"/>
        </w:rPr>
        <w:t>AT LEAST</w:t>
      </w:r>
      <w:r>
        <w:t xml:space="preserve"> one example per each ‘parse’ function that was defined. For trivial functions, one example is enough. An example of a trivial function is the above </w:t>
      </w:r>
      <w:proofErr w:type="spellStart"/>
      <w:r w:rsidRPr="00D54F62">
        <w:t>parse_prodInfoBox</w:t>
      </w:r>
      <w:proofErr w:type="spellEnd"/>
      <w:r>
        <w:t xml:space="preserve"> function. For more complex functions add an example for each case. An example for a more complex function is the above </w:t>
      </w:r>
      <w:r w:rsidRPr="00D54F62">
        <w:t>parse_ip2</w:t>
      </w:r>
      <w:r>
        <w:t xml:space="preserve"> function.</w:t>
      </w:r>
    </w:p>
    <w:p w14:paraId="31B6C2AD" w14:textId="77777777" w:rsidR="0021537B" w:rsidRPr="00EF1DB3" w:rsidRDefault="0021537B" w:rsidP="0021537B">
      <w:pPr>
        <w:spacing w:line="276" w:lineRule="auto"/>
        <w:ind w:left="360"/>
      </w:pPr>
      <w:r>
        <w:t>An</w:t>
      </w:r>
      <w:r w:rsidRPr="00EF1DB3">
        <w:t xml:space="preserve"> example is constituted from the following parts:</w:t>
      </w:r>
    </w:p>
    <w:p w14:paraId="77B7699F" w14:textId="34E9AF97" w:rsidR="0021537B" w:rsidRPr="0021537B" w:rsidRDefault="0021537B" w:rsidP="0021537B">
      <w:pPr>
        <w:pStyle w:val="ListParagraph"/>
        <w:numPr>
          <w:ilvl w:val="0"/>
          <w:numId w:val="26"/>
        </w:numPr>
        <w:spacing w:after="200" w:line="276" w:lineRule="auto"/>
        <w:ind w:left="720"/>
      </w:pPr>
      <w:r w:rsidRPr="0021537B">
        <w:rPr>
          <w:highlight w:val="yellow"/>
        </w:rPr>
        <w:t xml:space="preserve">The ‘parse’ </w:t>
      </w:r>
      <w:proofErr w:type="gramStart"/>
      <w:r w:rsidRPr="0021537B">
        <w:rPr>
          <w:highlight w:val="yellow"/>
        </w:rPr>
        <w:t>function</w:t>
      </w:r>
      <w:proofErr w:type="gramEnd"/>
      <w:r>
        <w:t>.</w:t>
      </w:r>
    </w:p>
    <w:p w14:paraId="0B660C9A" w14:textId="38BE4DB2" w:rsidR="006A5E90" w:rsidRDefault="0021537B" w:rsidP="0021537B">
      <w:pPr>
        <w:pStyle w:val="ListParagraph"/>
        <w:numPr>
          <w:ilvl w:val="0"/>
          <w:numId w:val="26"/>
        </w:numPr>
        <w:spacing w:after="200" w:line="276" w:lineRule="auto"/>
        <w:ind w:left="720"/>
      </w:pPr>
      <w:r w:rsidRPr="0021537B">
        <w:rPr>
          <w:highlight w:val="green"/>
        </w:rPr>
        <w:t>URL</w:t>
      </w:r>
      <w:r>
        <w:t xml:space="preserve"> – A URL that can be scraped and contains the relevant tags.</w:t>
      </w:r>
    </w:p>
    <w:p w14:paraId="7FF802BA" w14:textId="470E73D7" w:rsidR="0021537B" w:rsidRDefault="0021537B" w:rsidP="0021537B">
      <w:pPr>
        <w:pStyle w:val="ListParagraph"/>
        <w:numPr>
          <w:ilvl w:val="0"/>
          <w:numId w:val="26"/>
        </w:numPr>
        <w:spacing w:after="200" w:line="276" w:lineRule="auto"/>
        <w:ind w:left="720"/>
      </w:pPr>
      <w:r w:rsidRPr="0021537B">
        <w:rPr>
          <w:highlight w:val="cyan"/>
        </w:rPr>
        <w:t>Html</w:t>
      </w:r>
      <w:r>
        <w:t xml:space="preserve"> – The content of the page specified by the URL, from which the ‘product name’ would be extracted.</w:t>
      </w:r>
    </w:p>
    <w:p w14:paraId="4D57B4C2" w14:textId="159C7C92" w:rsidR="0021537B" w:rsidRDefault="0021537B" w:rsidP="0021537B">
      <w:pPr>
        <w:pStyle w:val="ListParagraph"/>
        <w:numPr>
          <w:ilvl w:val="0"/>
          <w:numId w:val="26"/>
        </w:numPr>
        <w:spacing w:after="200" w:line="276" w:lineRule="auto"/>
        <w:ind w:left="720"/>
      </w:pPr>
      <w:proofErr w:type="spellStart"/>
      <w:proofErr w:type="gramStart"/>
      <w:r w:rsidRPr="000B58D8">
        <w:rPr>
          <w:highlight w:val="magenta"/>
        </w:rPr>
        <w:t>pn</w:t>
      </w:r>
      <w:proofErr w:type="spellEnd"/>
      <w:proofErr w:type="gramEnd"/>
      <w:r>
        <w:t xml:space="preserve"> – The ‘product name’ extracted from the page.</w:t>
      </w:r>
    </w:p>
    <w:p w14:paraId="46F794BB" w14:textId="77777777" w:rsidR="0021537B" w:rsidRDefault="0021537B" w:rsidP="0021537B">
      <w:pPr>
        <w:autoSpaceDE w:val="0"/>
        <w:autoSpaceDN w:val="0"/>
        <w:adjustRightInd w:val="0"/>
        <w:ind w:left="360"/>
        <w:rPr>
          <w:rFonts w:ascii="Consolas" w:hAnsi="Consolas" w:cs="Consolas"/>
          <w:sz w:val="19"/>
          <w:szCs w:val="19"/>
        </w:rPr>
      </w:pPr>
      <w:r>
        <w:rPr>
          <w:rFonts w:ascii="Consolas" w:hAnsi="Consolas" w:cs="Consolas"/>
          <w:sz w:val="19"/>
          <w:szCs w:val="19"/>
        </w:rPr>
        <w:t>[</w:t>
      </w:r>
      <w:r w:rsidRPr="0021537B">
        <w:rPr>
          <w:rFonts w:ascii="Consolas" w:hAnsi="Consolas" w:cs="Consolas"/>
          <w:sz w:val="19"/>
          <w:szCs w:val="19"/>
          <w:highlight w:val="yellow"/>
        </w:rPr>
        <w:t>parse_ip2</w:t>
      </w:r>
      <w:r>
        <w:rPr>
          <w:rFonts w:ascii="Consolas" w:hAnsi="Consolas" w:cs="Consolas"/>
          <w:sz w:val="19"/>
          <w:szCs w:val="19"/>
        </w:rPr>
        <w:t>,</w:t>
      </w:r>
    </w:p>
    <w:p w14:paraId="2311A20D" w14:textId="77777777" w:rsidR="0021537B" w:rsidRDefault="0021537B" w:rsidP="0021537B">
      <w:pPr>
        <w:autoSpaceDE w:val="0"/>
        <w:autoSpaceDN w:val="0"/>
        <w:adjustRightInd w:val="0"/>
        <w:ind w:left="360"/>
        <w:rPr>
          <w:rFonts w:ascii="Consolas" w:hAnsi="Consolas" w:cs="Consolas"/>
          <w:sz w:val="19"/>
          <w:szCs w:val="19"/>
        </w:rPr>
      </w:pPr>
      <w:r>
        <w:rPr>
          <w:rFonts w:ascii="Consolas" w:hAnsi="Consolas" w:cs="Consolas"/>
          <w:sz w:val="19"/>
          <w:szCs w:val="19"/>
        </w:rPr>
        <w:t>{</w:t>
      </w:r>
    </w:p>
    <w:p w14:paraId="76829793" w14:textId="77777777" w:rsidR="0021537B" w:rsidRDefault="0021537B" w:rsidP="0021537B">
      <w:pPr>
        <w:autoSpaceDE w:val="0"/>
        <w:autoSpaceDN w:val="0"/>
        <w:adjustRightInd w:val="0"/>
        <w:ind w:left="360"/>
        <w:rPr>
          <w:rFonts w:ascii="Consolas" w:hAnsi="Consolas" w:cs="Consolas"/>
          <w:sz w:val="19"/>
          <w:szCs w:val="19"/>
        </w:rPr>
      </w:pPr>
      <w:r w:rsidRPr="0021537B">
        <w:rPr>
          <w:rFonts w:ascii="Consolas" w:hAnsi="Consolas" w:cs="Consolas"/>
          <w:sz w:val="19"/>
          <w:szCs w:val="19"/>
          <w:highlight w:val="green"/>
        </w:rPr>
        <w:t>'</w:t>
      </w:r>
      <w:proofErr w:type="spellStart"/>
      <w:proofErr w:type="gramStart"/>
      <w:r w:rsidRPr="0021537B">
        <w:rPr>
          <w:rFonts w:ascii="Consolas" w:hAnsi="Consolas" w:cs="Consolas"/>
          <w:sz w:val="19"/>
          <w:szCs w:val="19"/>
          <w:highlight w:val="green"/>
        </w:rPr>
        <w:t>url</w:t>
      </w:r>
      <w:proofErr w:type="spellEnd"/>
      <w:proofErr w:type="gramEnd"/>
      <w:r w:rsidRPr="0021537B">
        <w:rPr>
          <w:rFonts w:ascii="Consolas" w:hAnsi="Consolas" w:cs="Consolas"/>
          <w:sz w:val="19"/>
          <w:szCs w:val="19"/>
          <w:highlight w:val="green"/>
        </w:rPr>
        <w:t>' : 'http://www.walmart.com/ip/9863255'</w:t>
      </w:r>
      <w:r>
        <w:rPr>
          <w:rFonts w:ascii="Consolas" w:hAnsi="Consolas" w:cs="Consolas"/>
          <w:sz w:val="19"/>
          <w:szCs w:val="19"/>
        </w:rPr>
        <w:t>,</w:t>
      </w:r>
    </w:p>
    <w:p w14:paraId="0AFDCDDA" w14:textId="77777777" w:rsidR="0021537B" w:rsidRPr="0021537B" w:rsidRDefault="0021537B" w:rsidP="0021537B">
      <w:pPr>
        <w:autoSpaceDE w:val="0"/>
        <w:autoSpaceDN w:val="0"/>
        <w:adjustRightInd w:val="0"/>
        <w:ind w:left="360"/>
        <w:rPr>
          <w:rFonts w:ascii="Consolas" w:hAnsi="Consolas" w:cs="Consolas"/>
          <w:sz w:val="19"/>
          <w:szCs w:val="19"/>
          <w:highlight w:val="cyan"/>
        </w:rPr>
      </w:pPr>
      <w:proofErr w:type="gramStart"/>
      <w:r w:rsidRPr="0021537B">
        <w:rPr>
          <w:rFonts w:ascii="Consolas" w:hAnsi="Consolas" w:cs="Consolas"/>
          <w:sz w:val="19"/>
          <w:szCs w:val="19"/>
          <w:highlight w:val="cyan"/>
        </w:rPr>
        <w:t>'html' :</w:t>
      </w:r>
      <w:proofErr w:type="gramEnd"/>
      <w:r w:rsidRPr="0021537B">
        <w:rPr>
          <w:rFonts w:ascii="Consolas" w:hAnsi="Consolas" w:cs="Consolas"/>
          <w:sz w:val="19"/>
          <w:szCs w:val="19"/>
          <w:highlight w:val="cyan"/>
        </w:rPr>
        <w:t xml:space="preserve"> '''</w:t>
      </w:r>
    </w:p>
    <w:p w14:paraId="45CEE9CE" w14:textId="77777777" w:rsidR="0021537B" w:rsidRPr="0021537B" w:rsidRDefault="0021537B" w:rsidP="0021537B">
      <w:pPr>
        <w:autoSpaceDE w:val="0"/>
        <w:autoSpaceDN w:val="0"/>
        <w:adjustRightInd w:val="0"/>
        <w:ind w:left="360"/>
        <w:rPr>
          <w:rFonts w:ascii="Consolas" w:hAnsi="Consolas" w:cs="Consolas"/>
          <w:sz w:val="19"/>
          <w:szCs w:val="19"/>
          <w:highlight w:val="cyan"/>
        </w:rPr>
      </w:pPr>
      <w:r w:rsidRPr="0021537B">
        <w:rPr>
          <w:rFonts w:ascii="Consolas" w:hAnsi="Consolas" w:cs="Consolas"/>
          <w:sz w:val="19"/>
          <w:szCs w:val="19"/>
          <w:highlight w:val="cyan"/>
        </w:rPr>
        <w:lastRenderedPageBreak/>
        <w:t xml:space="preserve">    &lt;</w:t>
      </w:r>
      <w:proofErr w:type="gramStart"/>
      <w:r w:rsidRPr="0021537B">
        <w:rPr>
          <w:rFonts w:ascii="Consolas" w:hAnsi="Consolas" w:cs="Consolas"/>
          <w:sz w:val="19"/>
          <w:szCs w:val="19"/>
          <w:highlight w:val="cyan"/>
        </w:rPr>
        <w:t>meta</w:t>
      </w:r>
      <w:proofErr w:type="gramEnd"/>
      <w:r w:rsidRPr="0021537B">
        <w:rPr>
          <w:rFonts w:ascii="Consolas" w:hAnsi="Consolas" w:cs="Consolas"/>
          <w:sz w:val="19"/>
          <w:szCs w:val="19"/>
          <w:highlight w:val="cyan"/>
        </w:rPr>
        <w:t xml:space="preserve"> name="title" content="The Mask / Son Of The Mask Double Feature (Widescreen)"/&gt;         </w:t>
      </w:r>
    </w:p>
    <w:p w14:paraId="2DEC53DC" w14:textId="77777777" w:rsidR="0021537B" w:rsidRDefault="0021537B" w:rsidP="0021537B">
      <w:pPr>
        <w:autoSpaceDE w:val="0"/>
        <w:autoSpaceDN w:val="0"/>
        <w:adjustRightInd w:val="0"/>
        <w:ind w:left="360"/>
        <w:rPr>
          <w:rFonts w:ascii="Consolas" w:hAnsi="Consolas" w:cs="Consolas"/>
          <w:sz w:val="19"/>
          <w:szCs w:val="19"/>
        </w:rPr>
      </w:pPr>
      <w:r w:rsidRPr="0021537B">
        <w:rPr>
          <w:rFonts w:ascii="Consolas" w:hAnsi="Consolas" w:cs="Consolas"/>
          <w:sz w:val="19"/>
          <w:szCs w:val="19"/>
          <w:highlight w:val="cyan"/>
        </w:rPr>
        <w:t xml:space="preserve">    '''</w:t>
      </w:r>
      <w:r>
        <w:rPr>
          <w:rFonts w:ascii="Consolas" w:hAnsi="Consolas" w:cs="Consolas"/>
          <w:sz w:val="19"/>
          <w:szCs w:val="19"/>
        </w:rPr>
        <w:t>,</w:t>
      </w:r>
    </w:p>
    <w:p w14:paraId="5E59F876" w14:textId="77777777" w:rsidR="0021537B" w:rsidRDefault="0021537B" w:rsidP="0021537B">
      <w:pPr>
        <w:autoSpaceDE w:val="0"/>
        <w:autoSpaceDN w:val="0"/>
        <w:adjustRightInd w:val="0"/>
        <w:ind w:left="360"/>
        <w:rPr>
          <w:rFonts w:ascii="Consolas" w:hAnsi="Consolas" w:cs="Consolas"/>
          <w:sz w:val="19"/>
          <w:szCs w:val="19"/>
        </w:rPr>
      </w:pPr>
      <w:r w:rsidRPr="0021537B">
        <w:rPr>
          <w:rFonts w:ascii="Consolas" w:hAnsi="Consolas" w:cs="Consolas"/>
          <w:sz w:val="19"/>
          <w:szCs w:val="19"/>
          <w:highlight w:val="magenta"/>
        </w:rPr>
        <w:t>'</w:t>
      </w:r>
      <w:proofErr w:type="spellStart"/>
      <w:proofErr w:type="gramStart"/>
      <w:r w:rsidRPr="0021537B">
        <w:rPr>
          <w:rFonts w:ascii="Consolas" w:hAnsi="Consolas" w:cs="Consolas"/>
          <w:sz w:val="19"/>
          <w:szCs w:val="19"/>
          <w:highlight w:val="magenta"/>
        </w:rPr>
        <w:t>pn</w:t>
      </w:r>
      <w:proofErr w:type="spellEnd"/>
      <w:proofErr w:type="gramEnd"/>
      <w:r w:rsidRPr="0021537B">
        <w:rPr>
          <w:rFonts w:ascii="Consolas" w:hAnsi="Consolas" w:cs="Consolas"/>
          <w:sz w:val="19"/>
          <w:szCs w:val="19"/>
          <w:highlight w:val="magenta"/>
        </w:rPr>
        <w:t>' : 'The Mask / Son Of The Mask Double Feature (Widescreen)'</w:t>
      </w:r>
    </w:p>
    <w:p w14:paraId="3C9DA308" w14:textId="77777777" w:rsidR="0021537B" w:rsidRDefault="0021537B" w:rsidP="0021537B">
      <w:pPr>
        <w:autoSpaceDE w:val="0"/>
        <w:autoSpaceDN w:val="0"/>
        <w:adjustRightInd w:val="0"/>
        <w:ind w:left="360"/>
        <w:rPr>
          <w:rFonts w:ascii="Consolas" w:hAnsi="Consolas" w:cs="Consolas"/>
          <w:sz w:val="19"/>
          <w:szCs w:val="19"/>
        </w:rPr>
      </w:pPr>
      <w:r>
        <w:rPr>
          <w:rFonts w:ascii="Consolas" w:hAnsi="Consolas" w:cs="Consolas"/>
          <w:sz w:val="19"/>
          <w:szCs w:val="19"/>
        </w:rPr>
        <w:t>}]</w:t>
      </w:r>
    </w:p>
    <w:p w14:paraId="5D5A085F" w14:textId="12A071B3" w:rsidR="0045773F" w:rsidRDefault="0045773F" w:rsidP="0045773F">
      <w:pPr>
        <w:pStyle w:val="Heading2"/>
      </w:pPr>
      <w:bookmarkStart w:id="469" w:name="_Toc369558921"/>
      <w:r>
        <w:t>Testing your code</w:t>
      </w:r>
      <w:r w:rsidR="001F4505">
        <w:t xml:space="preserve"> with the </w:t>
      </w:r>
      <w:proofErr w:type="spellStart"/>
      <w:r w:rsidR="001F4505">
        <w:t>scraper_test</w:t>
      </w:r>
      <w:r w:rsidR="00CE2B52">
        <w:t>s</w:t>
      </w:r>
      <w:proofErr w:type="spellEnd"/>
      <w:r w:rsidR="001F4505">
        <w:t xml:space="preserve"> application</w:t>
      </w:r>
      <w:bookmarkEnd w:id="469"/>
    </w:p>
    <w:p w14:paraId="6053C11A" w14:textId="568AC70E" w:rsidR="008A3F19" w:rsidRDefault="008A3F19" w:rsidP="006146C7">
      <w:pPr>
        <w:spacing w:line="276" w:lineRule="auto"/>
        <w:ind w:left="360"/>
      </w:pPr>
      <w:r>
        <w:t>This section will explain how to easily test your co</w:t>
      </w:r>
      <w:r w:rsidR="00FF23DE">
        <w:t>de using our</w:t>
      </w:r>
      <w:r>
        <w:t xml:space="preserve"> unit testing (UT) application. </w:t>
      </w:r>
      <w:r w:rsidR="001F4505">
        <w:t xml:space="preserve">This </w:t>
      </w:r>
      <w:r>
        <w:t xml:space="preserve">application will run your examples one by one and test the actual results you defined (as described in the previous section) to the planned (or expected) results as defined by the </w:t>
      </w:r>
      <w:r w:rsidR="0041363F">
        <w:t>examples</w:t>
      </w:r>
      <w:r>
        <w:t xml:space="preserve">. From our experience is it best to write down a </w:t>
      </w:r>
      <w:r w:rsidR="006146C7">
        <w:t>‘parse’ function</w:t>
      </w:r>
      <w:r>
        <w:t xml:space="preserve">, immediately after add the examples to test it, then run the test application and see that it completes correctly and only then move to writing to the next </w:t>
      </w:r>
      <w:r w:rsidR="006146C7">
        <w:t>function</w:t>
      </w:r>
      <w:r>
        <w:t>.</w:t>
      </w:r>
    </w:p>
    <w:p w14:paraId="0823E7FA" w14:textId="710811A4" w:rsidR="008A3F19" w:rsidRDefault="008A3F19" w:rsidP="007C7522">
      <w:pPr>
        <w:spacing w:line="276" w:lineRule="auto"/>
        <w:ind w:left="360"/>
      </w:pPr>
      <w:r>
        <w:t>If all your examples match the rules properly the unit testing application will just return ‘</w:t>
      </w:r>
      <w:r w:rsidR="006146C7">
        <w:t xml:space="preserve">OK </w:t>
      </w:r>
      <w:r w:rsidR="007C7522">
        <w:t>(</w:t>
      </w:r>
      <w:r w:rsidR="006146C7">
        <w:t>and the time it ran</w:t>
      </w:r>
      <w:r w:rsidR="007C7522">
        <w:t>)</w:t>
      </w:r>
      <w:r>
        <w:t>, otherwise the application will report the problem (see example in following section) and return ‘</w:t>
      </w:r>
      <w:r w:rsidR="007C7522">
        <w:t>Failed’ with the number of failures</w:t>
      </w:r>
      <w:r>
        <w:t>.</w:t>
      </w:r>
      <w:r w:rsidR="00B35E8B">
        <w:t xml:space="preserve"> During the ‘parse’ function development it might be useful to use </w:t>
      </w:r>
      <w:r w:rsidR="00F77A4F">
        <w:t xml:space="preserve">the </w:t>
      </w:r>
      <w:proofErr w:type="spellStart"/>
      <w:r w:rsidR="00F77A4F" w:rsidRPr="00F77A4F">
        <w:t>sourceforge</w:t>
      </w:r>
      <w:proofErr w:type="spellEnd"/>
      <w:r w:rsidR="00F77A4F" w:rsidRPr="00F77A4F">
        <w:t xml:space="preserve"> </w:t>
      </w:r>
      <w:r w:rsidR="00B35E8B">
        <w:t>site mentioned in the Prerequisites section.</w:t>
      </w:r>
    </w:p>
    <w:p w14:paraId="68FC6A58" w14:textId="77777777" w:rsidR="00BA793F" w:rsidRDefault="00BA793F" w:rsidP="00BA793F">
      <w:pPr>
        <w:pStyle w:val="Heading3"/>
      </w:pPr>
      <w:bookmarkStart w:id="470" w:name="_Toc369558922"/>
      <w:r>
        <w:t>Adjusting the Unit Testing Application and running it</w:t>
      </w:r>
      <w:bookmarkEnd w:id="470"/>
    </w:p>
    <w:p w14:paraId="36889DA4" w14:textId="0AB8C527" w:rsidR="00BA793F" w:rsidRDefault="00BA793F" w:rsidP="00CD2883">
      <w:pPr>
        <w:spacing w:line="276" w:lineRule="auto"/>
        <w:ind w:left="360"/>
      </w:pPr>
      <w:r>
        <w:t>In the end of the supplied file ‘</w:t>
      </w:r>
      <w:r w:rsidR="002A5B7C">
        <w:t>scraper</w:t>
      </w:r>
      <w:r w:rsidR="00CD2883">
        <w:t>_tests</w:t>
      </w:r>
      <w:r>
        <w:t xml:space="preserve">.py’ you have the </w:t>
      </w:r>
      <w:proofErr w:type="spellStart"/>
      <w:r w:rsidR="00CD2883" w:rsidRPr="00CD2883">
        <w:t>test_domain</w:t>
      </w:r>
      <w:proofErr w:type="spellEnd"/>
      <w:r w:rsidR="00CD2883">
        <w:t xml:space="preserve"> function which has the </w:t>
      </w:r>
      <w:r>
        <w:t>following lines:</w:t>
      </w:r>
    </w:p>
    <w:p w14:paraId="6EA9A6D8" w14:textId="77777777" w:rsidR="00CD2883" w:rsidRPr="00CD2883" w:rsidRDefault="00CD2883" w:rsidP="00CD2883">
      <w:pPr>
        <w:autoSpaceDE w:val="0"/>
        <w:autoSpaceDN w:val="0"/>
        <w:adjustRightInd w:val="0"/>
        <w:ind w:left="360"/>
        <w:rPr>
          <w:rFonts w:ascii="Consolas" w:hAnsi="Consolas" w:cs="Consolas"/>
          <w:sz w:val="19"/>
          <w:szCs w:val="19"/>
        </w:rPr>
      </w:pPr>
      <w:r w:rsidRPr="00CD2883">
        <w:rPr>
          <w:rFonts w:ascii="Consolas" w:hAnsi="Consolas" w:cs="Consolas"/>
          <w:sz w:val="19"/>
          <w:szCs w:val="19"/>
        </w:rPr>
        <w:t xml:space="preserve">    </w:t>
      </w:r>
      <w:proofErr w:type="spellStart"/>
      <w:proofErr w:type="gramStart"/>
      <w:r w:rsidRPr="00CD2883">
        <w:rPr>
          <w:rFonts w:ascii="Consolas" w:hAnsi="Consolas" w:cs="Consolas"/>
          <w:sz w:val="19"/>
          <w:szCs w:val="19"/>
        </w:rPr>
        <w:t>def</w:t>
      </w:r>
      <w:proofErr w:type="spellEnd"/>
      <w:proofErr w:type="gramEnd"/>
      <w:r w:rsidRPr="00CD2883">
        <w:rPr>
          <w:rFonts w:ascii="Consolas" w:hAnsi="Consolas" w:cs="Consolas"/>
          <w:sz w:val="19"/>
          <w:szCs w:val="19"/>
        </w:rPr>
        <w:t xml:space="preserve"> </w:t>
      </w:r>
      <w:proofErr w:type="spellStart"/>
      <w:r w:rsidRPr="00CD2883">
        <w:rPr>
          <w:rFonts w:ascii="Consolas" w:hAnsi="Consolas" w:cs="Consolas"/>
          <w:sz w:val="19"/>
          <w:szCs w:val="19"/>
        </w:rPr>
        <w:t>test_domain</w:t>
      </w:r>
      <w:proofErr w:type="spellEnd"/>
      <w:r w:rsidRPr="00CD2883">
        <w:rPr>
          <w:rFonts w:ascii="Consolas" w:hAnsi="Consolas" w:cs="Consolas"/>
          <w:sz w:val="19"/>
          <w:szCs w:val="19"/>
        </w:rPr>
        <w:t>(self):</w:t>
      </w:r>
    </w:p>
    <w:p w14:paraId="14A13EE8" w14:textId="28853480" w:rsidR="00BA793F" w:rsidRDefault="00CD2883" w:rsidP="00CD2883">
      <w:pPr>
        <w:autoSpaceDE w:val="0"/>
        <w:autoSpaceDN w:val="0"/>
        <w:adjustRightInd w:val="0"/>
        <w:ind w:left="360"/>
        <w:rPr>
          <w:rFonts w:ascii="Consolas" w:hAnsi="Consolas" w:cs="Consolas"/>
          <w:sz w:val="19"/>
          <w:szCs w:val="19"/>
        </w:rPr>
      </w:pPr>
      <w:r w:rsidRPr="00CD2883">
        <w:rPr>
          <w:rFonts w:ascii="Consolas" w:hAnsi="Consolas" w:cs="Consolas"/>
          <w:sz w:val="19"/>
          <w:szCs w:val="19"/>
        </w:rPr>
        <w:t xml:space="preserve">        </w:t>
      </w:r>
      <w:proofErr w:type="gramStart"/>
      <w:r w:rsidRPr="00CD2883">
        <w:rPr>
          <w:rFonts w:ascii="Consolas" w:hAnsi="Consolas" w:cs="Consolas"/>
          <w:sz w:val="19"/>
          <w:szCs w:val="19"/>
        </w:rPr>
        <w:t>domain</w:t>
      </w:r>
      <w:proofErr w:type="gramEnd"/>
      <w:r w:rsidRPr="00CD2883">
        <w:rPr>
          <w:rFonts w:ascii="Consolas" w:hAnsi="Consolas" w:cs="Consolas"/>
          <w:sz w:val="19"/>
          <w:szCs w:val="19"/>
        </w:rPr>
        <w:t xml:space="preserve"> = '</w:t>
      </w:r>
      <w:proofErr w:type="spellStart"/>
      <w:r>
        <w:rPr>
          <w:rFonts w:ascii="Consolas" w:hAnsi="Consolas" w:cs="Consolas"/>
          <w:sz w:val="19"/>
          <w:szCs w:val="19"/>
        </w:rPr>
        <w:t>walmart</w:t>
      </w:r>
      <w:proofErr w:type="spellEnd"/>
      <w:r w:rsidRPr="00CD2883">
        <w:rPr>
          <w:rFonts w:ascii="Consolas" w:hAnsi="Consolas" w:cs="Consolas"/>
          <w:sz w:val="19"/>
          <w:szCs w:val="19"/>
        </w:rPr>
        <w:t>'</w:t>
      </w:r>
    </w:p>
    <w:p w14:paraId="193BE7B2" w14:textId="7ADF1EFD" w:rsidR="00CD2883" w:rsidRDefault="00CD2883" w:rsidP="00CD2883">
      <w:pPr>
        <w:autoSpaceDE w:val="0"/>
        <w:autoSpaceDN w:val="0"/>
        <w:adjustRightInd w:val="0"/>
        <w:ind w:left="360"/>
        <w:rPr>
          <w:rFonts w:ascii="Consolas" w:hAnsi="Consolas" w:cs="Consolas"/>
          <w:sz w:val="19"/>
          <w:szCs w:val="19"/>
        </w:rPr>
      </w:pPr>
      <w:r>
        <w:rPr>
          <w:rFonts w:ascii="Consolas" w:hAnsi="Consolas" w:cs="Consolas"/>
          <w:sz w:val="19"/>
          <w:szCs w:val="19"/>
        </w:rPr>
        <w:tab/>
      </w:r>
    </w:p>
    <w:p w14:paraId="08F6F585" w14:textId="154CBDA1" w:rsidR="00BA793F" w:rsidRDefault="00BA793F" w:rsidP="00993FBB">
      <w:pPr>
        <w:spacing w:line="276" w:lineRule="auto"/>
        <w:ind w:left="360"/>
      </w:pPr>
      <w:r w:rsidRPr="008A1683">
        <w:t>All you need to do is replace ‘</w:t>
      </w:r>
      <w:proofErr w:type="spellStart"/>
      <w:r w:rsidRPr="008A1683">
        <w:t>walmart</w:t>
      </w:r>
      <w:proofErr w:type="spellEnd"/>
      <w:r w:rsidRPr="008A1683">
        <w:t xml:space="preserve">’ with the name of the file, which is the name of the domain you’re </w:t>
      </w:r>
      <w:r w:rsidR="00CD2883">
        <w:t>scraping</w:t>
      </w:r>
      <w:r w:rsidRPr="008A1683">
        <w:t>.</w:t>
      </w:r>
      <w:r>
        <w:t xml:space="preserve"> Your file should be placed in the same directory as the ‘</w:t>
      </w:r>
      <w:r w:rsidR="002A5B7C">
        <w:t>scraper</w:t>
      </w:r>
      <w:r w:rsidR="00993FBB">
        <w:t>_tests.py</w:t>
      </w:r>
      <w:r>
        <w:t>’ file.</w:t>
      </w:r>
    </w:p>
    <w:p w14:paraId="05359B61" w14:textId="00BFDADA" w:rsidR="00BA793F" w:rsidRDefault="00BA793F" w:rsidP="00993FBB">
      <w:pPr>
        <w:spacing w:line="276" w:lineRule="auto"/>
        <w:ind w:left="360"/>
      </w:pPr>
      <w:r>
        <w:t>Running the test application is done by running the ‘</w:t>
      </w:r>
      <w:r w:rsidR="002A5B7C">
        <w:t>scraper</w:t>
      </w:r>
      <w:r w:rsidR="00993FBB">
        <w:t>_tests.py</w:t>
      </w:r>
      <w:r>
        <w:t>’ code (as any other Python code).</w:t>
      </w:r>
    </w:p>
    <w:p w14:paraId="74968438" w14:textId="77777777" w:rsidR="00BA793F" w:rsidRDefault="00BA793F" w:rsidP="00BA793F">
      <w:pPr>
        <w:pStyle w:val="Heading3"/>
      </w:pPr>
      <w:bookmarkStart w:id="471" w:name="_Toc369558923"/>
      <w:r>
        <w:t>Common problems when running the Unit Testing Application</w:t>
      </w:r>
      <w:bookmarkEnd w:id="471"/>
    </w:p>
    <w:p w14:paraId="4D5B4A16" w14:textId="3DEF488F" w:rsidR="00BA793F" w:rsidRDefault="00BA793F" w:rsidP="00EF400B">
      <w:pPr>
        <w:pStyle w:val="Heading4"/>
      </w:pPr>
      <w:bookmarkStart w:id="472" w:name="_Toc369558924"/>
      <w:r w:rsidRPr="00DD0D56">
        <w:t xml:space="preserve">Example 1: </w:t>
      </w:r>
      <w:r w:rsidR="00EF400B">
        <w:t>‘</w:t>
      </w:r>
      <w:proofErr w:type="spellStart"/>
      <w:r w:rsidR="00EF400B">
        <w:t>AssertionError</w:t>
      </w:r>
      <w:proofErr w:type="spellEnd"/>
      <w:r w:rsidR="00EF400B">
        <w:t>’</w:t>
      </w:r>
      <w:bookmarkEnd w:id="472"/>
    </w:p>
    <w:p w14:paraId="374523CD" w14:textId="5AC5B4FC" w:rsidR="00EB3F75" w:rsidRPr="00DD0D56" w:rsidRDefault="00EB3F75" w:rsidP="00EB3F75">
      <w:pPr>
        <w:spacing w:line="276" w:lineRule="auto"/>
        <w:ind w:left="360"/>
      </w:pPr>
      <w:r>
        <w:t>The highlighted error happens when there’s a mismatch between the expected result and the actual result that was scraped. To fix this problem you should check your example or the parsing function.</w:t>
      </w:r>
    </w:p>
    <w:p w14:paraId="77A5A920" w14:textId="5A524BFF" w:rsidR="003F2650" w:rsidRDefault="00093448" w:rsidP="00EB3F75">
      <w:pPr>
        <w:spacing w:line="276" w:lineRule="auto"/>
        <w:ind w:left="360"/>
      </w:pPr>
      <w:r>
        <w:rPr>
          <w:noProof/>
        </w:rPr>
        <w:lastRenderedPageBreak/>
        <w:drawing>
          <wp:inline distT="0" distB="0" distL="0" distR="0" wp14:anchorId="223A5FC6" wp14:editId="347900E7">
            <wp:extent cx="5943600" cy="341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3416300"/>
                    </a:xfrm>
                    <a:prstGeom prst="rect">
                      <a:avLst/>
                    </a:prstGeom>
                  </pic:spPr>
                </pic:pic>
              </a:graphicData>
            </a:graphic>
          </wp:inline>
        </w:drawing>
      </w:r>
    </w:p>
    <w:p w14:paraId="3F756ED9" w14:textId="27A4C3A4" w:rsidR="00EB3F75" w:rsidRDefault="00093448" w:rsidP="00093448">
      <w:pPr>
        <w:pStyle w:val="Heading4"/>
      </w:pPr>
      <w:bookmarkStart w:id="473" w:name="_Toc369558925"/>
      <w:bookmarkEnd w:id="458"/>
      <w:bookmarkEnd w:id="459"/>
      <w:r>
        <w:t>Example 2</w:t>
      </w:r>
      <w:r w:rsidR="00EB3F75" w:rsidRPr="00DD0D56">
        <w:t xml:space="preserve">: </w:t>
      </w:r>
      <w:r w:rsidR="00EB3F75">
        <w:t>‘</w:t>
      </w:r>
      <w:proofErr w:type="spellStart"/>
      <w:r w:rsidRPr="00093448">
        <w:t>KeyError</w:t>
      </w:r>
      <w:proofErr w:type="spellEnd"/>
      <w:r w:rsidRPr="00093448">
        <w:t>: '</w:t>
      </w:r>
      <w:proofErr w:type="spellStart"/>
      <w:r w:rsidRPr="00093448">
        <w:t>scrap_pn</w:t>
      </w:r>
      <w:proofErr w:type="spellEnd"/>
      <w:r w:rsidRPr="00093448">
        <w:t>'</w:t>
      </w:r>
      <w:r w:rsidR="00EB3F75">
        <w:t>’</w:t>
      </w:r>
      <w:bookmarkEnd w:id="473"/>
    </w:p>
    <w:p w14:paraId="172A52BA" w14:textId="6C50FFAD" w:rsidR="00EB3F75" w:rsidRPr="00DD0D56" w:rsidRDefault="00EB3F75" w:rsidP="00093448">
      <w:pPr>
        <w:spacing w:line="276" w:lineRule="auto"/>
        <w:ind w:left="360"/>
      </w:pPr>
      <w:r>
        <w:t xml:space="preserve">The highlighted error happens when </w:t>
      </w:r>
      <w:r w:rsidR="00093448">
        <w:t>you’re trying to scrape an example with the wrong scraping rule</w:t>
      </w:r>
      <w:r>
        <w:t xml:space="preserve">. To fix this problem you should check your example </w:t>
      </w:r>
      <w:r w:rsidR="00093448">
        <w:t>code</w:t>
      </w:r>
      <w:r>
        <w:t>.</w:t>
      </w:r>
    </w:p>
    <w:p w14:paraId="5DCB0061" w14:textId="6C21084C" w:rsidR="00042B02" w:rsidRDefault="00EB3F75" w:rsidP="00BB54FA">
      <w:pPr>
        <w:spacing w:after="200" w:line="276" w:lineRule="auto"/>
      </w:pPr>
      <w:r>
        <w:rPr>
          <w:noProof/>
        </w:rPr>
        <w:drawing>
          <wp:inline distT="0" distB="0" distL="0" distR="0" wp14:anchorId="4A483F39" wp14:editId="50AE5D6D">
            <wp:extent cx="594360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3467100"/>
                    </a:xfrm>
                    <a:prstGeom prst="rect">
                      <a:avLst/>
                    </a:prstGeom>
                  </pic:spPr>
                </pic:pic>
              </a:graphicData>
            </a:graphic>
          </wp:inline>
        </w:drawing>
      </w:r>
    </w:p>
    <w:p w14:paraId="7E0BD74A" w14:textId="5C8D9630" w:rsidR="00CE2B52" w:rsidRDefault="00CE2B52" w:rsidP="00CE2B52">
      <w:pPr>
        <w:pStyle w:val="Heading2"/>
      </w:pPr>
      <w:bookmarkStart w:id="474" w:name="_Toc369558926"/>
      <w:r>
        <w:t>Testing your code with the scraper application</w:t>
      </w:r>
      <w:bookmarkEnd w:id="474"/>
    </w:p>
    <w:p w14:paraId="25833942" w14:textId="271FA005" w:rsidR="00CE2B52" w:rsidRDefault="00CE2B52" w:rsidP="002A5B7C">
      <w:pPr>
        <w:spacing w:line="276" w:lineRule="auto"/>
        <w:ind w:left="360"/>
      </w:pPr>
      <w:r>
        <w:t>This section will explain how to easily test your code using the scraper application. Unlike the previous application, this application will actually scrape the defined URL using the define URLs</w:t>
      </w:r>
      <w:r w:rsidR="002A5B7C">
        <w:t xml:space="preserve">, </w:t>
      </w:r>
      <w:r w:rsidR="002A5B7C">
        <w:lastRenderedPageBreak/>
        <w:t>so it is good to run it to see that the example URL can actually be scraped. This application will print as an output what it scraped from the URL with some debug info</w:t>
      </w:r>
      <w:r>
        <w:t>.</w:t>
      </w:r>
    </w:p>
    <w:p w14:paraId="363851C6" w14:textId="10D7E32E" w:rsidR="00CE2B52" w:rsidRDefault="00CE2B52" w:rsidP="002A5B7C">
      <w:pPr>
        <w:pStyle w:val="Heading3"/>
      </w:pPr>
      <w:bookmarkStart w:id="475" w:name="_Toc369558927"/>
      <w:r>
        <w:t xml:space="preserve">Adjusting the </w:t>
      </w:r>
      <w:r w:rsidR="002A5B7C">
        <w:t>scraper</w:t>
      </w:r>
      <w:r>
        <w:t xml:space="preserve"> Application and running it</w:t>
      </w:r>
      <w:bookmarkEnd w:id="475"/>
    </w:p>
    <w:p w14:paraId="29A5E6A2" w14:textId="3164782F" w:rsidR="00CE2B52" w:rsidRDefault="00CE2B52" w:rsidP="00B675A6">
      <w:pPr>
        <w:spacing w:line="276" w:lineRule="auto"/>
        <w:ind w:left="360"/>
      </w:pPr>
      <w:r>
        <w:t>In the end of the supplied file ‘</w:t>
      </w:r>
      <w:r w:rsidR="002A5B7C">
        <w:t>scraper</w:t>
      </w:r>
      <w:r>
        <w:t xml:space="preserve">.py’ you </w:t>
      </w:r>
      <w:r w:rsidR="00B675A6">
        <w:t>need to define the page scraping requests in the following manner:</w:t>
      </w:r>
    </w:p>
    <w:p w14:paraId="5CFEBC45" w14:textId="5CE51070" w:rsidR="00B675A6" w:rsidRDefault="00B675A6" w:rsidP="00B675A6">
      <w:pPr>
        <w:spacing w:line="276" w:lineRule="auto"/>
        <w:ind w:left="360"/>
      </w:pPr>
      <w:proofErr w:type="gramStart"/>
      <w:r>
        <w:t>requests</w:t>
      </w:r>
      <w:proofErr w:type="gramEnd"/>
      <w:r>
        <w:t xml:space="preserve"> = (request(URL1, domain.parse_function1, None),</w:t>
      </w:r>
    </w:p>
    <w:p w14:paraId="33897DBB" w14:textId="0E3913B5" w:rsidR="00B675A6" w:rsidRDefault="00B675A6" w:rsidP="00B675A6">
      <w:pPr>
        <w:spacing w:line="276" w:lineRule="auto"/>
        <w:ind w:left="360"/>
      </w:pPr>
      <w:r>
        <w:t xml:space="preserve">                </w:t>
      </w:r>
      <w:r>
        <w:tab/>
        <w:t xml:space="preserve"> </w:t>
      </w:r>
      <w:proofErr w:type="gramStart"/>
      <w:r>
        <w:t>request(</w:t>
      </w:r>
      <w:proofErr w:type="gramEnd"/>
      <w:r>
        <w:t>URL2, domain.parse_function2, None),</w:t>
      </w:r>
    </w:p>
    <w:p w14:paraId="727A85E2" w14:textId="77777777" w:rsidR="0059455F" w:rsidRDefault="00B675A6" w:rsidP="00B675A6">
      <w:pPr>
        <w:spacing w:line="276" w:lineRule="auto"/>
        <w:ind w:left="1080" w:firstLine="360"/>
      </w:pPr>
      <w:r>
        <w:t xml:space="preserve"> </w:t>
      </w:r>
      <w:proofErr w:type="gramStart"/>
      <w:r>
        <w:t>request(</w:t>
      </w:r>
      <w:proofErr w:type="gramEnd"/>
      <w:r>
        <w:t>URL3, domain.parse_function3</w:t>
      </w:r>
      <w:r w:rsidR="0059455F">
        <w:t>, None),</w:t>
      </w:r>
    </w:p>
    <w:p w14:paraId="6E684679" w14:textId="5D4B54AB" w:rsidR="00B675A6" w:rsidRDefault="0059455F" w:rsidP="00B675A6">
      <w:pPr>
        <w:spacing w:line="276" w:lineRule="auto"/>
        <w:ind w:left="1080" w:firstLine="360"/>
      </w:pPr>
      <w:r>
        <w:t>…</w:t>
      </w:r>
      <w:r w:rsidR="00B675A6">
        <w:t>)</w:t>
      </w:r>
    </w:p>
    <w:p w14:paraId="441D73D4" w14:textId="77777777" w:rsidR="00B675A6" w:rsidRDefault="00B675A6" w:rsidP="00B675A6">
      <w:pPr>
        <w:spacing w:line="276" w:lineRule="auto"/>
        <w:ind w:left="360"/>
      </w:pPr>
    </w:p>
    <w:p w14:paraId="1AF9660A" w14:textId="6CCC3E2F" w:rsidR="0059455F" w:rsidRDefault="0059455F" w:rsidP="00B675A6">
      <w:pPr>
        <w:spacing w:line="276" w:lineRule="auto"/>
        <w:ind w:left="360"/>
      </w:pPr>
      <w:r>
        <w:t>For Example:</w:t>
      </w:r>
    </w:p>
    <w:p w14:paraId="6127BC69" w14:textId="60642985" w:rsidR="00B675A6" w:rsidRPr="0059455F" w:rsidRDefault="00B675A6" w:rsidP="00B675A6">
      <w:pPr>
        <w:spacing w:line="276" w:lineRule="auto"/>
        <w:ind w:left="360"/>
        <w:rPr>
          <w:sz w:val="18"/>
          <w:szCs w:val="18"/>
        </w:rPr>
      </w:pPr>
      <w:proofErr w:type="gramStart"/>
      <w:r w:rsidRPr="0059455F">
        <w:rPr>
          <w:sz w:val="18"/>
          <w:szCs w:val="18"/>
        </w:rPr>
        <w:t>requests</w:t>
      </w:r>
      <w:proofErr w:type="gramEnd"/>
      <w:r w:rsidRPr="0059455F">
        <w:rPr>
          <w:sz w:val="18"/>
          <w:szCs w:val="18"/>
        </w:rPr>
        <w:t xml:space="preserve"> = (request("http://www.walmart.com/browse/computers/laptop-computers/toshiba/3944_3951_132960/YnJhbmQ6VG9zaGliiYQieie", walmart.parse_seo_h1_or_SRNode_selected, None),</w:t>
      </w:r>
    </w:p>
    <w:p w14:paraId="4C73E79A" w14:textId="2FC75B87" w:rsidR="00B675A6" w:rsidRPr="0059455F" w:rsidRDefault="0059455F" w:rsidP="00B675A6">
      <w:pPr>
        <w:spacing w:line="276" w:lineRule="auto"/>
        <w:ind w:left="360"/>
        <w:rPr>
          <w:sz w:val="18"/>
          <w:szCs w:val="18"/>
        </w:rPr>
      </w:pPr>
      <w:r>
        <w:rPr>
          <w:sz w:val="18"/>
          <w:szCs w:val="18"/>
        </w:rPr>
        <w:t xml:space="preserve">                  </w:t>
      </w:r>
      <w:proofErr w:type="gramStart"/>
      <w:r w:rsidR="00B675A6" w:rsidRPr="0059455F">
        <w:rPr>
          <w:sz w:val="18"/>
          <w:szCs w:val="18"/>
        </w:rPr>
        <w:t>request(</w:t>
      </w:r>
      <w:proofErr w:type="gramEnd"/>
      <w:r w:rsidR="00B675A6" w:rsidRPr="0059455F">
        <w:rPr>
          <w:sz w:val="18"/>
          <w:szCs w:val="18"/>
        </w:rPr>
        <w:t xml:space="preserve">"http://www.walmart.com/search/browse-ng.do?facet=category%3ACharcoal+Grills", </w:t>
      </w:r>
      <w:proofErr w:type="spellStart"/>
      <w:r w:rsidR="00B675A6" w:rsidRPr="0059455F">
        <w:rPr>
          <w:sz w:val="18"/>
          <w:szCs w:val="18"/>
        </w:rPr>
        <w:t>walmart.parse_prodInfoBox</w:t>
      </w:r>
      <w:proofErr w:type="spellEnd"/>
      <w:r w:rsidR="00B675A6" w:rsidRPr="0059455F">
        <w:rPr>
          <w:sz w:val="18"/>
          <w:szCs w:val="18"/>
        </w:rPr>
        <w:t>, None)</w:t>
      </w:r>
    </w:p>
    <w:p w14:paraId="62E7901B" w14:textId="5EE20F78" w:rsidR="00B675A6" w:rsidRDefault="00B675A6" w:rsidP="00B675A6">
      <w:pPr>
        <w:spacing w:line="276" w:lineRule="auto"/>
        <w:ind w:left="360"/>
        <w:rPr>
          <w:sz w:val="18"/>
          <w:szCs w:val="18"/>
        </w:rPr>
      </w:pPr>
      <w:r w:rsidRPr="0059455F">
        <w:rPr>
          <w:sz w:val="18"/>
          <w:szCs w:val="18"/>
        </w:rPr>
        <w:t xml:space="preserve">                </w:t>
      </w:r>
      <w:r w:rsidR="0059455F">
        <w:rPr>
          <w:sz w:val="18"/>
          <w:szCs w:val="18"/>
        </w:rPr>
        <w:t xml:space="preserve">   </w:t>
      </w:r>
      <w:proofErr w:type="gramStart"/>
      <w:r w:rsidRPr="0059455F">
        <w:rPr>
          <w:sz w:val="18"/>
          <w:szCs w:val="18"/>
        </w:rPr>
        <w:t>request(</w:t>
      </w:r>
      <w:proofErr w:type="gramEnd"/>
      <w:r w:rsidRPr="0059455F">
        <w:rPr>
          <w:sz w:val="18"/>
          <w:szCs w:val="18"/>
        </w:rPr>
        <w:t>"http://www.walmart.com/ip/10416694", walmart.parse_ip2, None))</w:t>
      </w:r>
    </w:p>
    <w:p w14:paraId="7AC00261" w14:textId="77777777" w:rsidR="000671F2" w:rsidRDefault="000671F2" w:rsidP="00B675A6">
      <w:pPr>
        <w:spacing w:line="276" w:lineRule="auto"/>
        <w:ind w:left="360"/>
        <w:rPr>
          <w:sz w:val="18"/>
          <w:szCs w:val="18"/>
        </w:rPr>
      </w:pPr>
    </w:p>
    <w:p w14:paraId="332835F4" w14:textId="23121195" w:rsidR="000671F2" w:rsidRPr="000671F2" w:rsidRDefault="000671F2" w:rsidP="00B675A6">
      <w:pPr>
        <w:spacing w:line="276" w:lineRule="auto"/>
        <w:ind w:left="360"/>
      </w:pPr>
      <w:r w:rsidRPr="000671F2">
        <w:t>In addition in the following import line at the beginning of the file you should add the domain you’re working on:</w:t>
      </w:r>
    </w:p>
    <w:p w14:paraId="76046E8D" w14:textId="5ADC6F3C" w:rsidR="000671F2" w:rsidRPr="000671F2" w:rsidRDefault="000671F2" w:rsidP="00B675A6">
      <w:pPr>
        <w:spacing w:line="276" w:lineRule="auto"/>
        <w:ind w:left="360"/>
        <w:rPr>
          <w:sz w:val="18"/>
          <w:szCs w:val="18"/>
        </w:rPr>
      </w:pPr>
      <w:proofErr w:type="gramStart"/>
      <w:r w:rsidRPr="000671F2">
        <w:rPr>
          <w:sz w:val="18"/>
          <w:szCs w:val="18"/>
        </w:rPr>
        <w:t>import</w:t>
      </w:r>
      <w:proofErr w:type="gramEnd"/>
      <w:r w:rsidRPr="000671F2">
        <w:rPr>
          <w:sz w:val="18"/>
          <w:szCs w:val="18"/>
        </w:rPr>
        <w:t xml:space="preserve"> </w:t>
      </w:r>
      <w:proofErr w:type="spellStart"/>
      <w:r w:rsidRPr="000671F2">
        <w:rPr>
          <w:sz w:val="18"/>
          <w:szCs w:val="18"/>
        </w:rPr>
        <w:t>walmart</w:t>
      </w:r>
      <w:proofErr w:type="spellEnd"/>
      <w:r w:rsidRPr="000671F2">
        <w:rPr>
          <w:sz w:val="18"/>
          <w:szCs w:val="18"/>
        </w:rPr>
        <w:t>, sears</w:t>
      </w:r>
    </w:p>
    <w:p w14:paraId="5C07BF84" w14:textId="51687BDC" w:rsidR="0059455F" w:rsidRDefault="0059455F" w:rsidP="002C19BC">
      <w:pPr>
        <w:pStyle w:val="Heading3"/>
      </w:pPr>
      <w:bookmarkStart w:id="476" w:name="_Toc369558928"/>
      <w:r>
        <w:t xml:space="preserve">The </w:t>
      </w:r>
      <w:r w:rsidR="002C19BC">
        <w:t>run’s</w:t>
      </w:r>
      <w:r>
        <w:t xml:space="preserve"> result</w:t>
      </w:r>
      <w:bookmarkEnd w:id="476"/>
    </w:p>
    <w:p w14:paraId="22CC8A77" w14:textId="5201E649" w:rsidR="0059455F" w:rsidRDefault="0059455F" w:rsidP="002C19BC">
      <w:pPr>
        <w:spacing w:line="276" w:lineRule="auto"/>
        <w:ind w:left="360"/>
      </w:pPr>
      <w:r>
        <w:t>When there</w:t>
      </w:r>
      <w:r w:rsidR="002C19BC">
        <w:t xml:space="preserve"> </w:t>
      </w:r>
      <w:proofErr w:type="gramStart"/>
      <w:r w:rsidR="002C19BC">
        <w:t>are</w:t>
      </w:r>
      <w:proofErr w:type="gramEnd"/>
      <w:r>
        <w:t xml:space="preserve"> no scraping issues the expected result </w:t>
      </w:r>
      <w:r w:rsidR="002C19BC">
        <w:t>includes the ‘</w:t>
      </w:r>
      <w:proofErr w:type="spellStart"/>
      <w:r w:rsidR="002C19BC">
        <w:t>scrap_pn</w:t>
      </w:r>
      <w:proofErr w:type="spellEnd"/>
      <w:r w:rsidR="002C19BC">
        <w:t xml:space="preserve">’ </w:t>
      </w:r>
      <w:r>
        <w:t>as shown below</w:t>
      </w:r>
      <w:r w:rsidR="002C19BC">
        <w:t xml:space="preserve"> highlighted in green. When there are scraping issues the expected result doesn’t include the ‘</w:t>
      </w:r>
      <w:proofErr w:type="spellStart"/>
      <w:r w:rsidR="002C19BC">
        <w:t>scrap_pn</w:t>
      </w:r>
      <w:proofErr w:type="spellEnd"/>
      <w:r w:rsidR="002C19BC">
        <w:t>’ as shown below highlighted in pink.</w:t>
      </w:r>
    </w:p>
    <w:p w14:paraId="1BE8CB27" w14:textId="052E11BA" w:rsidR="0059455F" w:rsidRDefault="0059455F" w:rsidP="00BB54FA">
      <w:pPr>
        <w:spacing w:after="200" w:line="276" w:lineRule="auto"/>
      </w:pPr>
      <w:r>
        <w:rPr>
          <w:noProof/>
        </w:rPr>
        <w:drawing>
          <wp:inline distT="0" distB="0" distL="0" distR="0" wp14:anchorId="536AAD63" wp14:editId="3E8A9E3C">
            <wp:extent cx="5943600" cy="31603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3160395"/>
                    </a:xfrm>
                    <a:prstGeom prst="rect">
                      <a:avLst/>
                    </a:prstGeom>
                  </pic:spPr>
                </pic:pic>
              </a:graphicData>
            </a:graphic>
          </wp:inline>
        </w:drawing>
      </w:r>
    </w:p>
    <w:p w14:paraId="1364698F" w14:textId="45EDE17C" w:rsidR="009541F3" w:rsidRDefault="009541F3" w:rsidP="009541F3">
      <w:pPr>
        <w:pStyle w:val="Heading1"/>
      </w:pPr>
      <w:bookmarkStart w:id="477" w:name="_Toc369558929"/>
      <w:r>
        <w:lastRenderedPageBreak/>
        <w:t>Summary</w:t>
      </w:r>
      <w:bookmarkEnd w:id="477"/>
    </w:p>
    <w:p w14:paraId="51F01B8D" w14:textId="767150E0" w:rsidR="009541F3" w:rsidRDefault="009541F3" w:rsidP="009541F3">
      <w:pPr>
        <w:spacing w:line="276" w:lineRule="auto"/>
        <w:ind w:left="360"/>
      </w:pPr>
      <w:r>
        <w:t xml:space="preserve">Once you’ve finished writing both python files and they successfully pass all the testing examples you can submit the files </w:t>
      </w:r>
      <w:r w:rsidR="00F3660D">
        <w:t xml:space="preserve">by email </w:t>
      </w:r>
      <w:r>
        <w:t xml:space="preserve">along with the tables </w:t>
      </w:r>
      <w:r w:rsidR="00F3660D">
        <w:t xml:space="preserve">(Excel or text file) </w:t>
      </w:r>
      <w:r>
        <w:t xml:space="preserve">leading you to the decision which URLs to classify as described in the </w:t>
      </w:r>
      <w:hyperlink w:anchor="_Deciding_which_URLs" w:history="1">
        <w:r w:rsidRPr="009541F3">
          <w:rPr>
            <w:rStyle w:val="Hyperlink"/>
          </w:rPr>
          <w:t>Deciding which URLs to classify</w:t>
        </w:r>
      </w:hyperlink>
      <w:r>
        <w:t xml:space="preserve"> section.</w:t>
      </w:r>
    </w:p>
    <w:p w14:paraId="2CE56E91" w14:textId="77777777" w:rsidR="009541F3" w:rsidRDefault="009541F3" w:rsidP="009541F3">
      <w:pPr>
        <w:spacing w:line="276" w:lineRule="auto"/>
        <w:ind w:left="360"/>
      </w:pPr>
    </w:p>
    <w:p w14:paraId="5CA465C9" w14:textId="77777777" w:rsidR="009541F3" w:rsidRDefault="009541F3" w:rsidP="009541F3">
      <w:pPr>
        <w:spacing w:line="276" w:lineRule="auto"/>
        <w:ind w:left="360"/>
      </w:pPr>
    </w:p>
    <w:p w14:paraId="7D19AA3A" w14:textId="77777777" w:rsidR="009541F3" w:rsidRPr="004E3D9A" w:rsidRDefault="009541F3" w:rsidP="009541F3">
      <w:pPr>
        <w:tabs>
          <w:tab w:val="left" w:pos="1215"/>
          <w:tab w:val="center" w:pos="4201"/>
        </w:tabs>
        <w:spacing w:before="240"/>
        <w:ind w:left="72" w:right="317"/>
        <w:jc w:val="center"/>
        <w:rPr>
          <w:b/>
          <w:bCs/>
          <w:color w:val="365F91" w:themeColor="accent1" w:themeShade="BF"/>
          <w:sz w:val="32"/>
          <w:szCs w:val="32"/>
        </w:rPr>
      </w:pPr>
      <w:r w:rsidRPr="004E3D9A">
        <w:rPr>
          <w:b/>
          <w:bCs/>
          <w:color w:val="365F91" w:themeColor="accent1" w:themeShade="BF"/>
          <w:sz w:val="32"/>
          <w:szCs w:val="32"/>
        </w:rPr>
        <w:t>Good Luck</w:t>
      </w:r>
      <w:r>
        <w:rPr>
          <w:b/>
          <w:bCs/>
          <w:color w:val="365F91" w:themeColor="accent1" w:themeShade="BF"/>
          <w:sz w:val="32"/>
          <w:szCs w:val="32"/>
        </w:rPr>
        <w:t>!</w:t>
      </w:r>
    </w:p>
    <w:p w14:paraId="4B7ACD37" w14:textId="77777777" w:rsidR="009541F3" w:rsidRDefault="009541F3" w:rsidP="009541F3">
      <w:pPr>
        <w:spacing w:line="276" w:lineRule="auto"/>
        <w:ind w:left="360"/>
      </w:pPr>
    </w:p>
    <w:sectPr w:rsidR="009541F3" w:rsidSect="00BB6D47">
      <w:headerReference w:type="even" r:id="rId59"/>
      <w:headerReference w:type="default" r:id="rId60"/>
      <w:footerReference w:type="default" r:id="rId61"/>
      <w:footerReference w:type="first" r:id="rId62"/>
      <w:pgSz w:w="12240" w:h="15840" w:code="1"/>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ED724" w14:textId="77777777" w:rsidR="00125639" w:rsidRDefault="00125639">
      <w:r>
        <w:separator/>
      </w:r>
    </w:p>
  </w:endnote>
  <w:endnote w:type="continuationSeparator" w:id="0">
    <w:p w14:paraId="72045BF9" w14:textId="77777777" w:rsidR="00125639" w:rsidRDefault="00125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5" w14:textId="77777777" w:rsidR="001A0790" w:rsidRPr="00245C7A" w:rsidRDefault="001A0790" w:rsidP="000165C2">
    <w:pPr>
      <w:pStyle w:val="Footer"/>
    </w:pPr>
    <w:r>
      <w:fldChar w:fldCharType="begin"/>
    </w:r>
    <w:r>
      <w:instrText xml:space="preserve"> PAGE  \* MERGEFORMAT </w:instrText>
    </w:r>
    <w:r>
      <w:fldChar w:fldCharType="separate"/>
    </w:r>
    <w:r>
      <w:rPr>
        <w:noProof/>
      </w:rPr>
      <w:t>304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8" w14:textId="2C613EEF" w:rsidR="001A0790" w:rsidRDefault="001A0790" w:rsidP="00AA383B">
    <w:r>
      <w:tab/>
    </w:r>
    <w:r>
      <w:tab/>
    </w:r>
    <w:r>
      <w:tab/>
    </w:r>
    <w:r>
      <w:tab/>
    </w: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A" w14:textId="6EEECA01" w:rsidR="001A0790" w:rsidRPr="000C21AB" w:rsidRDefault="001A0790" w:rsidP="000C21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C" w14:textId="77777777" w:rsidR="001A0790" w:rsidRPr="00951154" w:rsidRDefault="001A0790" w:rsidP="0095115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D" w14:textId="09F1D0A8" w:rsidR="001A0790" w:rsidRPr="00003EA9" w:rsidRDefault="001A0790" w:rsidP="00003EA9">
    <w:pPr>
      <w:pStyle w:val="Footer"/>
      <w:pBdr>
        <w:top w:val="single" w:sz="4" w:space="1" w:color="auto"/>
      </w:pBdr>
      <w:jc w:val="center"/>
      <w:rPr>
        <w:szCs w:val="20"/>
      </w:rPr>
    </w:pPr>
    <w:r w:rsidRPr="00003EA9">
      <w:rPr>
        <w:rStyle w:val="PageNumber"/>
        <w:rFonts w:ascii="Arial" w:hAnsi="Arial" w:cs="Arial"/>
        <w:sz w:val="20"/>
        <w:szCs w:val="20"/>
      </w:rPr>
      <w:fldChar w:fldCharType="begin"/>
    </w:r>
    <w:r w:rsidRPr="00003EA9">
      <w:rPr>
        <w:rStyle w:val="PageNumber"/>
        <w:rFonts w:ascii="Arial" w:hAnsi="Arial" w:cs="Arial"/>
        <w:sz w:val="20"/>
        <w:szCs w:val="20"/>
      </w:rPr>
      <w:instrText xml:space="preserve"> PAGE </w:instrText>
    </w:r>
    <w:r w:rsidRPr="00003EA9">
      <w:rPr>
        <w:rStyle w:val="PageNumber"/>
        <w:rFonts w:ascii="Arial" w:hAnsi="Arial" w:cs="Arial"/>
        <w:sz w:val="20"/>
        <w:szCs w:val="20"/>
      </w:rPr>
      <w:fldChar w:fldCharType="separate"/>
    </w:r>
    <w:r w:rsidR="00CC5867">
      <w:rPr>
        <w:rStyle w:val="PageNumber"/>
        <w:rFonts w:ascii="Arial" w:hAnsi="Arial" w:cs="Arial"/>
        <w:noProof/>
        <w:sz w:val="20"/>
        <w:szCs w:val="20"/>
      </w:rPr>
      <w:t>24</w:t>
    </w:r>
    <w:r w:rsidRPr="00003EA9">
      <w:rPr>
        <w:rStyle w:val="PageNumber"/>
        <w:rFonts w:ascii="Arial" w:hAnsi="Arial" w:cs="Arial"/>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E" w14:textId="77777777" w:rsidR="001A0790" w:rsidRPr="001358BD" w:rsidRDefault="001A0790" w:rsidP="00C1063F">
    <w:pPr>
      <w:pStyle w:val="Footer"/>
      <w:pBdr>
        <w:top w:val="single" w:sz="4" w:space="1" w:color="auto"/>
      </w:pBdr>
      <w:rPr>
        <w:rFonts w:ascii="Arial" w:hAnsi="Arial" w:cs="Arial"/>
        <w:sz w:val="20"/>
        <w:szCs w:val="20"/>
      </w:rPr>
    </w:pPr>
    <w:r>
      <w:rPr>
        <w:rFonts w:ascii="Arial" w:hAnsi="Arial" w:cs="Arial"/>
        <w:noProof/>
        <w:sz w:val="20"/>
        <w:szCs w:val="20"/>
      </w:rPr>
      <w:drawing>
        <wp:inline distT="0" distB="0" distL="0" distR="0" wp14:anchorId="759B1223" wp14:editId="759B1224">
          <wp:extent cx="1454785" cy="415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srcRect/>
                  <a:stretch>
                    <a:fillRect/>
                  </a:stretch>
                </pic:blipFill>
                <pic:spPr bwMode="auto">
                  <a:xfrm>
                    <a:off x="0" y="0"/>
                    <a:ext cx="1454785" cy="415925"/>
                  </a:xfrm>
                  <a:prstGeom prst="rect">
                    <a:avLst/>
                  </a:prstGeom>
                  <a:noFill/>
                  <a:ln w="9525">
                    <a:noFill/>
                    <a:miter lim="800000"/>
                    <a:headEnd/>
                    <a:tailEnd/>
                  </a:ln>
                </pic:spPr>
              </pic:pic>
            </a:graphicData>
          </a:graphic>
        </wp:inline>
      </w:drawing>
    </w:r>
    <w:r>
      <w:rPr>
        <w:rStyle w:val="PageNumber"/>
        <w:rFonts w:ascii="Arial" w:hAnsi="Arial" w:cs="Arial"/>
        <w:sz w:val="20"/>
        <w:szCs w:val="20"/>
      </w:rPr>
      <w:tab/>
    </w:r>
    <w:r>
      <w:rPr>
        <w:rStyle w:val="PageNumber"/>
        <w:rFonts w:ascii="Arial" w:hAnsi="Arial" w:cs="Arial"/>
        <w:sz w:val="20"/>
        <w:szCs w:val="20"/>
      </w:rPr>
      <w:tab/>
    </w:r>
    <w:r w:rsidRPr="001358BD">
      <w:rPr>
        <w:rStyle w:val="PageNumber"/>
        <w:rFonts w:ascii="Arial" w:hAnsi="Arial" w:cs="Arial"/>
        <w:sz w:val="20"/>
        <w:szCs w:val="20"/>
      </w:rPr>
      <w:fldChar w:fldCharType="begin"/>
    </w:r>
    <w:r w:rsidRPr="001358BD">
      <w:rPr>
        <w:rStyle w:val="PageNumber"/>
        <w:rFonts w:ascii="Arial" w:hAnsi="Arial" w:cs="Arial"/>
        <w:sz w:val="20"/>
        <w:szCs w:val="20"/>
      </w:rPr>
      <w:instrText xml:space="preserve"> PAGE </w:instrText>
    </w:r>
    <w:r w:rsidRPr="001358BD">
      <w:rPr>
        <w:rStyle w:val="PageNumber"/>
        <w:rFonts w:ascii="Arial" w:hAnsi="Arial" w:cs="Arial"/>
        <w:sz w:val="20"/>
        <w:szCs w:val="20"/>
      </w:rPr>
      <w:fldChar w:fldCharType="separate"/>
    </w:r>
    <w:r>
      <w:rPr>
        <w:rStyle w:val="PageNumber"/>
        <w:rFonts w:ascii="Arial" w:hAnsi="Arial" w:cs="Arial"/>
        <w:noProof/>
        <w:sz w:val="20"/>
        <w:szCs w:val="20"/>
      </w:rPr>
      <w:t>1</w:t>
    </w:r>
    <w:r w:rsidRPr="001358BD">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8AC01" w14:textId="77777777" w:rsidR="00125639" w:rsidRDefault="00125639">
      <w:r>
        <w:separator/>
      </w:r>
    </w:p>
  </w:footnote>
  <w:footnote w:type="continuationSeparator" w:id="0">
    <w:p w14:paraId="2ADB481F" w14:textId="77777777" w:rsidR="00125639" w:rsidRDefault="001256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4" w14:textId="51FDF303" w:rsidR="001A0790" w:rsidRPr="00167341" w:rsidRDefault="001A0790" w:rsidP="000165C2">
    <w:pPr>
      <w:pStyle w:val="Header2"/>
      <w:jc w:val="center"/>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9E0A7" w14:textId="77777777" w:rsidR="001A0790" w:rsidRDefault="001A0790" w:rsidP="000165C2">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455F8" w14:textId="79453428" w:rsidR="001A0790" w:rsidRPr="000C21AB" w:rsidRDefault="001A0790" w:rsidP="000C21A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9" w14:textId="1E873696" w:rsidR="001A0790" w:rsidRPr="00003EA9" w:rsidRDefault="001A0790" w:rsidP="00003E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B" w14:textId="77777777" w:rsidR="001A0790" w:rsidRPr="00951154" w:rsidRDefault="001A0790" w:rsidP="00951154">
    <w:pPr>
      <w:pStyle w:val="Header"/>
      <w:rPr>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1585B" w14:textId="59C882B8" w:rsidR="001A0790" w:rsidRPr="000C21AB" w:rsidRDefault="001A0790" w:rsidP="000C21A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F3BFD" w14:textId="77777777" w:rsidR="001A0790" w:rsidRPr="00003EA9" w:rsidRDefault="001A0790" w:rsidP="00003E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B23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ED205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FFAC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DA8713A"/>
    <w:lvl w:ilvl="0">
      <w:start w:val="1"/>
      <w:numFmt w:val="decimal"/>
      <w:pStyle w:val="ListNumber2"/>
      <w:lvlText w:val="%1."/>
      <w:lvlJc w:val="left"/>
      <w:pPr>
        <w:tabs>
          <w:tab w:val="num" w:pos="720"/>
        </w:tabs>
        <w:ind w:left="720" w:hanging="360"/>
      </w:pPr>
    </w:lvl>
  </w:abstractNum>
  <w:abstractNum w:abstractNumId="4">
    <w:nsid w:val="FFFFFF80"/>
    <w:multiLevelType w:val="singleLevel"/>
    <w:tmpl w:val="9D5E8D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1A2F2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8CC434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FE07A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6C44F30"/>
    <w:lvl w:ilvl="0">
      <w:start w:val="1"/>
      <w:numFmt w:val="decimal"/>
      <w:pStyle w:val="ListNumber"/>
      <w:lvlText w:val="%1."/>
      <w:lvlJc w:val="left"/>
      <w:pPr>
        <w:tabs>
          <w:tab w:val="num" w:pos="360"/>
        </w:tabs>
        <w:ind w:left="360" w:hanging="360"/>
      </w:pPr>
    </w:lvl>
  </w:abstractNum>
  <w:abstractNum w:abstractNumId="9">
    <w:nsid w:val="FFFFFF89"/>
    <w:multiLevelType w:val="singleLevel"/>
    <w:tmpl w:val="9FD07D6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E044EA"/>
    <w:multiLevelType w:val="hybridMultilevel"/>
    <w:tmpl w:val="15907BA2"/>
    <w:lvl w:ilvl="0" w:tplc="7FF081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6829C8"/>
    <w:multiLevelType w:val="hybridMultilevel"/>
    <w:tmpl w:val="49AE1404"/>
    <w:lvl w:ilvl="0" w:tplc="B05434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2E5EC4"/>
    <w:multiLevelType w:val="hybridMultilevel"/>
    <w:tmpl w:val="B1B60206"/>
    <w:lvl w:ilvl="0" w:tplc="20C0B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4538F2"/>
    <w:multiLevelType w:val="hybridMultilevel"/>
    <w:tmpl w:val="C4EE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C2585B"/>
    <w:multiLevelType w:val="hybridMultilevel"/>
    <w:tmpl w:val="B3FA26E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102C23A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82F7981"/>
    <w:multiLevelType w:val="hybridMultilevel"/>
    <w:tmpl w:val="44A868B6"/>
    <w:lvl w:ilvl="0" w:tplc="F01C05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54020F"/>
    <w:multiLevelType w:val="multilevel"/>
    <w:tmpl w:val="D81E960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360"/>
      </w:pPr>
      <w:rPr>
        <w:rFonts w:hint="default"/>
      </w:rPr>
    </w:lvl>
    <w:lvl w:ilvl="3">
      <w:start w:val="1"/>
      <w:numFmt w:val="decimal"/>
      <w:isLgl/>
      <w:lvlText w:val="%1.%2.%3.%4"/>
      <w:lvlJc w:val="left"/>
      <w:pPr>
        <w:ind w:left="3960" w:hanging="360"/>
      </w:pPr>
      <w:rPr>
        <w:rFonts w:hint="default"/>
      </w:rPr>
    </w:lvl>
    <w:lvl w:ilvl="4">
      <w:start w:val="1"/>
      <w:numFmt w:val="decimal"/>
      <w:isLgl/>
      <w:lvlText w:val="%1.%2.%3.%4.%5"/>
      <w:lvlJc w:val="left"/>
      <w:pPr>
        <w:ind w:left="5040" w:hanging="360"/>
      </w:pPr>
      <w:rPr>
        <w:rFonts w:hint="default"/>
      </w:rPr>
    </w:lvl>
    <w:lvl w:ilvl="5">
      <w:start w:val="1"/>
      <w:numFmt w:val="decimal"/>
      <w:isLgl/>
      <w:lvlText w:val="%1.%2.%3.%4.%5.%6"/>
      <w:lvlJc w:val="left"/>
      <w:pPr>
        <w:ind w:left="6120" w:hanging="360"/>
      </w:pPr>
      <w:rPr>
        <w:rFonts w:hint="default"/>
      </w:rPr>
    </w:lvl>
    <w:lvl w:ilvl="6">
      <w:start w:val="1"/>
      <w:numFmt w:val="decimal"/>
      <w:isLgl/>
      <w:lvlText w:val="%1.%2.%3.%4.%5.%6.%7"/>
      <w:lvlJc w:val="left"/>
      <w:pPr>
        <w:ind w:left="7200" w:hanging="360"/>
      </w:pPr>
      <w:rPr>
        <w:rFonts w:hint="default"/>
      </w:rPr>
    </w:lvl>
    <w:lvl w:ilvl="7">
      <w:start w:val="1"/>
      <w:numFmt w:val="decimal"/>
      <w:isLgl/>
      <w:lvlText w:val="%1.%2.%3.%4.%5.%6.%7.%8"/>
      <w:lvlJc w:val="left"/>
      <w:pPr>
        <w:ind w:left="8280" w:hanging="360"/>
      </w:pPr>
      <w:rPr>
        <w:rFonts w:hint="default"/>
      </w:rPr>
    </w:lvl>
    <w:lvl w:ilvl="8">
      <w:start w:val="1"/>
      <w:numFmt w:val="decimal"/>
      <w:isLgl/>
      <w:lvlText w:val="%1.%2.%3.%4.%5.%6.%7.%8.%9"/>
      <w:lvlJc w:val="left"/>
      <w:pPr>
        <w:ind w:left="9360" w:hanging="360"/>
      </w:pPr>
      <w:rPr>
        <w:rFonts w:hint="default"/>
      </w:rPr>
    </w:lvl>
  </w:abstractNum>
  <w:abstractNum w:abstractNumId="18">
    <w:nsid w:val="253523EB"/>
    <w:multiLevelType w:val="hybridMultilevel"/>
    <w:tmpl w:val="534021E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70B6CE6"/>
    <w:multiLevelType w:val="hybridMultilevel"/>
    <w:tmpl w:val="EBB4F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F25118"/>
    <w:multiLevelType w:val="hybridMultilevel"/>
    <w:tmpl w:val="95E0547C"/>
    <w:lvl w:ilvl="0" w:tplc="894CA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160E1"/>
    <w:multiLevelType w:val="hybridMultilevel"/>
    <w:tmpl w:val="B6848958"/>
    <w:lvl w:ilvl="0" w:tplc="75944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354C46"/>
    <w:multiLevelType w:val="hybridMultilevel"/>
    <w:tmpl w:val="F2D8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56694D"/>
    <w:multiLevelType w:val="hybridMultilevel"/>
    <w:tmpl w:val="10C6CE5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nsid w:val="4CE12A51"/>
    <w:multiLevelType w:val="hybridMultilevel"/>
    <w:tmpl w:val="5F66525E"/>
    <w:lvl w:ilvl="0" w:tplc="19B69B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AE6C7E"/>
    <w:multiLevelType w:val="multilevel"/>
    <w:tmpl w:val="AE64DAD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18"/>
        <w:szCs w:val="1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67F1638E"/>
    <w:multiLevelType w:val="hybridMultilevel"/>
    <w:tmpl w:val="226C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383079"/>
    <w:multiLevelType w:val="hybridMultilevel"/>
    <w:tmpl w:val="C18CA2FE"/>
    <w:lvl w:ilvl="0" w:tplc="911670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4101E1"/>
    <w:multiLevelType w:val="hybridMultilevel"/>
    <w:tmpl w:val="696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D75711"/>
    <w:multiLevelType w:val="multilevel"/>
    <w:tmpl w:val="8F94ACB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360"/>
      </w:pPr>
      <w:rPr>
        <w:rFonts w:hint="default"/>
      </w:rPr>
    </w:lvl>
    <w:lvl w:ilvl="3">
      <w:start w:val="1"/>
      <w:numFmt w:val="decimal"/>
      <w:isLgl/>
      <w:lvlText w:val="%1.%2.%3.%4"/>
      <w:lvlJc w:val="left"/>
      <w:pPr>
        <w:ind w:left="3960" w:hanging="360"/>
      </w:pPr>
      <w:rPr>
        <w:rFonts w:hint="default"/>
      </w:rPr>
    </w:lvl>
    <w:lvl w:ilvl="4">
      <w:start w:val="1"/>
      <w:numFmt w:val="decimal"/>
      <w:isLgl/>
      <w:lvlText w:val="%1.%2.%3.%4.%5"/>
      <w:lvlJc w:val="left"/>
      <w:pPr>
        <w:ind w:left="5040" w:hanging="360"/>
      </w:pPr>
      <w:rPr>
        <w:rFonts w:hint="default"/>
      </w:rPr>
    </w:lvl>
    <w:lvl w:ilvl="5">
      <w:start w:val="1"/>
      <w:numFmt w:val="decimal"/>
      <w:isLgl/>
      <w:lvlText w:val="%1.%2.%3.%4.%5.%6"/>
      <w:lvlJc w:val="left"/>
      <w:pPr>
        <w:ind w:left="6120" w:hanging="360"/>
      </w:pPr>
      <w:rPr>
        <w:rFonts w:hint="default"/>
      </w:rPr>
    </w:lvl>
    <w:lvl w:ilvl="6">
      <w:start w:val="1"/>
      <w:numFmt w:val="decimal"/>
      <w:isLgl/>
      <w:lvlText w:val="%1.%2.%3.%4.%5.%6.%7"/>
      <w:lvlJc w:val="left"/>
      <w:pPr>
        <w:ind w:left="7200" w:hanging="360"/>
      </w:pPr>
      <w:rPr>
        <w:rFonts w:hint="default"/>
      </w:rPr>
    </w:lvl>
    <w:lvl w:ilvl="7">
      <w:start w:val="1"/>
      <w:numFmt w:val="decimal"/>
      <w:isLgl/>
      <w:lvlText w:val="%1.%2.%3.%4.%5.%6.%7.%8"/>
      <w:lvlJc w:val="left"/>
      <w:pPr>
        <w:ind w:left="8280" w:hanging="360"/>
      </w:pPr>
      <w:rPr>
        <w:rFonts w:hint="default"/>
      </w:rPr>
    </w:lvl>
    <w:lvl w:ilvl="8">
      <w:start w:val="1"/>
      <w:numFmt w:val="decimal"/>
      <w:isLgl/>
      <w:lvlText w:val="%1.%2.%3.%4.%5.%6.%7.%8.%9"/>
      <w:lvlJc w:val="left"/>
      <w:pPr>
        <w:ind w:left="9360" w:hanging="360"/>
      </w:pPr>
      <w:rPr>
        <w:rFonts w:hint="default"/>
      </w:rPr>
    </w:lvl>
  </w:abstractNum>
  <w:abstractNum w:abstractNumId="30">
    <w:nsid w:val="7B1119B4"/>
    <w:multiLevelType w:val="hybridMultilevel"/>
    <w:tmpl w:val="125C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9"/>
  </w:num>
  <w:num w:numId="13">
    <w:abstractNumId w:val="13"/>
  </w:num>
  <w:num w:numId="14">
    <w:abstractNumId w:val="17"/>
  </w:num>
  <w:num w:numId="15">
    <w:abstractNumId w:val="30"/>
  </w:num>
  <w:num w:numId="16">
    <w:abstractNumId w:val="11"/>
  </w:num>
  <w:num w:numId="17">
    <w:abstractNumId w:val="16"/>
  </w:num>
  <w:num w:numId="18">
    <w:abstractNumId w:val="27"/>
  </w:num>
  <w:num w:numId="19">
    <w:abstractNumId w:val="10"/>
  </w:num>
  <w:num w:numId="20">
    <w:abstractNumId w:val="15"/>
  </w:num>
  <w:num w:numId="21">
    <w:abstractNumId w:val="12"/>
  </w:num>
  <w:num w:numId="22">
    <w:abstractNumId w:val="29"/>
  </w:num>
  <w:num w:numId="23">
    <w:abstractNumId w:val="21"/>
  </w:num>
  <w:num w:numId="24">
    <w:abstractNumId w:val="24"/>
  </w:num>
  <w:num w:numId="25">
    <w:abstractNumId w:val="20"/>
  </w:num>
  <w:num w:numId="26">
    <w:abstractNumId w:val="18"/>
  </w:num>
  <w:num w:numId="27">
    <w:abstractNumId w:val="22"/>
  </w:num>
  <w:num w:numId="28">
    <w:abstractNumId w:val="25"/>
  </w:num>
  <w:num w:numId="29">
    <w:abstractNumId w:val="14"/>
  </w:num>
  <w:num w:numId="30">
    <w:abstractNumId w:val="25"/>
  </w:num>
  <w:num w:numId="31">
    <w:abstractNumId w:val="25"/>
  </w:num>
  <w:num w:numId="32">
    <w:abstractNumId w:val="26"/>
  </w:num>
  <w:num w:numId="33">
    <w:abstractNumId w:val="28"/>
  </w:num>
  <w:num w:numId="34">
    <w:abstractNumId w:val="25"/>
  </w:num>
  <w:num w:numId="35">
    <w:abstractNumId w:val="25"/>
  </w:num>
  <w:num w:numId="36">
    <w:abstractNumId w:val="25"/>
  </w:num>
  <w:num w:numId="37">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A68"/>
    <w:rsid w:val="000022C0"/>
    <w:rsid w:val="000028C0"/>
    <w:rsid w:val="00003565"/>
    <w:rsid w:val="00003EA9"/>
    <w:rsid w:val="00005AC6"/>
    <w:rsid w:val="000069F8"/>
    <w:rsid w:val="00007978"/>
    <w:rsid w:val="00010420"/>
    <w:rsid w:val="00012D2C"/>
    <w:rsid w:val="00012EAC"/>
    <w:rsid w:val="00014568"/>
    <w:rsid w:val="000161E1"/>
    <w:rsid w:val="000165C2"/>
    <w:rsid w:val="00021AFC"/>
    <w:rsid w:val="00021B15"/>
    <w:rsid w:val="00023B4E"/>
    <w:rsid w:val="00025A1B"/>
    <w:rsid w:val="00026045"/>
    <w:rsid w:val="00030313"/>
    <w:rsid w:val="000303DB"/>
    <w:rsid w:val="00030DE9"/>
    <w:rsid w:val="00031B7B"/>
    <w:rsid w:val="000320D9"/>
    <w:rsid w:val="00035317"/>
    <w:rsid w:val="000375BE"/>
    <w:rsid w:val="00040447"/>
    <w:rsid w:val="00042B02"/>
    <w:rsid w:val="00045FC1"/>
    <w:rsid w:val="0005095C"/>
    <w:rsid w:val="0005232F"/>
    <w:rsid w:val="00055408"/>
    <w:rsid w:val="00055C3F"/>
    <w:rsid w:val="0005704C"/>
    <w:rsid w:val="00057D36"/>
    <w:rsid w:val="0006083F"/>
    <w:rsid w:val="000616C8"/>
    <w:rsid w:val="00062B64"/>
    <w:rsid w:val="0006459D"/>
    <w:rsid w:val="00066ED1"/>
    <w:rsid w:val="000671F2"/>
    <w:rsid w:val="00070034"/>
    <w:rsid w:val="00071734"/>
    <w:rsid w:val="00077109"/>
    <w:rsid w:val="0007736A"/>
    <w:rsid w:val="00077C70"/>
    <w:rsid w:val="00080494"/>
    <w:rsid w:val="000808FE"/>
    <w:rsid w:val="00083B74"/>
    <w:rsid w:val="00090BD3"/>
    <w:rsid w:val="00091CF7"/>
    <w:rsid w:val="00092FA6"/>
    <w:rsid w:val="00093220"/>
    <w:rsid w:val="00093448"/>
    <w:rsid w:val="00096BBF"/>
    <w:rsid w:val="00096D25"/>
    <w:rsid w:val="000A060D"/>
    <w:rsid w:val="000A068D"/>
    <w:rsid w:val="000A0FE5"/>
    <w:rsid w:val="000A4065"/>
    <w:rsid w:val="000A6D5D"/>
    <w:rsid w:val="000A7590"/>
    <w:rsid w:val="000B0727"/>
    <w:rsid w:val="000B4034"/>
    <w:rsid w:val="000B42C3"/>
    <w:rsid w:val="000B4806"/>
    <w:rsid w:val="000B58D8"/>
    <w:rsid w:val="000B7A1F"/>
    <w:rsid w:val="000C15ED"/>
    <w:rsid w:val="000C21AB"/>
    <w:rsid w:val="000C2CD0"/>
    <w:rsid w:val="000C2D6C"/>
    <w:rsid w:val="000C2E3F"/>
    <w:rsid w:val="000C3022"/>
    <w:rsid w:val="000C52B6"/>
    <w:rsid w:val="000C5FB6"/>
    <w:rsid w:val="000D10EF"/>
    <w:rsid w:val="000D6518"/>
    <w:rsid w:val="000E1583"/>
    <w:rsid w:val="000E3F47"/>
    <w:rsid w:val="000E6E94"/>
    <w:rsid w:val="000E7752"/>
    <w:rsid w:val="000F1551"/>
    <w:rsid w:val="000F7D32"/>
    <w:rsid w:val="00107C74"/>
    <w:rsid w:val="001100AE"/>
    <w:rsid w:val="00111B95"/>
    <w:rsid w:val="00111E3E"/>
    <w:rsid w:val="00114382"/>
    <w:rsid w:val="00115F91"/>
    <w:rsid w:val="0011643F"/>
    <w:rsid w:val="0012164F"/>
    <w:rsid w:val="001222C2"/>
    <w:rsid w:val="00125639"/>
    <w:rsid w:val="00125BD8"/>
    <w:rsid w:val="00127C3E"/>
    <w:rsid w:val="00130DA8"/>
    <w:rsid w:val="0013329D"/>
    <w:rsid w:val="001345B8"/>
    <w:rsid w:val="0013482C"/>
    <w:rsid w:val="001358BD"/>
    <w:rsid w:val="001359AE"/>
    <w:rsid w:val="00140831"/>
    <w:rsid w:val="00141419"/>
    <w:rsid w:val="00141E65"/>
    <w:rsid w:val="00142681"/>
    <w:rsid w:val="001427C1"/>
    <w:rsid w:val="001452E5"/>
    <w:rsid w:val="00146E03"/>
    <w:rsid w:val="00150111"/>
    <w:rsid w:val="00150360"/>
    <w:rsid w:val="0015745A"/>
    <w:rsid w:val="001611AB"/>
    <w:rsid w:val="00163623"/>
    <w:rsid w:val="00166B0D"/>
    <w:rsid w:val="001761BB"/>
    <w:rsid w:val="00176EA0"/>
    <w:rsid w:val="001844A0"/>
    <w:rsid w:val="001862D1"/>
    <w:rsid w:val="001904F5"/>
    <w:rsid w:val="00190E33"/>
    <w:rsid w:val="00192914"/>
    <w:rsid w:val="00196E68"/>
    <w:rsid w:val="001978F6"/>
    <w:rsid w:val="00197912"/>
    <w:rsid w:val="001A0790"/>
    <w:rsid w:val="001A1ACC"/>
    <w:rsid w:val="001B025D"/>
    <w:rsid w:val="001B09CC"/>
    <w:rsid w:val="001B22FD"/>
    <w:rsid w:val="001B2A78"/>
    <w:rsid w:val="001B3B7F"/>
    <w:rsid w:val="001B5CAE"/>
    <w:rsid w:val="001B6876"/>
    <w:rsid w:val="001B72ED"/>
    <w:rsid w:val="001B7DEB"/>
    <w:rsid w:val="001B7F6C"/>
    <w:rsid w:val="001C1AE4"/>
    <w:rsid w:val="001C2DCD"/>
    <w:rsid w:val="001C358E"/>
    <w:rsid w:val="001C3899"/>
    <w:rsid w:val="001D1F26"/>
    <w:rsid w:val="001D286E"/>
    <w:rsid w:val="001D3CC3"/>
    <w:rsid w:val="001D4C07"/>
    <w:rsid w:val="001D542D"/>
    <w:rsid w:val="001D5B86"/>
    <w:rsid w:val="001D5D19"/>
    <w:rsid w:val="001D5E6A"/>
    <w:rsid w:val="001E1324"/>
    <w:rsid w:val="001E132B"/>
    <w:rsid w:val="001E18F9"/>
    <w:rsid w:val="001E3F4F"/>
    <w:rsid w:val="001E4968"/>
    <w:rsid w:val="001E7C7C"/>
    <w:rsid w:val="001F0882"/>
    <w:rsid w:val="001F34D9"/>
    <w:rsid w:val="001F4505"/>
    <w:rsid w:val="001F5855"/>
    <w:rsid w:val="001F6E26"/>
    <w:rsid w:val="0020769D"/>
    <w:rsid w:val="00207CA2"/>
    <w:rsid w:val="00211A3B"/>
    <w:rsid w:val="00212AAD"/>
    <w:rsid w:val="00213126"/>
    <w:rsid w:val="0021537B"/>
    <w:rsid w:val="00216036"/>
    <w:rsid w:val="00216126"/>
    <w:rsid w:val="00216600"/>
    <w:rsid w:val="002172B5"/>
    <w:rsid w:val="00217DDF"/>
    <w:rsid w:val="00220C8C"/>
    <w:rsid w:val="0022619C"/>
    <w:rsid w:val="00227543"/>
    <w:rsid w:val="00227590"/>
    <w:rsid w:val="00230F49"/>
    <w:rsid w:val="002310F3"/>
    <w:rsid w:val="00231429"/>
    <w:rsid w:val="00235828"/>
    <w:rsid w:val="00236C39"/>
    <w:rsid w:val="002403F5"/>
    <w:rsid w:val="002406A4"/>
    <w:rsid w:val="00240D1F"/>
    <w:rsid w:val="0024165D"/>
    <w:rsid w:val="0024249B"/>
    <w:rsid w:val="0024331F"/>
    <w:rsid w:val="0025130E"/>
    <w:rsid w:val="002556AD"/>
    <w:rsid w:val="0025632F"/>
    <w:rsid w:val="0025728A"/>
    <w:rsid w:val="00260606"/>
    <w:rsid w:val="0026387F"/>
    <w:rsid w:val="002644E7"/>
    <w:rsid w:val="002650AC"/>
    <w:rsid w:val="00266493"/>
    <w:rsid w:val="002667EF"/>
    <w:rsid w:val="002672DC"/>
    <w:rsid w:val="002675FD"/>
    <w:rsid w:val="0027359D"/>
    <w:rsid w:val="00274106"/>
    <w:rsid w:val="0027531F"/>
    <w:rsid w:val="002757B8"/>
    <w:rsid w:val="0027601E"/>
    <w:rsid w:val="00276FE8"/>
    <w:rsid w:val="002775EE"/>
    <w:rsid w:val="002779D8"/>
    <w:rsid w:val="00277ADA"/>
    <w:rsid w:val="002818C7"/>
    <w:rsid w:val="00284BDE"/>
    <w:rsid w:val="002854A9"/>
    <w:rsid w:val="002908B8"/>
    <w:rsid w:val="0029219C"/>
    <w:rsid w:val="00293613"/>
    <w:rsid w:val="0029544C"/>
    <w:rsid w:val="002958CF"/>
    <w:rsid w:val="002A1360"/>
    <w:rsid w:val="002A310F"/>
    <w:rsid w:val="002A394C"/>
    <w:rsid w:val="002A4535"/>
    <w:rsid w:val="002A5B7C"/>
    <w:rsid w:val="002A785A"/>
    <w:rsid w:val="002B096E"/>
    <w:rsid w:val="002B1EAF"/>
    <w:rsid w:val="002B37F3"/>
    <w:rsid w:val="002B716E"/>
    <w:rsid w:val="002B792E"/>
    <w:rsid w:val="002C19BC"/>
    <w:rsid w:val="002C4C20"/>
    <w:rsid w:val="002C6F7E"/>
    <w:rsid w:val="002D010B"/>
    <w:rsid w:val="002D06EC"/>
    <w:rsid w:val="002D13D1"/>
    <w:rsid w:val="002D1932"/>
    <w:rsid w:val="002D1A72"/>
    <w:rsid w:val="002D3B80"/>
    <w:rsid w:val="002D3DF1"/>
    <w:rsid w:val="002D6039"/>
    <w:rsid w:val="002D7B59"/>
    <w:rsid w:val="002E00B6"/>
    <w:rsid w:val="002E047D"/>
    <w:rsid w:val="002E0DBF"/>
    <w:rsid w:val="002E1291"/>
    <w:rsid w:val="002E2523"/>
    <w:rsid w:val="002E4A22"/>
    <w:rsid w:val="002E54C7"/>
    <w:rsid w:val="002E6AF4"/>
    <w:rsid w:val="002E710F"/>
    <w:rsid w:val="002E76EC"/>
    <w:rsid w:val="002F0B61"/>
    <w:rsid w:val="002F4802"/>
    <w:rsid w:val="002F6273"/>
    <w:rsid w:val="002F77AD"/>
    <w:rsid w:val="003002CC"/>
    <w:rsid w:val="003044B2"/>
    <w:rsid w:val="0030757C"/>
    <w:rsid w:val="00307E1B"/>
    <w:rsid w:val="0031027E"/>
    <w:rsid w:val="003123EB"/>
    <w:rsid w:val="00313C31"/>
    <w:rsid w:val="0031500C"/>
    <w:rsid w:val="00316251"/>
    <w:rsid w:val="00317774"/>
    <w:rsid w:val="00317E54"/>
    <w:rsid w:val="0032033F"/>
    <w:rsid w:val="0032157F"/>
    <w:rsid w:val="00326F65"/>
    <w:rsid w:val="003279B8"/>
    <w:rsid w:val="00330DA5"/>
    <w:rsid w:val="0033117E"/>
    <w:rsid w:val="00331218"/>
    <w:rsid w:val="003317D8"/>
    <w:rsid w:val="003349E8"/>
    <w:rsid w:val="003349F9"/>
    <w:rsid w:val="003354F0"/>
    <w:rsid w:val="00335F05"/>
    <w:rsid w:val="00340909"/>
    <w:rsid w:val="00341EF9"/>
    <w:rsid w:val="00343587"/>
    <w:rsid w:val="00346142"/>
    <w:rsid w:val="003461DD"/>
    <w:rsid w:val="00347F3F"/>
    <w:rsid w:val="003528ED"/>
    <w:rsid w:val="00352CD8"/>
    <w:rsid w:val="0035343F"/>
    <w:rsid w:val="00357B81"/>
    <w:rsid w:val="003603CE"/>
    <w:rsid w:val="00360E24"/>
    <w:rsid w:val="003662CB"/>
    <w:rsid w:val="00366DAF"/>
    <w:rsid w:val="00372BC9"/>
    <w:rsid w:val="0037558A"/>
    <w:rsid w:val="00375CB8"/>
    <w:rsid w:val="003768FA"/>
    <w:rsid w:val="00377EBB"/>
    <w:rsid w:val="00380000"/>
    <w:rsid w:val="003814ED"/>
    <w:rsid w:val="003846F1"/>
    <w:rsid w:val="00386F63"/>
    <w:rsid w:val="003908CC"/>
    <w:rsid w:val="00390E75"/>
    <w:rsid w:val="0039283A"/>
    <w:rsid w:val="00392B40"/>
    <w:rsid w:val="00394F08"/>
    <w:rsid w:val="003967CC"/>
    <w:rsid w:val="003A5DD3"/>
    <w:rsid w:val="003A5E00"/>
    <w:rsid w:val="003A7B98"/>
    <w:rsid w:val="003B1357"/>
    <w:rsid w:val="003B1AD7"/>
    <w:rsid w:val="003B54B0"/>
    <w:rsid w:val="003B7DD9"/>
    <w:rsid w:val="003C00A6"/>
    <w:rsid w:val="003C08DB"/>
    <w:rsid w:val="003C0CD1"/>
    <w:rsid w:val="003C33C1"/>
    <w:rsid w:val="003C3B26"/>
    <w:rsid w:val="003C3D32"/>
    <w:rsid w:val="003C4831"/>
    <w:rsid w:val="003C4AF2"/>
    <w:rsid w:val="003C4E88"/>
    <w:rsid w:val="003C6886"/>
    <w:rsid w:val="003C748E"/>
    <w:rsid w:val="003D1423"/>
    <w:rsid w:val="003D19B3"/>
    <w:rsid w:val="003D26C6"/>
    <w:rsid w:val="003D38DA"/>
    <w:rsid w:val="003E02E4"/>
    <w:rsid w:val="003E2001"/>
    <w:rsid w:val="003E36A4"/>
    <w:rsid w:val="003E430A"/>
    <w:rsid w:val="003E59F1"/>
    <w:rsid w:val="003F2650"/>
    <w:rsid w:val="003F2AC5"/>
    <w:rsid w:val="003F304C"/>
    <w:rsid w:val="003F3EE1"/>
    <w:rsid w:val="003F764E"/>
    <w:rsid w:val="00402D92"/>
    <w:rsid w:val="00404582"/>
    <w:rsid w:val="00407FBD"/>
    <w:rsid w:val="00411C02"/>
    <w:rsid w:val="0041246F"/>
    <w:rsid w:val="0041363F"/>
    <w:rsid w:val="004139B6"/>
    <w:rsid w:val="00414D8F"/>
    <w:rsid w:val="004151E8"/>
    <w:rsid w:val="0042233E"/>
    <w:rsid w:val="00423A39"/>
    <w:rsid w:val="00424B51"/>
    <w:rsid w:val="0042538C"/>
    <w:rsid w:val="00434039"/>
    <w:rsid w:val="0043494D"/>
    <w:rsid w:val="0043781D"/>
    <w:rsid w:val="00441015"/>
    <w:rsid w:val="0044256A"/>
    <w:rsid w:val="00443349"/>
    <w:rsid w:val="004433A4"/>
    <w:rsid w:val="00447C3E"/>
    <w:rsid w:val="00450D7D"/>
    <w:rsid w:val="0045209C"/>
    <w:rsid w:val="00452777"/>
    <w:rsid w:val="00453B83"/>
    <w:rsid w:val="0045773F"/>
    <w:rsid w:val="00457E2D"/>
    <w:rsid w:val="00461E13"/>
    <w:rsid w:val="00462244"/>
    <w:rsid w:val="00462263"/>
    <w:rsid w:val="0046255B"/>
    <w:rsid w:val="00462B30"/>
    <w:rsid w:val="00463D34"/>
    <w:rsid w:val="0046680E"/>
    <w:rsid w:val="004735EC"/>
    <w:rsid w:val="00474F1E"/>
    <w:rsid w:val="00483A49"/>
    <w:rsid w:val="00485269"/>
    <w:rsid w:val="004921AC"/>
    <w:rsid w:val="00494EAA"/>
    <w:rsid w:val="00494F7E"/>
    <w:rsid w:val="004965A3"/>
    <w:rsid w:val="004A18DA"/>
    <w:rsid w:val="004A1F94"/>
    <w:rsid w:val="004A2E79"/>
    <w:rsid w:val="004A30EF"/>
    <w:rsid w:val="004A5B9D"/>
    <w:rsid w:val="004A7283"/>
    <w:rsid w:val="004B23DB"/>
    <w:rsid w:val="004B4F9E"/>
    <w:rsid w:val="004B540F"/>
    <w:rsid w:val="004B55B3"/>
    <w:rsid w:val="004B55DD"/>
    <w:rsid w:val="004B6E04"/>
    <w:rsid w:val="004D0DAC"/>
    <w:rsid w:val="004D1603"/>
    <w:rsid w:val="004D43EC"/>
    <w:rsid w:val="004D576B"/>
    <w:rsid w:val="004D6999"/>
    <w:rsid w:val="004E4FDA"/>
    <w:rsid w:val="004E60AA"/>
    <w:rsid w:val="004F1B1E"/>
    <w:rsid w:val="004F203F"/>
    <w:rsid w:val="004F26B7"/>
    <w:rsid w:val="004F50A2"/>
    <w:rsid w:val="004F6AC2"/>
    <w:rsid w:val="004F7220"/>
    <w:rsid w:val="00505019"/>
    <w:rsid w:val="00507884"/>
    <w:rsid w:val="0051010C"/>
    <w:rsid w:val="005102E6"/>
    <w:rsid w:val="005127B7"/>
    <w:rsid w:val="00513B70"/>
    <w:rsid w:val="00521F02"/>
    <w:rsid w:val="005230C1"/>
    <w:rsid w:val="00523D0D"/>
    <w:rsid w:val="005253BF"/>
    <w:rsid w:val="0052554D"/>
    <w:rsid w:val="00525D4E"/>
    <w:rsid w:val="00526D5F"/>
    <w:rsid w:val="005278CF"/>
    <w:rsid w:val="00532E0C"/>
    <w:rsid w:val="005336F8"/>
    <w:rsid w:val="00536A0E"/>
    <w:rsid w:val="00536D59"/>
    <w:rsid w:val="005375CE"/>
    <w:rsid w:val="0054107F"/>
    <w:rsid w:val="0054151C"/>
    <w:rsid w:val="005423FA"/>
    <w:rsid w:val="0054730D"/>
    <w:rsid w:val="0055107A"/>
    <w:rsid w:val="00557443"/>
    <w:rsid w:val="00557A79"/>
    <w:rsid w:val="00557C43"/>
    <w:rsid w:val="005618BE"/>
    <w:rsid w:val="00565450"/>
    <w:rsid w:val="00575877"/>
    <w:rsid w:val="0058073A"/>
    <w:rsid w:val="005815C2"/>
    <w:rsid w:val="005821E5"/>
    <w:rsid w:val="005876A9"/>
    <w:rsid w:val="00587870"/>
    <w:rsid w:val="00590588"/>
    <w:rsid w:val="0059455F"/>
    <w:rsid w:val="00594CE5"/>
    <w:rsid w:val="00595197"/>
    <w:rsid w:val="005970A9"/>
    <w:rsid w:val="00597F3C"/>
    <w:rsid w:val="005A1983"/>
    <w:rsid w:val="005A1B7F"/>
    <w:rsid w:val="005A2113"/>
    <w:rsid w:val="005A361B"/>
    <w:rsid w:val="005A3870"/>
    <w:rsid w:val="005A39FC"/>
    <w:rsid w:val="005A4A08"/>
    <w:rsid w:val="005A7110"/>
    <w:rsid w:val="005B29F4"/>
    <w:rsid w:val="005B72C8"/>
    <w:rsid w:val="005C08D6"/>
    <w:rsid w:val="005C1B67"/>
    <w:rsid w:val="005C53C7"/>
    <w:rsid w:val="005C5CC1"/>
    <w:rsid w:val="005C6315"/>
    <w:rsid w:val="005C76E7"/>
    <w:rsid w:val="005D4D9B"/>
    <w:rsid w:val="005D4DEA"/>
    <w:rsid w:val="005D6AC7"/>
    <w:rsid w:val="005D720F"/>
    <w:rsid w:val="005E1844"/>
    <w:rsid w:val="005E3F1A"/>
    <w:rsid w:val="005E3F26"/>
    <w:rsid w:val="005E5345"/>
    <w:rsid w:val="005E70A5"/>
    <w:rsid w:val="005E7CC2"/>
    <w:rsid w:val="005F0256"/>
    <w:rsid w:val="005F2C42"/>
    <w:rsid w:val="005F3BF9"/>
    <w:rsid w:val="005F7F77"/>
    <w:rsid w:val="00602212"/>
    <w:rsid w:val="006049B3"/>
    <w:rsid w:val="006053D1"/>
    <w:rsid w:val="00605C2C"/>
    <w:rsid w:val="00605EE8"/>
    <w:rsid w:val="00606D33"/>
    <w:rsid w:val="00607235"/>
    <w:rsid w:val="00607B7C"/>
    <w:rsid w:val="0061103C"/>
    <w:rsid w:val="00611632"/>
    <w:rsid w:val="006146C7"/>
    <w:rsid w:val="0061685F"/>
    <w:rsid w:val="00620C2D"/>
    <w:rsid w:val="006213BF"/>
    <w:rsid w:val="00634D69"/>
    <w:rsid w:val="00636160"/>
    <w:rsid w:val="00642D6B"/>
    <w:rsid w:val="00643D7E"/>
    <w:rsid w:val="006442D0"/>
    <w:rsid w:val="006519B9"/>
    <w:rsid w:val="00651CFD"/>
    <w:rsid w:val="0065305F"/>
    <w:rsid w:val="00653139"/>
    <w:rsid w:val="00654752"/>
    <w:rsid w:val="006655CE"/>
    <w:rsid w:val="00671A96"/>
    <w:rsid w:val="006726A9"/>
    <w:rsid w:val="00672F90"/>
    <w:rsid w:val="00674804"/>
    <w:rsid w:val="00676804"/>
    <w:rsid w:val="00676F89"/>
    <w:rsid w:val="00677831"/>
    <w:rsid w:val="00680499"/>
    <w:rsid w:val="0068073F"/>
    <w:rsid w:val="00680BED"/>
    <w:rsid w:val="0068127E"/>
    <w:rsid w:val="0068259C"/>
    <w:rsid w:val="00682813"/>
    <w:rsid w:val="00682EC9"/>
    <w:rsid w:val="00686425"/>
    <w:rsid w:val="00686D2B"/>
    <w:rsid w:val="00690867"/>
    <w:rsid w:val="006931D4"/>
    <w:rsid w:val="00694519"/>
    <w:rsid w:val="00694DA7"/>
    <w:rsid w:val="006A3DB9"/>
    <w:rsid w:val="006A5E90"/>
    <w:rsid w:val="006A61F4"/>
    <w:rsid w:val="006A7BFE"/>
    <w:rsid w:val="006B103F"/>
    <w:rsid w:val="006B31A9"/>
    <w:rsid w:val="006B687C"/>
    <w:rsid w:val="006B6D2B"/>
    <w:rsid w:val="006B775D"/>
    <w:rsid w:val="006B7DDA"/>
    <w:rsid w:val="006C2B04"/>
    <w:rsid w:val="006D26F8"/>
    <w:rsid w:val="006E0DD2"/>
    <w:rsid w:val="006E3129"/>
    <w:rsid w:val="006E4664"/>
    <w:rsid w:val="006E5B94"/>
    <w:rsid w:val="006F0976"/>
    <w:rsid w:val="006F3D93"/>
    <w:rsid w:val="006F76F7"/>
    <w:rsid w:val="00703D73"/>
    <w:rsid w:val="007059CD"/>
    <w:rsid w:val="0071286B"/>
    <w:rsid w:val="00712DC1"/>
    <w:rsid w:val="00714158"/>
    <w:rsid w:val="007148AB"/>
    <w:rsid w:val="00715212"/>
    <w:rsid w:val="0072334B"/>
    <w:rsid w:val="007239BF"/>
    <w:rsid w:val="00723A07"/>
    <w:rsid w:val="007243A2"/>
    <w:rsid w:val="00724603"/>
    <w:rsid w:val="00724F69"/>
    <w:rsid w:val="00725290"/>
    <w:rsid w:val="007253F9"/>
    <w:rsid w:val="007269C9"/>
    <w:rsid w:val="00727106"/>
    <w:rsid w:val="007277A5"/>
    <w:rsid w:val="00727CF9"/>
    <w:rsid w:val="00727E0E"/>
    <w:rsid w:val="00730FC9"/>
    <w:rsid w:val="00732012"/>
    <w:rsid w:val="007330F6"/>
    <w:rsid w:val="00735328"/>
    <w:rsid w:val="0073551C"/>
    <w:rsid w:val="00735956"/>
    <w:rsid w:val="00736F85"/>
    <w:rsid w:val="00737A04"/>
    <w:rsid w:val="007424A3"/>
    <w:rsid w:val="007425FB"/>
    <w:rsid w:val="00742DB4"/>
    <w:rsid w:val="00744ADA"/>
    <w:rsid w:val="00745135"/>
    <w:rsid w:val="00746694"/>
    <w:rsid w:val="0075049D"/>
    <w:rsid w:val="00751787"/>
    <w:rsid w:val="00751D7B"/>
    <w:rsid w:val="00757018"/>
    <w:rsid w:val="007617E2"/>
    <w:rsid w:val="00766166"/>
    <w:rsid w:val="00766E0A"/>
    <w:rsid w:val="00767584"/>
    <w:rsid w:val="007705DF"/>
    <w:rsid w:val="007724BC"/>
    <w:rsid w:val="007732B4"/>
    <w:rsid w:val="00775155"/>
    <w:rsid w:val="00776BD8"/>
    <w:rsid w:val="00776F45"/>
    <w:rsid w:val="00777645"/>
    <w:rsid w:val="00780763"/>
    <w:rsid w:val="007815E6"/>
    <w:rsid w:val="00784463"/>
    <w:rsid w:val="00785C46"/>
    <w:rsid w:val="007878FE"/>
    <w:rsid w:val="00791087"/>
    <w:rsid w:val="007934E4"/>
    <w:rsid w:val="00795F02"/>
    <w:rsid w:val="00796691"/>
    <w:rsid w:val="007A0E2A"/>
    <w:rsid w:val="007A27C2"/>
    <w:rsid w:val="007A2911"/>
    <w:rsid w:val="007A2D1A"/>
    <w:rsid w:val="007B14FC"/>
    <w:rsid w:val="007B22CE"/>
    <w:rsid w:val="007B6762"/>
    <w:rsid w:val="007B68A9"/>
    <w:rsid w:val="007B793F"/>
    <w:rsid w:val="007C04ED"/>
    <w:rsid w:val="007C1A0B"/>
    <w:rsid w:val="007C4658"/>
    <w:rsid w:val="007C4701"/>
    <w:rsid w:val="007C7522"/>
    <w:rsid w:val="007C7B5E"/>
    <w:rsid w:val="007D0EA5"/>
    <w:rsid w:val="007D2D85"/>
    <w:rsid w:val="007D332B"/>
    <w:rsid w:val="007D627D"/>
    <w:rsid w:val="007D643F"/>
    <w:rsid w:val="007E0392"/>
    <w:rsid w:val="007E0B28"/>
    <w:rsid w:val="007E0E18"/>
    <w:rsid w:val="007E2CE1"/>
    <w:rsid w:val="007E2D74"/>
    <w:rsid w:val="007E3847"/>
    <w:rsid w:val="007E7062"/>
    <w:rsid w:val="007E71D9"/>
    <w:rsid w:val="007E78F1"/>
    <w:rsid w:val="007E7E2E"/>
    <w:rsid w:val="007F037E"/>
    <w:rsid w:val="007F124B"/>
    <w:rsid w:val="007F14AF"/>
    <w:rsid w:val="007F230C"/>
    <w:rsid w:val="007F232C"/>
    <w:rsid w:val="00800BB9"/>
    <w:rsid w:val="00800F14"/>
    <w:rsid w:val="00802F3B"/>
    <w:rsid w:val="0080469E"/>
    <w:rsid w:val="00804D8D"/>
    <w:rsid w:val="008051D3"/>
    <w:rsid w:val="008133B3"/>
    <w:rsid w:val="008137BF"/>
    <w:rsid w:val="008160A7"/>
    <w:rsid w:val="008168DE"/>
    <w:rsid w:val="008179F0"/>
    <w:rsid w:val="008223B3"/>
    <w:rsid w:val="00822C38"/>
    <w:rsid w:val="00822CE9"/>
    <w:rsid w:val="00823142"/>
    <w:rsid w:val="00823B01"/>
    <w:rsid w:val="00830051"/>
    <w:rsid w:val="008315E3"/>
    <w:rsid w:val="008321BF"/>
    <w:rsid w:val="008322A1"/>
    <w:rsid w:val="00832720"/>
    <w:rsid w:val="008329F3"/>
    <w:rsid w:val="00834180"/>
    <w:rsid w:val="0083483E"/>
    <w:rsid w:val="00840392"/>
    <w:rsid w:val="00844694"/>
    <w:rsid w:val="00844C37"/>
    <w:rsid w:val="0084651A"/>
    <w:rsid w:val="00847CEB"/>
    <w:rsid w:val="00853B71"/>
    <w:rsid w:val="00854A72"/>
    <w:rsid w:val="008614E3"/>
    <w:rsid w:val="0086352A"/>
    <w:rsid w:val="00864D43"/>
    <w:rsid w:val="00865421"/>
    <w:rsid w:val="00866AE5"/>
    <w:rsid w:val="00867140"/>
    <w:rsid w:val="008678ED"/>
    <w:rsid w:val="00871D56"/>
    <w:rsid w:val="00871EE1"/>
    <w:rsid w:val="008737DA"/>
    <w:rsid w:val="00877C32"/>
    <w:rsid w:val="008801DD"/>
    <w:rsid w:val="00880EEE"/>
    <w:rsid w:val="008838BE"/>
    <w:rsid w:val="00886A19"/>
    <w:rsid w:val="00886D56"/>
    <w:rsid w:val="00886E01"/>
    <w:rsid w:val="008916C8"/>
    <w:rsid w:val="008920CC"/>
    <w:rsid w:val="008929D3"/>
    <w:rsid w:val="00893857"/>
    <w:rsid w:val="00893A06"/>
    <w:rsid w:val="0089525E"/>
    <w:rsid w:val="008976EE"/>
    <w:rsid w:val="008979DF"/>
    <w:rsid w:val="008A1683"/>
    <w:rsid w:val="008A1C66"/>
    <w:rsid w:val="008A21E8"/>
    <w:rsid w:val="008A2DFA"/>
    <w:rsid w:val="008A32B7"/>
    <w:rsid w:val="008A3F19"/>
    <w:rsid w:val="008A417B"/>
    <w:rsid w:val="008A7C9A"/>
    <w:rsid w:val="008B020E"/>
    <w:rsid w:val="008B741C"/>
    <w:rsid w:val="008C02D2"/>
    <w:rsid w:val="008C35DC"/>
    <w:rsid w:val="008C611B"/>
    <w:rsid w:val="008C72DF"/>
    <w:rsid w:val="008D0786"/>
    <w:rsid w:val="008D0ADE"/>
    <w:rsid w:val="008D2B4A"/>
    <w:rsid w:val="008D3F7F"/>
    <w:rsid w:val="008D4C87"/>
    <w:rsid w:val="008D7D38"/>
    <w:rsid w:val="008E218E"/>
    <w:rsid w:val="008E297C"/>
    <w:rsid w:val="008E466B"/>
    <w:rsid w:val="008E58C3"/>
    <w:rsid w:val="008E73CC"/>
    <w:rsid w:val="008E7614"/>
    <w:rsid w:val="008F18F5"/>
    <w:rsid w:val="008F3594"/>
    <w:rsid w:val="008F5093"/>
    <w:rsid w:val="008F5604"/>
    <w:rsid w:val="008F58C4"/>
    <w:rsid w:val="008F5E81"/>
    <w:rsid w:val="008F62F1"/>
    <w:rsid w:val="008F6FD9"/>
    <w:rsid w:val="008F71DB"/>
    <w:rsid w:val="008F7E7F"/>
    <w:rsid w:val="00900884"/>
    <w:rsid w:val="00902256"/>
    <w:rsid w:val="009045B0"/>
    <w:rsid w:val="00911A9C"/>
    <w:rsid w:val="00911D0E"/>
    <w:rsid w:val="00917A19"/>
    <w:rsid w:val="009207A7"/>
    <w:rsid w:val="0092139D"/>
    <w:rsid w:val="00922BE9"/>
    <w:rsid w:val="00926178"/>
    <w:rsid w:val="009307F2"/>
    <w:rsid w:val="00932997"/>
    <w:rsid w:val="00933B90"/>
    <w:rsid w:val="00941549"/>
    <w:rsid w:val="0094312E"/>
    <w:rsid w:val="009446EE"/>
    <w:rsid w:val="00946947"/>
    <w:rsid w:val="00947063"/>
    <w:rsid w:val="00951154"/>
    <w:rsid w:val="0095183D"/>
    <w:rsid w:val="00953780"/>
    <w:rsid w:val="009541F3"/>
    <w:rsid w:val="00954F1E"/>
    <w:rsid w:val="0095642C"/>
    <w:rsid w:val="00956E88"/>
    <w:rsid w:val="00957B3B"/>
    <w:rsid w:val="00962859"/>
    <w:rsid w:val="00962D00"/>
    <w:rsid w:val="0096488D"/>
    <w:rsid w:val="0096673D"/>
    <w:rsid w:val="00967797"/>
    <w:rsid w:val="0097088E"/>
    <w:rsid w:val="009727DC"/>
    <w:rsid w:val="009757D2"/>
    <w:rsid w:val="00981681"/>
    <w:rsid w:val="0098444D"/>
    <w:rsid w:val="00985E5F"/>
    <w:rsid w:val="00991CCF"/>
    <w:rsid w:val="00992242"/>
    <w:rsid w:val="00993EC7"/>
    <w:rsid w:val="00993FBB"/>
    <w:rsid w:val="00996577"/>
    <w:rsid w:val="00997C7A"/>
    <w:rsid w:val="00997DAB"/>
    <w:rsid w:val="009A2555"/>
    <w:rsid w:val="009A3A35"/>
    <w:rsid w:val="009A4AA2"/>
    <w:rsid w:val="009A5192"/>
    <w:rsid w:val="009A60F2"/>
    <w:rsid w:val="009A73F4"/>
    <w:rsid w:val="009A74DF"/>
    <w:rsid w:val="009B1C8A"/>
    <w:rsid w:val="009B2D38"/>
    <w:rsid w:val="009B2FBA"/>
    <w:rsid w:val="009B358A"/>
    <w:rsid w:val="009B3BE9"/>
    <w:rsid w:val="009B516B"/>
    <w:rsid w:val="009B51CA"/>
    <w:rsid w:val="009B60DD"/>
    <w:rsid w:val="009B6EC6"/>
    <w:rsid w:val="009B6F3D"/>
    <w:rsid w:val="009B7C47"/>
    <w:rsid w:val="009C3589"/>
    <w:rsid w:val="009C3785"/>
    <w:rsid w:val="009C5758"/>
    <w:rsid w:val="009C6EE5"/>
    <w:rsid w:val="009D0545"/>
    <w:rsid w:val="009D0CAC"/>
    <w:rsid w:val="009D2BC4"/>
    <w:rsid w:val="009D34E2"/>
    <w:rsid w:val="009D50B8"/>
    <w:rsid w:val="009D7685"/>
    <w:rsid w:val="009D771E"/>
    <w:rsid w:val="009E3AE0"/>
    <w:rsid w:val="009E4D17"/>
    <w:rsid w:val="009E5FE9"/>
    <w:rsid w:val="009E72A7"/>
    <w:rsid w:val="009E760B"/>
    <w:rsid w:val="009E7CD8"/>
    <w:rsid w:val="009F062B"/>
    <w:rsid w:val="009F1F99"/>
    <w:rsid w:val="009F4150"/>
    <w:rsid w:val="009F4500"/>
    <w:rsid w:val="009F4CA6"/>
    <w:rsid w:val="009F5E26"/>
    <w:rsid w:val="009F7BD3"/>
    <w:rsid w:val="00A00A60"/>
    <w:rsid w:val="00A0341A"/>
    <w:rsid w:val="00A04349"/>
    <w:rsid w:val="00A044CD"/>
    <w:rsid w:val="00A054D5"/>
    <w:rsid w:val="00A05C51"/>
    <w:rsid w:val="00A06947"/>
    <w:rsid w:val="00A0732F"/>
    <w:rsid w:val="00A07C3F"/>
    <w:rsid w:val="00A104CE"/>
    <w:rsid w:val="00A11E2D"/>
    <w:rsid w:val="00A12CD8"/>
    <w:rsid w:val="00A12EB1"/>
    <w:rsid w:val="00A16D64"/>
    <w:rsid w:val="00A1757C"/>
    <w:rsid w:val="00A21B0C"/>
    <w:rsid w:val="00A251B6"/>
    <w:rsid w:val="00A26DB4"/>
    <w:rsid w:val="00A2760C"/>
    <w:rsid w:val="00A3087D"/>
    <w:rsid w:val="00A30A63"/>
    <w:rsid w:val="00A31BA4"/>
    <w:rsid w:val="00A31F8C"/>
    <w:rsid w:val="00A32752"/>
    <w:rsid w:val="00A32836"/>
    <w:rsid w:val="00A348F7"/>
    <w:rsid w:val="00A35787"/>
    <w:rsid w:val="00A36881"/>
    <w:rsid w:val="00A36FC4"/>
    <w:rsid w:val="00A413E0"/>
    <w:rsid w:val="00A43508"/>
    <w:rsid w:val="00A43A02"/>
    <w:rsid w:val="00A47DBE"/>
    <w:rsid w:val="00A55850"/>
    <w:rsid w:val="00A5699D"/>
    <w:rsid w:val="00A62AD1"/>
    <w:rsid w:val="00A707D0"/>
    <w:rsid w:val="00A709E3"/>
    <w:rsid w:val="00A722F8"/>
    <w:rsid w:val="00A7240D"/>
    <w:rsid w:val="00A72D21"/>
    <w:rsid w:val="00A73D23"/>
    <w:rsid w:val="00A866A9"/>
    <w:rsid w:val="00A910E6"/>
    <w:rsid w:val="00A91586"/>
    <w:rsid w:val="00A92DFA"/>
    <w:rsid w:val="00A92F7D"/>
    <w:rsid w:val="00A943F7"/>
    <w:rsid w:val="00A948BA"/>
    <w:rsid w:val="00AA1525"/>
    <w:rsid w:val="00AA2B3E"/>
    <w:rsid w:val="00AA383B"/>
    <w:rsid w:val="00AA3D44"/>
    <w:rsid w:val="00AA406B"/>
    <w:rsid w:val="00AA5C79"/>
    <w:rsid w:val="00AB3B3E"/>
    <w:rsid w:val="00AB42DF"/>
    <w:rsid w:val="00AC0B10"/>
    <w:rsid w:val="00AC1F7C"/>
    <w:rsid w:val="00AC2FA5"/>
    <w:rsid w:val="00AC3DA4"/>
    <w:rsid w:val="00AC6065"/>
    <w:rsid w:val="00AC6A3F"/>
    <w:rsid w:val="00AD22E8"/>
    <w:rsid w:val="00AD2C5A"/>
    <w:rsid w:val="00AD3260"/>
    <w:rsid w:val="00AD3429"/>
    <w:rsid w:val="00AE20B9"/>
    <w:rsid w:val="00AE6211"/>
    <w:rsid w:val="00AF4A80"/>
    <w:rsid w:val="00AF63E8"/>
    <w:rsid w:val="00AF7351"/>
    <w:rsid w:val="00AF7968"/>
    <w:rsid w:val="00B001C3"/>
    <w:rsid w:val="00B02B55"/>
    <w:rsid w:val="00B03700"/>
    <w:rsid w:val="00B03ECD"/>
    <w:rsid w:val="00B074EC"/>
    <w:rsid w:val="00B106AB"/>
    <w:rsid w:val="00B146AF"/>
    <w:rsid w:val="00B15923"/>
    <w:rsid w:val="00B16130"/>
    <w:rsid w:val="00B165F7"/>
    <w:rsid w:val="00B16F5E"/>
    <w:rsid w:val="00B1788E"/>
    <w:rsid w:val="00B17EAB"/>
    <w:rsid w:val="00B21CF9"/>
    <w:rsid w:val="00B257C2"/>
    <w:rsid w:val="00B2601D"/>
    <w:rsid w:val="00B2733F"/>
    <w:rsid w:val="00B32296"/>
    <w:rsid w:val="00B3444B"/>
    <w:rsid w:val="00B35E8B"/>
    <w:rsid w:val="00B3697A"/>
    <w:rsid w:val="00B36CA4"/>
    <w:rsid w:val="00B36D0B"/>
    <w:rsid w:val="00B378AD"/>
    <w:rsid w:val="00B425D3"/>
    <w:rsid w:val="00B45258"/>
    <w:rsid w:val="00B453B0"/>
    <w:rsid w:val="00B46EAA"/>
    <w:rsid w:val="00B473DA"/>
    <w:rsid w:val="00B542EB"/>
    <w:rsid w:val="00B5455A"/>
    <w:rsid w:val="00B555DF"/>
    <w:rsid w:val="00B60101"/>
    <w:rsid w:val="00B603E4"/>
    <w:rsid w:val="00B6201D"/>
    <w:rsid w:val="00B6260D"/>
    <w:rsid w:val="00B62742"/>
    <w:rsid w:val="00B64893"/>
    <w:rsid w:val="00B65F46"/>
    <w:rsid w:val="00B675A6"/>
    <w:rsid w:val="00B70D20"/>
    <w:rsid w:val="00B74D6E"/>
    <w:rsid w:val="00B74E51"/>
    <w:rsid w:val="00B75759"/>
    <w:rsid w:val="00B80545"/>
    <w:rsid w:val="00B8293B"/>
    <w:rsid w:val="00B86E52"/>
    <w:rsid w:val="00B912A5"/>
    <w:rsid w:val="00B91527"/>
    <w:rsid w:val="00BA060C"/>
    <w:rsid w:val="00BA153C"/>
    <w:rsid w:val="00BA16A2"/>
    <w:rsid w:val="00BA2775"/>
    <w:rsid w:val="00BA5F21"/>
    <w:rsid w:val="00BA6731"/>
    <w:rsid w:val="00BA6EFB"/>
    <w:rsid w:val="00BA793F"/>
    <w:rsid w:val="00BB0617"/>
    <w:rsid w:val="00BB54FA"/>
    <w:rsid w:val="00BB5E69"/>
    <w:rsid w:val="00BB6D47"/>
    <w:rsid w:val="00BB72F9"/>
    <w:rsid w:val="00BC0A04"/>
    <w:rsid w:val="00BC0B0B"/>
    <w:rsid w:val="00BC11FF"/>
    <w:rsid w:val="00BC6968"/>
    <w:rsid w:val="00BC7FC7"/>
    <w:rsid w:val="00BD3329"/>
    <w:rsid w:val="00BD3B91"/>
    <w:rsid w:val="00BD45EC"/>
    <w:rsid w:val="00BD469F"/>
    <w:rsid w:val="00BE1BC5"/>
    <w:rsid w:val="00BE2132"/>
    <w:rsid w:val="00BE3B5D"/>
    <w:rsid w:val="00BE4B00"/>
    <w:rsid w:val="00BE526F"/>
    <w:rsid w:val="00BE5363"/>
    <w:rsid w:val="00BE5C39"/>
    <w:rsid w:val="00BF19C8"/>
    <w:rsid w:val="00BF3863"/>
    <w:rsid w:val="00C0145E"/>
    <w:rsid w:val="00C042FE"/>
    <w:rsid w:val="00C0525E"/>
    <w:rsid w:val="00C05580"/>
    <w:rsid w:val="00C06ACE"/>
    <w:rsid w:val="00C1063F"/>
    <w:rsid w:val="00C12A7B"/>
    <w:rsid w:val="00C138AA"/>
    <w:rsid w:val="00C14616"/>
    <w:rsid w:val="00C242B2"/>
    <w:rsid w:val="00C24CBB"/>
    <w:rsid w:val="00C30F67"/>
    <w:rsid w:val="00C30FE2"/>
    <w:rsid w:val="00C3134B"/>
    <w:rsid w:val="00C315B5"/>
    <w:rsid w:val="00C3202D"/>
    <w:rsid w:val="00C33C4C"/>
    <w:rsid w:val="00C344E0"/>
    <w:rsid w:val="00C348ED"/>
    <w:rsid w:val="00C350CE"/>
    <w:rsid w:val="00C35341"/>
    <w:rsid w:val="00C353F5"/>
    <w:rsid w:val="00C3548E"/>
    <w:rsid w:val="00C35CB6"/>
    <w:rsid w:val="00C36438"/>
    <w:rsid w:val="00C414B9"/>
    <w:rsid w:val="00C41947"/>
    <w:rsid w:val="00C43346"/>
    <w:rsid w:val="00C4444B"/>
    <w:rsid w:val="00C544CF"/>
    <w:rsid w:val="00C55F4F"/>
    <w:rsid w:val="00C56E91"/>
    <w:rsid w:val="00C57898"/>
    <w:rsid w:val="00C60AA4"/>
    <w:rsid w:val="00C616E7"/>
    <w:rsid w:val="00C63500"/>
    <w:rsid w:val="00C64632"/>
    <w:rsid w:val="00C6785A"/>
    <w:rsid w:val="00C7094F"/>
    <w:rsid w:val="00C75836"/>
    <w:rsid w:val="00C76D10"/>
    <w:rsid w:val="00C77664"/>
    <w:rsid w:val="00C803EF"/>
    <w:rsid w:val="00C85E42"/>
    <w:rsid w:val="00C91A35"/>
    <w:rsid w:val="00C92283"/>
    <w:rsid w:val="00C9301D"/>
    <w:rsid w:val="00C9421F"/>
    <w:rsid w:val="00C94405"/>
    <w:rsid w:val="00C94627"/>
    <w:rsid w:val="00C94816"/>
    <w:rsid w:val="00C95F2E"/>
    <w:rsid w:val="00C966FC"/>
    <w:rsid w:val="00C9761A"/>
    <w:rsid w:val="00CA2662"/>
    <w:rsid w:val="00CA2D7F"/>
    <w:rsid w:val="00CA5195"/>
    <w:rsid w:val="00CA578A"/>
    <w:rsid w:val="00CA5944"/>
    <w:rsid w:val="00CB04C2"/>
    <w:rsid w:val="00CB0728"/>
    <w:rsid w:val="00CB1536"/>
    <w:rsid w:val="00CB1608"/>
    <w:rsid w:val="00CB2B34"/>
    <w:rsid w:val="00CB3299"/>
    <w:rsid w:val="00CB5706"/>
    <w:rsid w:val="00CC1DB2"/>
    <w:rsid w:val="00CC2622"/>
    <w:rsid w:val="00CC53B7"/>
    <w:rsid w:val="00CC5867"/>
    <w:rsid w:val="00CC5A9A"/>
    <w:rsid w:val="00CC6432"/>
    <w:rsid w:val="00CC6BFA"/>
    <w:rsid w:val="00CC75F4"/>
    <w:rsid w:val="00CC77B4"/>
    <w:rsid w:val="00CD2883"/>
    <w:rsid w:val="00CD46F1"/>
    <w:rsid w:val="00CD4986"/>
    <w:rsid w:val="00CD52E9"/>
    <w:rsid w:val="00CD69D3"/>
    <w:rsid w:val="00CD6C5C"/>
    <w:rsid w:val="00CD7ED2"/>
    <w:rsid w:val="00CE0C32"/>
    <w:rsid w:val="00CE1FDE"/>
    <w:rsid w:val="00CE2B52"/>
    <w:rsid w:val="00CE3C78"/>
    <w:rsid w:val="00CE5EE3"/>
    <w:rsid w:val="00CE6003"/>
    <w:rsid w:val="00CF0A82"/>
    <w:rsid w:val="00CF136A"/>
    <w:rsid w:val="00CF1829"/>
    <w:rsid w:val="00CF21C6"/>
    <w:rsid w:val="00CF376A"/>
    <w:rsid w:val="00CF4A18"/>
    <w:rsid w:val="00CF4A68"/>
    <w:rsid w:val="00CF653A"/>
    <w:rsid w:val="00CF77DD"/>
    <w:rsid w:val="00D0709E"/>
    <w:rsid w:val="00D13251"/>
    <w:rsid w:val="00D23BE6"/>
    <w:rsid w:val="00D24190"/>
    <w:rsid w:val="00D31103"/>
    <w:rsid w:val="00D32FED"/>
    <w:rsid w:val="00D335CD"/>
    <w:rsid w:val="00D33CB1"/>
    <w:rsid w:val="00D360CE"/>
    <w:rsid w:val="00D42584"/>
    <w:rsid w:val="00D43153"/>
    <w:rsid w:val="00D43961"/>
    <w:rsid w:val="00D46F41"/>
    <w:rsid w:val="00D475E3"/>
    <w:rsid w:val="00D5248C"/>
    <w:rsid w:val="00D5409C"/>
    <w:rsid w:val="00D54879"/>
    <w:rsid w:val="00D54CF2"/>
    <w:rsid w:val="00D54F62"/>
    <w:rsid w:val="00D57773"/>
    <w:rsid w:val="00D57CD2"/>
    <w:rsid w:val="00D60551"/>
    <w:rsid w:val="00D613F4"/>
    <w:rsid w:val="00D63C5E"/>
    <w:rsid w:val="00D63DFD"/>
    <w:rsid w:val="00D64235"/>
    <w:rsid w:val="00D646BC"/>
    <w:rsid w:val="00D67B4E"/>
    <w:rsid w:val="00D706BF"/>
    <w:rsid w:val="00D7353E"/>
    <w:rsid w:val="00D740FF"/>
    <w:rsid w:val="00D768A4"/>
    <w:rsid w:val="00D803A9"/>
    <w:rsid w:val="00D8131D"/>
    <w:rsid w:val="00D84BF5"/>
    <w:rsid w:val="00D84FEA"/>
    <w:rsid w:val="00D9158B"/>
    <w:rsid w:val="00D91936"/>
    <w:rsid w:val="00D91F4B"/>
    <w:rsid w:val="00D947BB"/>
    <w:rsid w:val="00D948F9"/>
    <w:rsid w:val="00DA0979"/>
    <w:rsid w:val="00DA1641"/>
    <w:rsid w:val="00DA5F17"/>
    <w:rsid w:val="00DB199E"/>
    <w:rsid w:val="00DB3D09"/>
    <w:rsid w:val="00DB5BD8"/>
    <w:rsid w:val="00DB6F58"/>
    <w:rsid w:val="00DC28FE"/>
    <w:rsid w:val="00DC2E84"/>
    <w:rsid w:val="00DD094D"/>
    <w:rsid w:val="00DD0D56"/>
    <w:rsid w:val="00DD2705"/>
    <w:rsid w:val="00DD29EF"/>
    <w:rsid w:val="00DD3111"/>
    <w:rsid w:val="00DD31D3"/>
    <w:rsid w:val="00DD3FE6"/>
    <w:rsid w:val="00DD6B69"/>
    <w:rsid w:val="00DD6C04"/>
    <w:rsid w:val="00DE1B82"/>
    <w:rsid w:val="00DE1DA1"/>
    <w:rsid w:val="00DE3EAE"/>
    <w:rsid w:val="00DE76B5"/>
    <w:rsid w:val="00DE7ADD"/>
    <w:rsid w:val="00DF07DB"/>
    <w:rsid w:val="00DF146A"/>
    <w:rsid w:val="00DF238B"/>
    <w:rsid w:val="00DF2BB7"/>
    <w:rsid w:val="00DF4E8D"/>
    <w:rsid w:val="00DF592D"/>
    <w:rsid w:val="00DF695A"/>
    <w:rsid w:val="00DF7279"/>
    <w:rsid w:val="00DF7E73"/>
    <w:rsid w:val="00E01919"/>
    <w:rsid w:val="00E04083"/>
    <w:rsid w:val="00E05F5A"/>
    <w:rsid w:val="00E062FB"/>
    <w:rsid w:val="00E06DD6"/>
    <w:rsid w:val="00E06F9D"/>
    <w:rsid w:val="00E11B47"/>
    <w:rsid w:val="00E11E3E"/>
    <w:rsid w:val="00E13B11"/>
    <w:rsid w:val="00E14333"/>
    <w:rsid w:val="00E21A0D"/>
    <w:rsid w:val="00E21E14"/>
    <w:rsid w:val="00E22929"/>
    <w:rsid w:val="00E23263"/>
    <w:rsid w:val="00E249A0"/>
    <w:rsid w:val="00E31093"/>
    <w:rsid w:val="00E336BA"/>
    <w:rsid w:val="00E35E33"/>
    <w:rsid w:val="00E376B4"/>
    <w:rsid w:val="00E3773F"/>
    <w:rsid w:val="00E4008D"/>
    <w:rsid w:val="00E4090B"/>
    <w:rsid w:val="00E40F68"/>
    <w:rsid w:val="00E427D0"/>
    <w:rsid w:val="00E44480"/>
    <w:rsid w:val="00E463D5"/>
    <w:rsid w:val="00E47058"/>
    <w:rsid w:val="00E518ED"/>
    <w:rsid w:val="00E52F90"/>
    <w:rsid w:val="00E548D0"/>
    <w:rsid w:val="00E55A0C"/>
    <w:rsid w:val="00E55EB7"/>
    <w:rsid w:val="00E63914"/>
    <w:rsid w:val="00E63B1E"/>
    <w:rsid w:val="00E64759"/>
    <w:rsid w:val="00E64BE7"/>
    <w:rsid w:val="00E66532"/>
    <w:rsid w:val="00E67B54"/>
    <w:rsid w:val="00E67D85"/>
    <w:rsid w:val="00E7185D"/>
    <w:rsid w:val="00E7271A"/>
    <w:rsid w:val="00E72ABD"/>
    <w:rsid w:val="00E73D17"/>
    <w:rsid w:val="00E75492"/>
    <w:rsid w:val="00E7612B"/>
    <w:rsid w:val="00E807D3"/>
    <w:rsid w:val="00E81F8F"/>
    <w:rsid w:val="00E83CED"/>
    <w:rsid w:val="00E86562"/>
    <w:rsid w:val="00E920DF"/>
    <w:rsid w:val="00E925A4"/>
    <w:rsid w:val="00E9448D"/>
    <w:rsid w:val="00E95B86"/>
    <w:rsid w:val="00E95C63"/>
    <w:rsid w:val="00E97888"/>
    <w:rsid w:val="00EA0122"/>
    <w:rsid w:val="00EA1689"/>
    <w:rsid w:val="00EA1820"/>
    <w:rsid w:val="00EA4583"/>
    <w:rsid w:val="00EA47C4"/>
    <w:rsid w:val="00EA584E"/>
    <w:rsid w:val="00EA60B0"/>
    <w:rsid w:val="00EA7400"/>
    <w:rsid w:val="00EB112C"/>
    <w:rsid w:val="00EB1390"/>
    <w:rsid w:val="00EB1FBD"/>
    <w:rsid w:val="00EB34EF"/>
    <w:rsid w:val="00EB3F75"/>
    <w:rsid w:val="00EB5FA6"/>
    <w:rsid w:val="00EB6623"/>
    <w:rsid w:val="00EB717A"/>
    <w:rsid w:val="00EB7C9D"/>
    <w:rsid w:val="00EC241F"/>
    <w:rsid w:val="00EC4855"/>
    <w:rsid w:val="00EC4A40"/>
    <w:rsid w:val="00EC63C1"/>
    <w:rsid w:val="00EC6E79"/>
    <w:rsid w:val="00ED6215"/>
    <w:rsid w:val="00ED6AA8"/>
    <w:rsid w:val="00EE03DC"/>
    <w:rsid w:val="00EE0742"/>
    <w:rsid w:val="00EE6A1A"/>
    <w:rsid w:val="00EF03C7"/>
    <w:rsid w:val="00EF068E"/>
    <w:rsid w:val="00EF131C"/>
    <w:rsid w:val="00EF1DB3"/>
    <w:rsid w:val="00EF286D"/>
    <w:rsid w:val="00EF400B"/>
    <w:rsid w:val="00EF4822"/>
    <w:rsid w:val="00EF5565"/>
    <w:rsid w:val="00EF6C16"/>
    <w:rsid w:val="00EF73EF"/>
    <w:rsid w:val="00F00093"/>
    <w:rsid w:val="00F01D2B"/>
    <w:rsid w:val="00F05178"/>
    <w:rsid w:val="00F10A19"/>
    <w:rsid w:val="00F1241F"/>
    <w:rsid w:val="00F13B98"/>
    <w:rsid w:val="00F141E4"/>
    <w:rsid w:val="00F17B47"/>
    <w:rsid w:val="00F17C5F"/>
    <w:rsid w:val="00F213CB"/>
    <w:rsid w:val="00F2211B"/>
    <w:rsid w:val="00F2336E"/>
    <w:rsid w:val="00F253DE"/>
    <w:rsid w:val="00F25533"/>
    <w:rsid w:val="00F26043"/>
    <w:rsid w:val="00F26D6C"/>
    <w:rsid w:val="00F275CB"/>
    <w:rsid w:val="00F279C3"/>
    <w:rsid w:val="00F30FEF"/>
    <w:rsid w:val="00F31A20"/>
    <w:rsid w:val="00F363F9"/>
    <w:rsid w:val="00F3660D"/>
    <w:rsid w:val="00F36980"/>
    <w:rsid w:val="00F40163"/>
    <w:rsid w:val="00F432FE"/>
    <w:rsid w:val="00F501D2"/>
    <w:rsid w:val="00F52AFA"/>
    <w:rsid w:val="00F542E6"/>
    <w:rsid w:val="00F57C84"/>
    <w:rsid w:val="00F60358"/>
    <w:rsid w:val="00F620CF"/>
    <w:rsid w:val="00F63A0B"/>
    <w:rsid w:val="00F63F98"/>
    <w:rsid w:val="00F64101"/>
    <w:rsid w:val="00F72CE6"/>
    <w:rsid w:val="00F74008"/>
    <w:rsid w:val="00F76182"/>
    <w:rsid w:val="00F77A4F"/>
    <w:rsid w:val="00F80B1B"/>
    <w:rsid w:val="00F81E11"/>
    <w:rsid w:val="00F846D5"/>
    <w:rsid w:val="00F84771"/>
    <w:rsid w:val="00F850D7"/>
    <w:rsid w:val="00F8595C"/>
    <w:rsid w:val="00F8686E"/>
    <w:rsid w:val="00F870D6"/>
    <w:rsid w:val="00F90B20"/>
    <w:rsid w:val="00F90F16"/>
    <w:rsid w:val="00F92241"/>
    <w:rsid w:val="00F92DDB"/>
    <w:rsid w:val="00FA023E"/>
    <w:rsid w:val="00FA0BC5"/>
    <w:rsid w:val="00FA153A"/>
    <w:rsid w:val="00FA5DE9"/>
    <w:rsid w:val="00FA6A15"/>
    <w:rsid w:val="00FA6E29"/>
    <w:rsid w:val="00FA7029"/>
    <w:rsid w:val="00FB2CFC"/>
    <w:rsid w:val="00FB362A"/>
    <w:rsid w:val="00FB57C7"/>
    <w:rsid w:val="00FB5D5E"/>
    <w:rsid w:val="00FB6B7B"/>
    <w:rsid w:val="00FB7689"/>
    <w:rsid w:val="00FB7AB9"/>
    <w:rsid w:val="00FB7D1A"/>
    <w:rsid w:val="00FC096A"/>
    <w:rsid w:val="00FC212B"/>
    <w:rsid w:val="00FC359B"/>
    <w:rsid w:val="00FC35AD"/>
    <w:rsid w:val="00FC415B"/>
    <w:rsid w:val="00FC7CFF"/>
    <w:rsid w:val="00FC7EC1"/>
    <w:rsid w:val="00FD136A"/>
    <w:rsid w:val="00FD4E46"/>
    <w:rsid w:val="00FD7951"/>
    <w:rsid w:val="00FE08E3"/>
    <w:rsid w:val="00FE1AF5"/>
    <w:rsid w:val="00FE1C4D"/>
    <w:rsid w:val="00FE2C41"/>
    <w:rsid w:val="00FF0537"/>
    <w:rsid w:val="00FF12BF"/>
    <w:rsid w:val="00FF23DE"/>
    <w:rsid w:val="00FF5EEC"/>
    <w:rsid w:val="00FF61E6"/>
    <w:rsid w:val="00FF70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9B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9"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caption" w:uiPriority="99"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1B47"/>
    <w:rPr>
      <w:sz w:val="24"/>
      <w:szCs w:val="24"/>
    </w:rPr>
  </w:style>
  <w:style w:type="paragraph" w:styleId="Heading1">
    <w:name w:val="heading 1"/>
    <w:basedOn w:val="Normal"/>
    <w:qFormat/>
    <w:rsid w:val="009B1C8A"/>
    <w:pPr>
      <w:keepNext/>
      <w:numPr>
        <w:numId w:val="11"/>
      </w:numPr>
      <w:spacing w:before="480" w:afterLines="100" w:after="240"/>
      <w:outlineLvl w:val="0"/>
    </w:pPr>
    <w:rPr>
      <w:rFonts w:ascii="Arial" w:hAnsi="Arial" w:cs="Arial"/>
      <w:b/>
      <w:bCs/>
      <w:kern w:val="36"/>
      <w:sz w:val="26"/>
      <w:szCs w:val="26"/>
      <w:lang w:bidi="ar-SA"/>
    </w:rPr>
  </w:style>
  <w:style w:type="paragraph" w:styleId="Heading2">
    <w:name w:val="heading 2"/>
    <w:basedOn w:val="Normal"/>
    <w:link w:val="Heading2Char"/>
    <w:uiPriority w:val="9"/>
    <w:qFormat/>
    <w:rsid w:val="00F542E6"/>
    <w:pPr>
      <w:numPr>
        <w:ilvl w:val="1"/>
        <w:numId w:val="11"/>
      </w:numPr>
      <w:spacing w:before="360" w:after="120"/>
      <w:outlineLvl w:val="1"/>
    </w:pPr>
    <w:rPr>
      <w:rFonts w:ascii="Arial" w:hAnsi="Arial" w:cs="Arial"/>
      <w:b/>
      <w:bCs/>
      <w:sz w:val="22"/>
      <w:szCs w:val="22"/>
      <w:lang w:bidi="ar-SA"/>
    </w:rPr>
  </w:style>
  <w:style w:type="paragraph" w:styleId="Heading3">
    <w:name w:val="heading 3"/>
    <w:basedOn w:val="Normal"/>
    <w:next w:val="Normal"/>
    <w:link w:val="Heading3Char"/>
    <w:uiPriority w:val="99"/>
    <w:qFormat/>
    <w:rsid w:val="00ED6AA8"/>
    <w:pPr>
      <w:keepNext/>
      <w:numPr>
        <w:ilvl w:val="2"/>
        <w:numId w:val="11"/>
      </w:numPr>
      <w:spacing w:before="240" w:after="60"/>
      <w:outlineLvl w:val="2"/>
    </w:pPr>
    <w:rPr>
      <w:rFonts w:ascii="Arial" w:hAnsi="Arial" w:cs="Arial"/>
      <w:b/>
      <w:bCs/>
      <w:sz w:val="20"/>
      <w:szCs w:val="20"/>
    </w:rPr>
  </w:style>
  <w:style w:type="paragraph" w:styleId="Heading4">
    <w:name w:val="heading 4"/>
    <w:basedOn w:val="Normal"/>
    <w:qFormat/>
    <w:rsid w:val="005C1B67"/>
    <w:pPr>
      <w:numPr>
        <w:ilvl w:val="3"/>
        <w:numId w:val="11"/>
      </w:numPr>
      <w:spacing w:before="120" w:after="60"/>
      <w:outlineLvl w:val="3"/>
    </w:pPr>
    <w:rPr>
      <w:rFonts w:ascii="Arial" w:hAnsi="Arial" w:cs="Arial"/>
      <w:b/>
      <w:bCs/>
      <w:i/>
      <w:iCs/>
      <w:sz w:val="18"/>
      <w:szCs w:val="18"/>
    </w:rPr>
  </w:style>
  <w:style w:type="paragraph" w:styleId="Heading5">
    <w:name w:val="heading 5"/>
    <w:basedOn w:val="Normal"/>
    <w:rsid w:val="00E925A4"/>
    <w:pPr>
      <w:numPr>
        <w:ilvl w:val="4"/>
        <w:numId w:val="11"/>
      </w:numPr>
      <w:spacing w:before="100" w:beforeAutospacing="1" w:after="100" w:afterAutospacing="1"/>
      <w:outlineLvl w:val="4"/>
    </w:pPr>
    <w:rPr>
      <w:rFonts w:ascii="Arial" w:hAnsi="Arial" w:cs="Arial"/>
      <w:b/>
      <w:bCs/>
      <w:sz w:val="20"/>
      <w:szCs w:val="20"/>
    </w:rPr>
  </w:style>
  <w:style w:type="paragraph" w:styleId="Heading6">
    <w:name w:val="heading 6"/>
    <w:basedOn w:val="Normal"/>
    <w:rsid w:val="00E925A4"/>
    <w:pPr>
      <w:numPr>
        <w:ilvl w:val="5"/>
        <w:numId w:val="11"/>
      </w:numPr>
      <w:spacing w:before="100" w:beforeAutospacing="1" w:after="100" w:afterAutospacing="1"/>
      <w:outlineLvl w:val="5"/>
    </w:pPr>
    <w:rPr>
      <w:rFonts w:ascii="Arial" w:hAnsi="Arial" w:cs="Arial"/>
      <w:b/>
      <w:bCs/>
      <w:sz w:val="16"/>
      <w:szCs w:val="16"/>
    </w:rPr>
  </w:style>
  <w:style w:type="paragraph" w:styleId="Heading7">
    <w:name w:val="heading 7"/>
    <w:basedOn w:val="Normal"/>
    <w:next w:val="Normal"/>
    <w:rsid w:val="00C315B5"/>
    <w:pPr>
      <w:numPr>
        <w:ilvl w:val="6"/>
        <w:numId w:val="11"/>
      </w:numPr>
      <w:spacing w:before="240" w:after="60"/>
      <w:outlineLvl w:val="6"/>
    </w:pPr>
  </w:style>
  <w:style w:type="paragraph" w:styleId="Heading8">
    <w:name w:val="heading 8"/>
    <w:basedOn w:val="Normal"/>
    <w:next w:val="Normal"/>
    <w:rsid w:val="00C315B5"/>
    <w:pPr>
      <w:numPr>
        <w:ilvl w:val="7"/>
        <w:numId w:val="11"/>
      </w:numPr>
      <w:spacing w:before="240" w:after="60"/>
      <w:outlineLvl w:val="7"/>
    </w:pPr>
    <w:rPr>
      <w:i/>
      <w:iCs/>
    </w:rPr>
  </w:style>
  <w:style w:type="paragraph" w:styleId="Heading9">
    <w:name w:val="heading 9"/>
    <w:basedOn w:val="Normal"/>
    <w:next w:val="Normal"/>
    <w:rsid w:val="00C315B5"/>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A7029"/>
    <w:rPr>
      <w:color w:val="0000FF"/>
      <w:u w:val="single"/>
    </w:rPr>
  </w:style>
  <w:style w:type="paragraph" w:styleId="NormalWeb">
    <w:name w:val="Normal (Web)"/>
    <w:basedOn w:val="Normal"/>
    <w:rsid w:val="00FA7029"/>
    <w:pPr>
      <w:spacing w:before="90" w:after="90"/>
    </w:pPr>
    <w:rPr>
      <w:sz w:val="18"/>
      <w:szCs w:val="18"/>
      <w:lang w:bidi="ar-SA"/>
    </w:rPr>
  </w:style>
  <w:style w:type="paragraph" w:customStyle="1" w:styleId="numberedlist">
    <w:name w:val="numberedlist"/>
    <w:basedOn w:val="Normal"/>
    <w:rsid w:val="00FA7029"/>
    <w:pPr>
      <w:spacing w:before="90" w:after="90"/>
    </w:pPr>
    <w:rPr>
      <w:sz w:val="18"/>
      <w:szCs w:val="18"/>
      <w:lang w:bidi="ar-SA"/>
    </w:rPr>
  </w:style>
  <w:style w:type="paragraph" w:customStyle="1" w:styleId="numberedlist2ndlevel">
    <w:name w:val="numberedlist2ndlevel"/>
    <w:basedOn w:val="Normal"/>
    <w:rsid w:val="00FA7029"/>
    <w:pPr>
      <w:spacing w:before="90" w:after="90"/>
      <w:ind w:left="720"/>
    </w:pPr>
    <w:rPr>
      <w:sz w:val="18"/>
      <w:szCs w:val="18"/>
      <w:lang w:bidi="ar-SA"/>
    </w:rPr>
  </w:style>
  <w:style w:type="character" w:customStyle="1" w:styleId="glosstext">
    <w:name w:val="glosstext"/>
    <w:basedOn w:val="DefaultParagraphFont"/>
    <w:rsid w:val="00FA7029"/>
    <w:rPr>
      <w:b w:val="0"/>
      <w:bCs w:val="0"/>
      <w:i/>
      <w:iCs/>
      <w:color w:val="0000FF"/>
    </w:rPr>
  </w:style>
  <w:style w:type="paragraph" w:styleId="Header">
    <w:name w:val="header"/>
    <w:basedOn w:val="Normal"/>
    <w:link w:val="HeaderChar"/>
    <w:uiPriority w:val="99"/>
    <w:rsid w:val="001358BD"/>
    <w:pPr>
      <w:tabs>
        <w:tab w:val="center" w:pos="4320"/>
        <w:tab w:val="right" w:pos="8640"/>
      </w:tabs>
    </w:pPr>
  </w:style>
  <w:style w:type="paragraph" w:styleId="TOC1">
    <w:name w:val="toc 1"/>
    <w:basedOn w:val="Normal"/>
    <w:next w:val="Normal"/>
    <w:autoRedefine/>
    <w:uiPriority w:val="39"/>
    <w:rsid w:val="00F846D5"/>
    <w:pPr>
      <w:spacing w:before="240" w:after="120"/>
    </w:pPr>
    <w:rPr>
      <w:rFonts w:asciiTheme="minorHAnsi" w:hAnsiTheme="minorHAnsi"/>
      <w:b/>
      <w:bCs/>
      <w:szCs w:val="20"/>
    </w:rPr>
  </w:style>
  <w:style w:type="paragraph" w:styleId="TOC2">
    <w:name w:val="toc 2"/>
    <w:basedOn w:val="Normal"/>
    <w:next w:val="Normal"/>
    <w:autoRedefine/>
    <w:uiPriority w:val="39"/>
    <w:rsid w:val="00F846D5"/>
    <w:pPr>
      <w:spacing w:before="120"/>
      <w:ind w:left="240"/>
    </w:pPr>
    <w:rPr>
      <w:rFonts w:asciiTheme="minorHAnsi" w:hAnsiTheme="minorHAnsi"/>
      <w:iCs/>
      <w:sz w:val="22"/>
      <w:szCs w:val="20"/>
    </w:rPr>
  </w:style>
  <w:style w:type="paragraph" w:styleId="TOC3">
    <w:name w:val="toc 3"/>
    <w:basedOn w:val="Normal"/>
    <w:next w:val="Normal"/>
    <w:autoRedefine/>
    <w:uiPriority w:val="39"/>
    <w:rsid w:val="001358BD"/>
    <w:pPr>
      <w:ind w:left="480"/>
    </w:pPr>
    <w:rPr>
      <w:rFonts w:asciiTheme="minorHAnsi" w:hAnsiTheme="minorHAnsi"/>
      <w:sz w:val="20"/>
      <w:szCs w:val="20"/>
    </w:rPr>
  </w:style>
  <w:style w:type="paragraph" w:styleId="Footer">
    <w:name w:val="footer"/>
    <w:basedOn w:val="Normal"/>
    <w:link w:val="FooterChar"/>
    <w:rsid w:val="001358BD"/>
    <w:pPr>
      <w:tabs>
        <w:tab w:val="center" w:pos="4320"/>
        <w:tab w:val="right" w:pos="8640"/>
      </w:tabs>
    </w:pPr>
  </w:style>
  <w:style w:type="character" w:styleId="PageNumber">
    <w:name w:val="page number"/>
    <w:basedOn w:val="DefaultParagraphFont"/>
    <w:rsid w:val="001358BD"/>
  </w:style>
  <w:style w:type="paragraph" w:customStyle="1" w:styleId="note">
    <w:name w:val="note"/>
    <w:basedOn w:val="Normal"/>
    <w:rsid w:val="008A7C9A"/>
    <w:pPr>
      <w:spacing w:before="90" w:after="90"/>
    </w:pPr>
    <w:rPr>
      <w:i/>
      <w:iCs/>
      <w:color w:val="000000"/>
      <w:sz w:val="18"/>
      <w:szCs w:val="18"/>
      <w:lang w:bidi="ar-SA"/>
    </w:rPr>
  </w:style>
  <w:style w:type="character" w:styleId="FollowedHyperlink">
    <w:name w:val="FollowedHyperlink"/>
    <w:basedOn w:val="DefaultParagraphFont"/>
    <w:rsid w:val="00DF07DB"/>
    <w:rPr>
      <w:color w:val="800080"/>
      <w:u w:val="single"/>
    </w:rPr>
  </w:style>
  <w:style w:type="character" w:styleId="CommentReference">
    <w:name w:val="annotation reference"/>
    <w:basedOn w:val="DefaultParagraphFont"/>
    <w:uiPriority w:val="99"/>
    <w:semiHidden/>
    <w:rsid w:val="0027359D"/>
    <w:rPr>
      <w:sz w:val="16"/>
      <w:szCs w:val="16"/>
    </w:rPr>
  </w:style>
  <w:style w:type="paragraph" w:styleId="CommentText">
    <w:name w:val="annotation text"/>
    <w:basedOn w:val="Normal"/>
    <w:link w:val="CommentTextChar"/>
    <w:uiPriority w:val="99"/>
    <w:semiHidden/>
    <w:rsid w:val="0027359D"/>
    <w:rPr>
      <w:sz w:val="20"/>
      <w:szCs w:val="20"/>
    </w:rPr>
  </w:style>
  <w:style w:type="paragraph" w:styleId="CommentSubject">
    <w:name w:val="annotation subject"/>
    <w:basedOn w:val="CommentText"/>
    <w:next w:val="CommentText"/>
    <w:semiHidden/>
    <w:rsid w:val="0027359D"/>
    <w:rPr>
      <w:b/>
      <w:bCs/>
    </w:rPr>
  </w:style>
  <w:style w:type="paragraph" w:styleId="BalloonText">
    <w:name w:val="Balloon Text"/>
    <w:basedOn w:val="Normal"/>
    <w:semiHidden/>
    <w:rsid w:val="0027359D"/>
    <w:rPr>
      <w:rFonts w:ascii="Tahoma" w:hAnsi="Tahoma" w:cs="Tahoma"/>
      <w:sz w:val="16"/>
      <w:szCs w:val="16"/>
    </w:rPr>
  </w:style>
  <w:style w:type="character" w:customStyle="1" w:styleId="expandtext">
    <w:name w:val="expandtext"/>
    <w:basedOn w:val="DefaultParagraphFont"/>
    <w:rsid w:val="004F6AC2"/>
    <w:rPr>
      <w:b w:val="0"/>
      <w:bCs w:val="0"/>
      <w:i/>
      <w:iCs/>
      <w:color w:val="FF0000"/>
    </w:rPr>
  </w:style>
  <w:style w:type="paragraph" w:customStyle="1" w:styleId="bulletedlist">
    <w:name w:val="bulletedlist"/>
    <w:basedOn w:val="Normal"/>
    <w:rsid w:val="00A35787"/>
    <w:pPr>
      <w:spacing w:before="90" w:after="90"/>
    </w:pPr>
    <w:rPr>
      <w:sz w:val="18"/>
      <w:szCs w:val="18"/>
      <w:lang w:bidi="ar-SA"/>
    </w:rPr>
  </w:style>
  <w:style w:type="paragraph" w:customStyle="1" w:styleId="normalindent1">
    <w:name w:val="normalindent1"/>
    <w:basedOn w:val="Normal"/>
    <w:rsid w:val="00A35787"/>
    <w:pPr>
      <w:spacing w:before="90" w:after="90"/>
      <w:ind w:left="640"/>
    </w:pPr>
    <w:rPr>
      <w:sz w:val="18"/>
      <w:szCs w:val="18"/>
      <w:lang w:bidi="ar-SA"/>
    </w:rPr>
  </w:style>
  <w:style w:type="paragraph" w:customStyle="1" w:styleId="listintro">
    <w:name w:val="listintro"/>
    <w:basedOn w:val="Normal"/>
    <w:rsid w:val="00A35787"/>
    <w:pPr>
      <w:spacing w:before="180" w:after="90"/>
    </w:pPr>
    <w:rPr>
      <w:b/>
      <w:bCs/>
      <w:i/>
      <w:iCs/>
      <w:sz w:val="18"/>
      <w:szCs w:val="18"/>
      <w:lang w:bidi="ar-SA"/>
    </w:rPr>
  </w:style>
  <w:style w:type="numbering" w:customStyle="1" w:styleId="NoList1">
    <w:name w:val="No List1"/>
    <w:next w:val="NoList"/>
    <w:semiHidden/>
    <w:rsid w:val="00E925A4"/>
  </w:style>
  <w:style w:type="paragraph" w:customStyle="1" w:styleId="TableofContentsPageTitle">
    <w:name w:val="Table of Contents Page Title"/>
    <w:basedOn w:val="Normal"/>
    <w:next w:val="Normal"/>
    <w:rsid w:val="00E925A4"/>
    <w:pPr>
      <w:spacing w:before="240" w:after="60"/>
      <w:jc w:val="center"/>
    </w:pPr>
    <w:rPr>
      <w:rFonts w:ascii="Arial" w:hAnsi="Arial" w:cs="Arial"/>
      <w:b/>
      <w:sz w:val="32"/>
      <w:szCs w:val="32"/>
    </w:rPr>
  </w:style>
  <w:style w:type="paragraph" w:customStyle="1" w:styleId="relatedtopics">
    <w:name w:val="relatedtopics"/>
    <w:basedOn w:val="Normal"/>
    <w:rsid w:val="00E925A4"/>
    <w:pPr>
      <w:spacing w:before="90" w:after="90"/>
    </w:pPr>
    <w:rPr>
      <w:rFonts w:ascii="Arial" w:hAnsi="Arial" w:cs="Arial"/>
      <w:sz w:val="16"/>
      <w:szCs w:val="16"/>
    </w:rPr>
  </w:style>
  <w:style w:type="paragraph" w:customStyle="1" w:styleId="GlossaryHeading">
    <w:name w:val="Glossary Heading"/>
    <w:basedOn w:val="Normal"/>
    <w:next w:val="Normal"/>
    <w:rsid w:val="00E925A4"/>
    <w:pPr>
      <w:spacing w:before="320" w:after="60"/>
      <w:jc w:val="center"/>
    </w:pPr>
    <w:rPr>
      <w:rFonts w:ascii="Arial" w:hAnsi="Arial" w:cs="Arial"/>
      <w:b/>
      <w:sz w:val="32"/>
      <w:szCs w:val="32"/>
    </w:rPr>
  </w:style>
  <w:style w:type="paragraph" w:customStyle="1" w:styleId="TitlePageTitle">
    <w:name w:val="Title Page Title"/>
    <w:basedOn w:val="Normal"/>
    <w:next w:val="Normal"/>
    <w:rsid w:val="00E925A4"/>
    <w:pPr>
      <w:pBdr>
        <w:bottom w:val="single" w:sz="24" w:space="1" w:color="auto"/>
      </w:pBdr>
      <w:spacing w:before="3000" w:after="60"/>
      <w:jc w:val="right"/>
    </w:pPr>
    <w:rPr>
      <w:rFonts w:ascii="Arial" w:hAnsi="Arial" w:cs="Arial"/>
      <w:b/>
      <w:sz w:val="48"/>
      <w:szCs w:val="48"/>
    </w:rPr>
  </w:style>
  <w:style w:type="paragraph" w:customStyle="1" w:styleId="GlossaryDefinition">
    <w:name w:val="Glossary Definition"/>
    <w:basedOn w:val="Normal"/>
    <w:rsid w:val="00E925A4"/>
    <w:pPr>
      <w:spacing w:before="120" w:after="120"/>
      <w:ind w:left="720" w:hanging="720"/>
    </w:pPr>
    <w:rPr>
      <w:rFonts w:ascii="Arial" w:hAnsi="Arial" w:cs="Arial"/>
      <w:sz w:val="18"/>
      <w:szCs w:val="18"/>
    </w:rPr>
  </w:style>
  <w:style w:type="paragraph" w:customStyle="1" w:styleId="code">
    <w:name w:val="code"/>
    <w:basedOn w:val="Normal"/>
    <w:rsid w:val="00E925A4"/>
    <w:pPr>
      <w:spacing w:before="90" w:after="90"/>
    </w:pPr>
    <w:rPr>
      <w:rFonts w:ascii="Courier New" w:hAnsi="Courier New" w:cs="Courier New"/>
      <w:sz w:val="18"/>
      <w:szCs w:val="18"/>
    </w:rPr>
  </w:style>
  <w:style w:type="character" w:customStyle="1" w:styleId="Glossarytext">
    <w:name w:val="Glossary text"/>
    <w:basedOn w:val="DefaultParagraphFont"/>
    <w:rsid w:val="00E925A4"/>
    <w:rPr>
      <w:b w:val="0"/>
      <w:bCs w:val="0"/>
      <w:i/>
      <w:iCs/>
      <w:color w:val="0000FF"/>
    </w:rPr>
  </w:style>
  <w:style w:type="character" w:customStyle="1" w:styleId="Expandinghotspot">
    <w:name w:val="Expanding hotspot"/>
    <w:basedOn w:val="DefaultParagraphFont"/>
    <w:rsid w:val="00E925A4"/>
    <w:rPr>
      <w:i/>
      <w:iCs/>
      <w:strike w:val="0"/>
      <w:dstrike w:val="0"/>
      <w:color w:val="008000"/>
      <w:u w:val="none"/>
      <w:effect w:val="none"/>
    </w:rPr>
  </w:style>
  <w:style w:type="character" w:customStyle="1" w:styleId="GlossaryLabel">
    <w:name w:val="Glossary Label"/>
    <w:basedOn w:val="DefaultParagraphFont"/>
    <w:rsid w:val="00E925A4"/>
    <w:rPr>
      <w:b/>
      <w:bCs w:val="0"/>
    </w:rPr>
  </w:style>
  <w:style w:type="character" w:customStyle="1" w:styleId="Expandingtext">
    <w:name w:val="Expanding text"/>
    <w:basedOn w:val="DefaultParagraphFont"/>
    <w:rsid w:val="00E925A4"/>
    <w:rPr>
      <w:b w:val="0"/>
      <w:bCs w:val="0"/>
      <w:i/>
      <w:iCs/>
      <w:color w:val="FF0000"/>
    </w:rPr>
  </w:style>
  <w:style w:type="character" w:customStyle="1" w:styleId="Drop-downhotspot">
    <w:name w:val="Drop-down hotspot"/>
    <w:basedOn w:val="DefaultParagraphFont"/>
    <w:rsid w:val="00E925A4"/>
    <w:rPr>
      <w:i/>
      <w:iCs/>
      <w:strike w:val="0"/>
      <w:dstrike w:val="0"/>
      <w:color w:val="008000"/>
      <w:u w:val="none"/>
      <w:effect w:val="none"/>
    </w:rPr>
  </w:style>
  <w:style w:type="character" w:customStyle="1" w:styleId="Glossaryterm">
    <w:name w:val="Glossary term"/>
    <w:basedOn w:val="DefaultParagraphFont"/>
    <w:rsid w:val="00E925A4"/>
    <w:rPr>
      <w:i/>
      <w:iCs/>
      <w:strike w:val="0"/>
      <w:dstrike w:val="0"/>
      <w:color w:val="800000"/>
      <w:u w:val="none"/>
      <w:effect w:val="none"/>
    </w:rPr>
  </w:style>
  <w:style w:type="paragraph" w:styleId="z-TopofForm">
    <w:name w:val="HTML Top of Form"/>
    <w:basedOn w:val="Normal"/>
    <w:next w:val="Normal"/>
    <w:hidden/>
    <w:rsid w:val="00E925A4"/>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E925A4"/>
    <w:pPr>
      <w:pBdr>
        <w:top w:val="single" w:sz="6" w:space="1" w:color="auto"/>
      </w:pBdr>
      <w:jc w:val="center"/>
    </w:pPr>
    <w:rPr>
      <w:rFonts w:ascii="Arial" w:hAnsi="Arial" w:cs="Arial"/>
      <w:vanish/>
      <w:sz w:val="16"/>
      <w:szCs w:val="16"/>
    </w:rPr>
  </w:style>
  <w:style w:type="paragraph" w:styleId="BlockText">
    <w:name w:val="Block Text"/>
    <w:basedOn w:val="Normal"/>
    <w:rsid w:val="00C315B5"/>
    <w:pPr>
      <w:spacing w:after="120"/>
      <w:ind w:left="1440" w:right="1440"/>
    </w:pPr>
  </w:style>
  <w:style w:type="paragraph" w:styleId="BodyText">
    <w:name w:val="Body Text"/>
    <w:basedOn w:val="Normal"/>
    <w:rsid w:val="00C315B5"/>
    <w:pPr>
      <w:spacing w:after="120"/>
    </w:pPr>
  </w:style>
  <w:style w:type="paragraph" w:styleId="BodyText2">
    <w:name w:val="Body Text 2"/>
    <w:basedOn w:val="Normal"/>
    <w:rsid w:val="00C315B5"/>
    <w:pPr>
      <w:spacing w:after="120" w:line="480" w:lineRule="auto"/>
    </w:pPr>
  </w:style>
  <w:style w:type="paragraph" w:styleId="BodyText3">
    <w:name w:val="Body Text 3"/>
    <w:basedOn w:val="Normal"/>
    <w:rsid w:val="00C315B5"/>
    <w:pPr>
      <w:spacing w:after="120"/>
    </w:pPr>
    <w:rPr>
      <w:sz w:val="16"/>
      <w:szCs w:val="16"/>
    </w:rPr>
  </w:style>
  <w:style w:type="paragraph" w:styleId="BodyTextFirstIndent">
    <w:name w:val="Body Text First Indent"/>
    <w:basedOn w:val="BodyText"/>
    <w:rsid w:val="00C315B5"/>
    <w:pPr>
      <w:ind w:firstLine="210"/>
    </w:pPr>
  </w:style>
  <w:style w:type="paragraph" w:styleId="BodyTextIndent">
    <w:name w:val="Body Text Indent"/>
    <w:basedOn w:val="Normal"/>
    <w:rsid w:val="00C315B5"/>
    <w:pPr>
      <w:spacing w:after="120"/>
      <w:ind w:left="360"/>
    </w:pPr>
  </w:style>
  <w:style w:type="paragraph" w:styleId="BodyTextFirstIndent2">
    <w:name w:val="Body Text First Indent 2"/>
    <w:basedOn w:val="BodyTextIndent"/>
    <w:rsid w:val="00C315B5"/>
    <w:pPr>
      <w:ind w:firstLine="210"/>
    </w:pPr>
  </w:style>
  <w:style w:type="paragraph" w:styleId="BodyTextIndent2">
    <w:name w:val="Body Text Indent 2"/>
    <w:basedOn w:val="Normal"/>
    <w:rsid w:val="00C315B5"/>
    <w:pPr>
      <w:spacing w:after="120" w:line="480" w:lineRule="auto"/>
      <w:ind w:left="360"/>
    </w:pPr>
  </w:style>
  <w:style w:type="paragraph" w:styleId="BodyTextIndent3">
    <w:name w:val="Body Text Indent 3"/>
    <w:basedOn w:val="Normal"/>
    <w:rsid w:val="00C315B5"/>
    <w:pPr>
      <w:spacing w:after="120"/>
      <w:ind w:left="360"/>
    </w:pPr>
    <w:rPr>
      <w:sz w:val="16"/>
      <w:szCs w:val="16"/>
    </w:rPr>
  </w:style>
  <w:style w:type="paragraph" w:styleId="Caption">
    <w:name w:val="caption"/>
    <w:basedOn w:val="Normal"/>
    <w:next w:val="Normal"/>
    <w:uiPriority w:val="99"/>
    <w:qFormat/>
    <w:rsid w:val="00C315B5"/>
    <w:rPr>
      <w:b/>
      <w:bCs/>
      <w:sz w:val="20"/>
      <w:szCs w:val="20"/>
    </w:rPr>
  </w:style>
  <w:style w:type="paragraph" w:styleId="Closing">
    <w:name w:val="Closing"/>
    <w:basedOn w:val="Normal"/>
    <w:rsid w:val="00C315B5"/>
    <w:pPr>
      <w:ind w:left="4320"/>
    </w:pPr>
  </w:style>
  <w:style w:type="paragraph" w:styleId="Date">
    <w:name w:val="Date"/>
    <w:basedOn w:val="Normal"/>
    <w:next w:val="Normal"/>
    <w:rsid w:val="00C315B5"/>
  </w:style>
  <w:style w:type="paragraph" w:styleId="DocumentMap">
    <w:name w:val="Document Map"/>
    <w:basedOn w:val="Normal"/>
    <w:semiHidden/>
    <w:rsid w:val="00C315B5"/>
    <w:pPr>
      <w:shd w:val="clear" w:color="auto" w:fill="000080"/>
    </w:pPr>
    <w:rPr>
      <w:rFonts w:ascii="Tahoma" w:hAnsi="Tahoma" w:cs="Tahoma"/>
      <w:sz w:val="20"/>
      <w:szCs w:val="20"/>
    </w:rPr>
  </w:style>
  <w:style w:type="paragraph" w:styleId="E-mailSignature">
    <w:name w:val="E-mail Signature"/>
    <w:basedOn w:val="Normal"/>
    <w:rsid w:val="00C315B5"/>
  </w:style>
  <w:style w:type="paragraph" w:styleId="EndnoteText">
    <w:name w:val="endnote text"/>
    <w:basedOn w:val="Normal"/>
    <w:semiHidden/>
    <w:rsid w:val="00C315B5"/>
    <w:rPr>
      <w:sz w:val="20"/>
      <w:szCs w:val="20"/>
    </w:rPr>
  </w:style>
  <w:style w:type="paragraph" w:styleId="EnvelopeAddress">
    <w:name w:val="envelope address"/>
    <w:basedOn w:val="Normal"/>
    <w:rsid w:val="00C315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315B5"/>
    <w:rPr>
      <w:rFonts w:ascii="Arial" w:hAnsi="Arial" w:cs="Arial"/>
      <w:sz w:val="20"/>
      <w:szCs w:val="20"/>
    </w:rPr>
  </w:style>
  <w:style w:type="paragraph" w:styleId="FootnoteText">
    <w:name w:val="footnote text"/>
    <w:basedOn w:val="Normal"/>
    <w:semiHidden/>
    <w:rsid w:val="00C315B5"/>
    <w:rPr>
      <w:sz w:val="20"/>
      <w:szCs w:val="20"/>
    </w:rPr>
  </w:style>
  <w:style w:type="paragraph" w:styleId="HTMLAddress">
    <w:name w:val="HTML Address"/>
    <w:basedOn w:val="Normal"/>
    <w:rsid w:val="00C315B5"/>
    <w:rPr>
      <w:i/>
      <w:iCs/>
    </w:rPr>
  </w:style>
  <w:style w:type="paragraph" w:styleId="HTMLPreformatted">
    <w:name w:val="HTML Preformatted"/>
    <w:basedOn w:val="Normal"/>
    <w:rsid w:val="00C315B5"/>
    <w:rPr>
      <w:rFonts w:ascii="Courier New" w:hAnsi="Courier New" w:cs="Courier New"/>
      <w:sz w:val="20"/>
      <w:szCs w:val="20"/>
    </w:rPr>
  </w:style>
  <w:style w:type="paragraph" w:styleId="Index1">
    <w:name w:val="index 1"/>
    <w:basedOn w:val="Normal"/>
    <w:next w:val="Normal"/>
    <w:autoRedefine/>
    <w:semiHidden/>
    <w:rsid w:val="00C315B5"/>
    <w:pPr>
      <w:ind w:left="240" w:hanging="240"/>
    </w:pPr>
  </w:style>
  <w:style w:type="paragraph" w:styleId="Index2">
    <w:name w:val="index 2"/>
    <w:basedOn w:val="Normal"/>
    <w:next w:val="Normal"/>
    <w:autoRedefine/>
    <w:semiHidden/>
    <w:rsid w:val="00C315B5"/>
    <w:pPr>
      <w:ind w:left="480" w:hanging="240"/>
    </w:pPr>
  </w:style>
  <w:style w:type="paragraph" w:styleId="Index3">
    <w:name w:val="index 3"/>
    <w:basedOn w:val="Normal"/>
    <w:next w:val="Normal"/>
    <w:autoRedefine/>
    <w:semiHidden/>
    <w:rsid w:val="00C315B5"/>
    <w:pPr>
      <w:ind w:left="720" w:hanging="240"/>
    </w:pPr>
  </w:style>
  <w:style w:type="paragraph" w:styleId="Index4">
    <w:name w:val="index 4"/>
    <w:basedOn w:val="Normal"/>
    <w:next w:val="Normal"/>
    <w:autoRedefine/>
    <w:semiHidden/>
    <w:rsid w:val="00C315B5"/>
    <w:pPr>
      <w:ind w:left="960" w:hanging="240"/>
    </w:pPr>
  </w:style>
  <w:style w:type="paragraph" w:styleId="Index5">
    <w:name w:val="index 5"/>
    <w:basedOn w:val="Normal"/>
    <w:next w:val="Normal"/>
    <w:autoRedefine/>
    <w:semiHidden/>
    <w:rsid w:val="00C315B5"/>
    <w:pPr>
      <w:ind w:left="1200" w:hanging="240"/>
    </w:pPr>
  </w:style>
  <w:style w:type="paragraph" w:styleId="Index6">
    <w:name w:val="index 6"/>
    <w:basedOn w:val="Normal"/>
    <w:next w:val="Normal"/>
    <w:autoRedefine/>
    <w:semiHidden/>
    <w:rsid w:val="00C315B5"/>
    <w:pPr>
      <w:ind w:left="1440" w:hanging="240"/>
    </w:pPr>
  </w:style>
  <w:style w:type="paragraph" w:styleId="Index7">
    <w:name w:val="index 7"/>
    <w:basedOn w:val="Normal"/>
    <w:next w:val="Normal"/>
    <w:autoRedefine/>
    <w:semiHidden/>
    <w:rsid w:val="00C315B5"/>
    <w:pPr>
      <w:ind w:left="1680" w:hanging="240"/>
    </w:pPr>
  </w:style>
  <w:style w:type="paragraph" w:styleId="Index8">
    <w:name w:val="index 8"/>
    <w:basedOn w:val="Normal"/>
    <w:next w:val="Normal"/>
    <w:autoRedefine/>
    <w:semiHidden/>
    <w:rsid w:val="00C315B5"/>
    <w:pPr>
      <w:ind w:left="1920" w:hanging="240"/>
    </w:pPr>
  </w:style>
  <w:style w:type="paragraph" w:styleId="Index9">
    <w:name w:val="index 9"/>
    <w:basedOn w:val="Normal"/>
    <w:next w:val="Normal"/>
    <w:autoRedefine/>
    <w:semiHidden/>
    <w:rsid w:val="00C315B5"/>
    <w:pPr>
      <w:ind w:left="2160" w:hanging="240"/>
    </w:pPr>
  </w:style>
  <w:style w:type="paragraph" w:styleId="IndexHeading">
    <w:name w:val="index heading"/>
    <w:basedOn w:val="Normal"/>
    <w:next w:val="Index1"/>
    <w:semiHidden/>
    <w:rsid w:val="00C315B5"/>
    <w:rPr>
      <w:rFonts w:ascii="Arial" w:hAnsi="Arial" w:cs="Arial"/>
      <w:b/>
      <w:bCs/>
    </w:rPr>
  </w:style>
  <w:style w:type="paragraph" w:styleId="List">
    <w:name w:val="List"/>
    <w:basedOn w:val="Normal"/>
    <w:rsid w:val="00C315B5"/>
    <w:pPr>
      <w:ind w:left="360" w:hanging="360"/>
    </w:pPr>
  </w:style>
  <w:style w:type="paragraph" w:styleId="List2">
    <w:name w:val="List 2"/>
    <w:basedOn w:val="Normal"/>
    <w:rsid w:val="00C315B5"/>
    <w:pPr>
      <w:ind w:left="720" w:hanging="360"/>
    </w:pPr>
  </w:style>
  <w:style w:type="paragraph" w:styleId="List3">
    <w:name w:val="List 3"/>
    <w:basedOn w:val="Normal"/>
    <w:rsid w:val="00C315B5"/>
    <w:pPr>
      <w:ind w:left="1080" w:hanging="360"/>
    </w:pPr>
  </w:style>
  <w:style w:type="paragraph" w:styleId="List4">
    <w:name w:val="List 4"/>
    <w:basedOn w:val="Normal"/>
    <w:rsid w:val="00C315B5"/>
    <w:pPr>
      <w:ind w:left="1440" w:hanging="360"/>
    </w:pPr>
  </w:style>
  <w:style w:type="paragraph" w:styleId="List5">
    <w:name w:val="List 5"/>
    <w:basedOn w:val="Normal"/>
    <w:rsid w:val="00C315B5"/>
    <w:pPr>
      <w:ind w:left="1800" w:hanging="360"/>
    </w:pPr>
  </w:style>
  <w:style w:type="paragraph" w:styleId="ListBullet">
    <w:name w:val="List Bullet"/>
    <w:basedOn w:val="Normal"/>
    <w:rsid w:val="00C315B5"/>
    <w:pPr>
      <w:numPr>
        <w:numId w:val="1"/>
      </w:numPr>
    </w:pPr>
  </w:style>
  <w:style w:type="paragraph" w:styleId="ListBullet2">
    <w:name w:val="List Bullet 2"/>
    <w:basedOn w:val="Normal"/>
    <w:rsid w:val="00C315B5"/>
    <w:pPr>
      <w:numPr>
        <w:numId w:val="2"/>
      </w:numPr>
    </w:pPr>
  </w:style>
  <w:style w:type="paragraph" w:styleId="ListBullet3">
    <w:name w:val="List Bullet 3"/>
    <w:basedOn w:val="Normal"/>
    <w:rsid w:val="00C315B5"/>
    <w:pPr>
      <w:numPr>
        <w:numId w:val="3"/>
      </w:numPr>
    </w:pPr>
  </w:style>
  <w:style w:type="paragraph" w:styleId="ListBullet4">
    <w:name w:val="List Bullet 4"/>
    <w:basedOn w:val="Normal"/>
    <w:rsid w:val="00C315B5"/>
    <w:pPr>
      <w:numPr>
        <w:numId w:val="4"/>
      </w:numPr>
    </w:pPr>
  </w:style>
  <w:style w:type="paragraph" w:styleId="ListBullet5">
    <w:name w:val="List Bullet 5"/>
    <w:basedOn w:val="Normal"/>
    <w:rsid w:val="00C315B5"/>
    <w:pPr>
      <w:numPr>
        <w:numId w:val="5"/>
      </w:numPr>
    </w:pPr>
  </w:style>
  <w:style w:type="paragraph" w:styleId="ListContinue">
    <w:name w:val="List Continue"/>
    <w:basedOn w:val="Normal"/>
    <w:rsid w:val="00C315B5"/>
    <w:pPr>
      <w:spacing w:after="120"/>
      <w:ind w:left="360"/>
    </w:pPr>
  </w:style>
  <w:style w:type="paragraph" w:styleId="ListContinue2">
    <w:name w:val="List Continue 2"/>
    <w:basedOn w:val="Normal"/>
    <w:rsid w:val="00C315B5"/>
    <w:pPr>
      <w:spacing w:after="120"/>
      <w:ind w:left="720"/>
    </w:pPr>
  </w:style>
  <w:style w:type="paragraph" w:styleId="ListContinue3">
    <w:name w:val="List Continue 3"/>
    <w:basedOn w:val="Normal"/>
    <w:rsid w:val="00C315B5"/>
    <w:pPr>
      <w:spacing w:after="120"/>
      <w:ind w:left="1080"/>
    </w:pPr>
  </w:style>
  <w:style w:type="paragraph" w:styleId="ListContinue4">
    <w:name w:val="List Continue 4"/>
    <w:basedOn w:val="Normal"/>
    <w:rsid w:val="00C315B5"/>
    <w:pPr>
      <w:spacing w:after="120"/>
      <w:ind w:left="1440"/>
    </w:pPr>
  </w:style>
  <w:style w:type="paragraph" w:styleId="ListContinue5">
    <w:name w:val="List Continue 5"/>
    <w:basedOn w:val="Normal"/>
    <w:rsid w:val="00C315B5"/>
    <w:pPr>
      <w:spacing w:after="120"/>
      <w:ind w:left="1800"/>
    </w:pPr>
  </w:style>
  <w:style w:type="paragraph" w:styleId="ListNumber">
    <w:name w:val="List Number"/>
    <w:basedOn w:val="Normal"/>
    <w:rsid w:val="00C315B5"/>
    <w:pPr>
      <w:numPr>
        <w:numId w:val="6"/>
      </w:numPr>
    </w:pPr>
  </w:style>
  <w:style w:type="paragraph" w:styleId="ListNumber2">
    <w:name w:val="List Number 2"/>
    <w:basedOn w:val="Normal"/>
    <w:rsid w:val="00C315B5"/>
    <w:pPr>
      <w:numPr>
        <w:numId w:val="7"/>
      </w:numPr>
    </w:pPr>
  </w:style>
  <w:style w:type="paragraph" w:styleId="ListNumber3">
    <w:name w:val="List Number 3"/>
    <w:basedOn w:val="Normal"/>
    <w:rsid w:val="00C315B5"/>
    <w:pPr>
      <w:numPr>
        <w:numId w:val="8"/>
      </w:numPr>
    </w:pPr>
  </w:style>
  <w:style w:type="paragraph" w:styleId="ListNumber4">
    <w:name w:val="List Number 4"/>
    <w:basedOn w:val="Normal"/>
    <w:rsid w:val="00C315B5"/>
    <w:pPr>
      <w:numPr>
        <w:numId w:val="9"/>
      </w:numPr>
    </w:pPr>
  </w:style>
  <w:style w:type="paragraph" w:styleId="ListNumber5">
    <w:name w:val="List Number 5"/>
    <w:basedOn w:val="Normal"/>
    <w:rsid w:val="00C315B5"/>
    <w:pPr>
      <w:numPr>
        <w:numId w:val="10"/>
      </w:numPr>
    </w:pPr>
  </w:style>
  <w:style w:type="paragraph" w:styleId="MacroText">
    <w:name w:val="macro"/>
    <w:semiHidden/>
    <w:rsid w:val="00C315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315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link w:val="NormalIndentChar"/>
    <w:autoRedefine/>
    <w:uiPriority w:val="99"/>
    <w:rsid w:val="00B425D3"/>
    <w:pPr>
      <w:spacing w:before="120" w:after="120"/>
    </w:pPr>
    <w:rPr>
      <w:rFonts w:ascii="Arial" w:hAnsi="Arial" w:cs="Arial"/>
      <w:sz w:val="20"/>
      <w:szCs w:val="20"/>
    </w:rPr>
  </w:style>
  <w:style w:type="paragraph" w:styleId="NoteHeading">
    <w:name w:val="Note Heading"/>
    <w:basedOn w:val="Normal"/>
    <w:next w:val="Normal"/>
    <w:rsid w:val="00C315B5"/>
  </w:style>
  <w:style w:type="paragraph" w:styleId="PlainText">
    <w:name w:val="Plain Text"/>
    <w:basedOn w:val="Normal"/>
    <w:rsid w:val="00C315B5"/>
    <w:rPr>
      <w:rFonts w:ascii="Courier New" w:hAnsi="Courier New" w:cs="Courier New"/>
      <w:sz w:val="20"/>
      <w:szCs w:val="20"/>
    </w:rPr>
  </w:style>
  <w:style w:type="paragraph" w:styleId="Salutation">
    <w:name w:val="Salutation"/>
    <w:basedOn w:val="Normal"/>
    <w:next w:val="Normal"/>
    <w:rsid w:val="00C315B5"/>
  </w:style>
  <w:style w:type="paragraph" w:styleId="Signature">
    <w:name w:val="Signature"/>
    <w:basedOn w:val="Normal"/>
    <w:rsid w:val="00C315B5"/>
    <w:pPr>
      <w:ind w:left="4320"/>
    </w:pPr>
  </w:style>
  <w:style w:type="paragraph" w:styleId="Subtitle">
    <w:name w:val="Subtitle"/>
    <w:basedOn w:val="Normal"/>
    <w:qFormat/>
    <w:rsid w:val="00C315B5"/>
    <w:pPr>
      <w:spacing w:after="60"/>
      <w:jc w:val="center"/>
      <w:outlineLvl w:val="1"/>
    </w:pPr>
    <w:rPr>
      <w:rFonts w:ascii="Arial" w:hAnsi="Arial" w:cs="Arial"/>
    </w:rPr>
  </w:style>
  <w:style w:type="paragraph" w:styleId="TableofAuthorities">
    <w:name w:val="table of authorities"/>
    <w:basedOn w:val="Normal"/>
    <w:next w:val="Normal"/>
    <w:semiHidden/>
    <w:rsid w:val="00C315B5"/>
    <w:pPr>
      <w:ind w:left="240" w:hanging="240"/>
    </w:pPr>
  </w:style>
  <w:style w:type="paragraph" w:styleId="TableofFigures">
    <w:name w:val="table of figures"/>
    <w:basedOn w:val="Normal"/>
    <w:next w:val="Normal"/>
    <w:autoRedefine/>
    <w:semiHidden/>
    <w:rsid w:val="008C72DF"/>
    <w:rPr>
      <w:rFonts w:cs="Arial"/>
      <w:szCs w:val="20"/>
    </w:rPr>
  </w:style>
  <w:style w:type="paragraph" w:styleId="Title">
    <w:name w:val="Title"/>
    <w:basedOn w:val="Normal"/>
    <w:qFormat/>
    <w:rsid w:val="00C315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315B5"/>
    <w:pPr>
      <w:spacing w:before="120"/>
    </w:pPr>
    <w:rPr>
      <w:rFonts w:ascii="Arial" w:hAnsi="Arial" w:cs="Arial"/>
      <w:b/>
      <w:bCs/>
    </w:rPr>
  </w:style>
  <w:style w:type="paragraph" w:styleId="TOC4">
    <w:name w:val="toc 4"/>
    <w:basedOn w:val="Normal"/>
    <w:next w:val="Normal"/>
    <w:autoRedefine/>
    <w:uiPriority w:val="39"/>
    <w:rsid w:val="00C315B5"/>
    <w:pPr>
      <w:ind w:left="720"/>
    </w:pPr>
    <w:rPr>
      <w:rFonts w:asciiTheme="minorHAnsi" w:hAnsiTheme="minorHAnsi"/>
      <w:sz w:val="20"/>
      <w:szCs w:val="20"/>
    </w:rPr>
  </w:style>
  <w:style w:type="paragraph" w:styleId="TOC5">
    <w:name w:val="toc 5"/>
    <w:basedOn w:val="Normal"/>
    <w:next w:val="Normal"/>
    <w:autoRedefine/>
    <w:uiPriority w:val="39"/>
    <w:rsid w:val="00C315B5"/>
    <w:pPr>
      <w:ind w:left="960"/>
    </w:pPr>
    <w:rPr>
      <w:rFonts w:asciiTheme="minorHAnsi" w:hAnsiTheme="minorHAnsi"/>
      <w:sz w:val="20"/>
      <w:szCs w:val="20"/>
    </w:rPr>
  </w:style>
  <w:style w:type="paragraph" w:styleId="TOC6">
    <w:name w:val="toc 6"/>
    <w:basedOn w:val="Normal"/>
    <w:next w:val="Normal"/>
    <w:autoRedefine/>
    <w:uiPriority w:val="39"/>
    <w:rsid w:val="00C315B5"/>
    <w:pPr>
      <w:ind w:left="1200"/>
    </w:pPr>
    <w:rPr>
      <w:rFonts w:asciiTheme="minorHAnsi" w:hAnsiTheme="minorHAnsi"/>
      <w:sz w:val="20"/>
      <w:szCs w:val="20"/>
    </w:rPr>
  </w:style>
  <w:style w:type="paragraph" w:styleId="TOC7">
    <w:name w:val="toc 7"/>
    <w:basedOn w:val="Normal"/>
    <w:next w:val="Normal"/>
    <w:autoRedefine/>
    <w:uiPriority w:val="39"/>
    <w:rsid w:val="00C315B5"/>
    <w:pPr>
      <w:ind w:left="1440"/>
    </w:pPr>
    <w:rPr>
      <w:rFonts w:asciiTheme="minorHAnsi" w:hAnsiTheme="minorHAnsi"/>
      <w:sz w:val="20"/>
      <w:szCs w:val="20"/>
    </w:rPr>
  </w:style>
  <w:style w:type="paragraph" w:styleId="TOC8">
    <w:name w:val="toc 8"/>
    <w:basedOn w:val="Normal"/>
    <w:next w:val="Normal"/>
    <w:autoRedefine/>
    <w:uiPriority w:val="39"/>
    <w:rsid w:val="00C315B5"/>
    <w:pPr>
      <w:ind w:left="1680"/>
    </w:pPr>
    <w:rPr>
      <w:rFonts w:asciiTheme="minorHAnsi" w:hAnsiTheme="minorHAnsi"/>
      <w:sz w:val="20"/>
      <w:szCs w:val="20"/>
    </w:rPr>
  </w:style>
  <w:style w:type="paragraph" w:styleId="TOC9">
    <w:name w:val="toc 9"/>
    <w:basedOn w:val="Normal"/>
    <w:next w:val="Normal"/>
    <w:autoRedefine/>
    <w:uiPriority w:val="39"/>
    <w:rsid w:val="00C315B5"/>
    <w:pPr>
      <w:ind w:left="1920"/>
    </w:pPr>
    <w:rPr>
      <w:rFonts w:asciiTheme="minorHAnsi" w:hAnsiTheme="minorHAnsi"/>
      <w:sz w:val="20"/>
      <w:szCs w:val="20"/>
    </w:rPr>
  </w:style>
  <w:style w:type="character" w:customStyle="1" w:styleId="HeaderChar">
    <w:name w:val="Header Char"/>
    <w:basedOn w:val="DefaultParagraphFont"/>
    <w:link w:val="Header"/>
    <w:uiPriority w:val="99"/>
    <w:rsid w:val="009727DC"/>
    <w:rPr>
      <w:sz w:val="24"/>
      <w:szCs w:val="24"/>
      <w:lang w:val="en-US" w:eastAsia="en-US" w:bidi="he-IL"/>
    </w:rPr>
  </w:style>
  <w:style w:type="table" w:styleId="TableGrid">
    <w:name w:val="Table Grid"/>
    <w:basedOn w:val="TableNormal"/>
    <w:rsid w:val="0097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3Before063cm">
    <w:name w:val="Style Heading 3 + Before:  0.63 cm"/>
    <w:basedOn w:val="Heading3"/>
    <w:rsid w:val="009727DC"/>
    <w:pPr>
      <w:tabs>
        <w:tab w:val="num" w:pos="2520"/>
      </w:tabs>
      <w:ind w:left="1224" w:hanging="504"/>
    </w:pPr>
    <w:rPr>
      <w:i/>
      <w:iCs/>
    </w:rPr>
  </w:style>
  <w:style w:type="paragraph" w:customStyle="1" w:styleId="StyleHeading310ptBefore05Hanging035Before1">
    <w:name w:val="Style Heading 3 + 10 pt Before:  0.5&quot; Hanging:  0.35&quot; Before:  1..."/>
    <w:basedOn w:val="Heading3"/>
    <w:rsid w:val="004D0DAC"/>
    <w:pPr>
      <w:spacing w:before="200" w:after="216"/>
      <w:ind w:left="504" w:hanging="504"/>
    </w:pPr>
  </w:style>
  <w:style w:type="paragraph" w:customStyle="1" w:styleId="StyleHeading2LatinArialComplexArial">
    <w:name w:val="Style Heading 2 + (Latin) Arial (Complex) Arial"/>
    <w:basedOn w:val="Heading2"/>
    <w:autoRedefine/>
    <w:rsid w:val="00525D4E"/>
    <w:pPr>
      <w:numPr>
        <w:ilvl w:val="0"/>
        <w:numId w:val="0"/>
      </w:numPr>
      <w:tabs>
        <w:tab w:val="num" w:pos="792"/>
      </w:tabs>
      <w:ind w:left="792" w:hanging="432"/>
    </w:pPr>
  </w:style>
  <w:style w:type="paragraph" w:customStyle="1" w:styleId="StyleHeading2Before025Hanging03Before12ptA">
    <w:name w:val="Style Heading 2 + Before:  0.25&quot; Hanging:  0.3&quot; Before:  12 pt A..."/>
    <w:basedOn w:val="Heading2"/>
    <w:autoRedefine/>
    <w:rsid w:val="004D0DAC"/>
    <w:pPr>
      <w:spacing w:before="240" w:after="60"/>
      <w:ind w:left="432" w:hanging="432"/>
    </w:pPr>
  </w:style>
  <w:style w:type="paragraph" w:customStyle="1" w:styleId="StyleLatinArialComplexArial10ptBefore05Before">
    <w:name w:val="Style (Latin) Arial (Complex) Arial 10 pt Before:  0.5&quot; Before:..."/>
    <w:basedOn w:val="Normal"/>
    <w:autoRedefine/>
    <w:uiPriority w:val="99"/>
    <w:rsid w:val="001359AE"/>
    <w:pPr>
      <w:spacing w:before="216" w:after="216"/>
    </w:pPr>
    <w:rPr>
      <w:rFonts w:ascii="Arial" w:hAnsi="Arial" w:cs="Arial"/>
      <w:sz w:val="20"/>
      <w:szCs w:val="20"/>
    </w:rPr>
  </w:style>
  <w:style w:type="character" w:customStyle="1" w:styleId="NormalIndentChar">
    <w:name w:val="Normal Indent Char"/>
    <w:basedOn w:val="DefaultParagraphFont"/>
    <w:link w:val="NormalIndent"/>
    <w:uiPriority w:val="99"/>
    <w:rsid w:val="008C72DF"/>
    <w:rPr>
      <w:rFonts w:ascii="Arial" w:hAnsi="Arial" w:cs="Arial"/>
      <w:lang w:val="en-US" w:eastAsia="en-US" w:bidi="he-IL"/>
    </w:rPr>
  </w:style>
  <w:style w:type="character" w:styleId="Strong">
    <w:name w:val="Strong"/>
    <w:basedOn w:val="DefaultParagraphFont"/>
    <w:qFormat/>
    <w:rsid w:val="003354F0"/>
    <w:rPr>
      <w:b/>
      <w:bCs/>
    </w:rPr>
  </w:style>
  <w:style w:type="character" w:customStyle="1" w:styleId="Heading2Char">
    <w:name w:val="Heading 2 Char"/>
    <w:basedOn w:val="DefaultParagraphFont"/>
    <w:link w:val="Heading2"/>
    <w:uiPriority w:val="9"/>
    <w:rsid w:val="00F542E6"/>
    <w:rPr>
      <w:rFonts w:ascii="Arial" w:hAnsi="Arial" w:cs="Arial"/>
      <w:b/>
      <w:bCs/>
      <w:sz w:val="22"/>
      <w:szCs w:val="22"/>
      <w:lang w:bidi="ar-SA"/>
    </w:rPr>
  </w:style>
  <w:style w:type="character" w:customStyle="1" w:styleId="Heading3Char">
    <w:name w:val="Heading 3 Char"/>
    <w:basedOn w:val="DefaultParagraphFont"/>
    <w:link w:val="Heading3"/>
    <w:uiPriority w:val="99"/>
    <w:rsid w:val="00ED6AA8"/>
    <w:rPr>
      <w:rFonts w:ascii="Arial" w:hAnsi="Arial" w:cs="Arial"/>
      <w:b/>
      <w:bCs/>
    </w:rPr>
  </w:style>
  <w:style w:type="paragraph" w:customStyle="1" w:styleId="Header2">
    <w:name w:val="Header_2"/>
    <w:autoRedefine/>
    <w:rsid w:val="00951154"/>
    <w:rPr>
      <w:rFonts w:ascii="Arial" w:hAnsi="Arial" w:cs="Arial"/>
      <w:sz w:val="18"/>
      <w:szCs w:val="18"/>
      <w:lang w:bidi="ar-SA"/>
    </w:rPr>
  </w:style>
  <w:style w:type="character" w:customStyle="1" w:styleId="FooterChar">
    <w:name w:val="Footer Char"/>
    <w:basedOn w:val="DefaultParagraphFont"/>
    <w:link w:val="Footer"/>
    <w:rsid w:val="00951154"/>
    <w:rPr>
      <w:sz w:val="24"/>
      <w:szCs w:val="24"/>
    </w:rPr>
  </w:style>
  <w:style w:type="paragraph" w:styleId="ListParagraph">
    <w:name w:val="List Paragraph"/>
    <w:basedOn w:val="Normal"/>
    <w:uiPriority w:val="34"/>
    <w:qFormat/>
    <w:rsid w:val="00730FC9"/>
    <w:pPr>
      <w:ind w:left="720"/>
      <w:contextualSpacing/>
    </w:pPr>
  </w:style>
  <w:style w:type="character" w:customStyle="1" w:styleId="m1">
    <w:name w:val="m1"/>
    <w:basedOn w:val="DefaultParagraphFont"/>
    <w:rsid w:val="00933B90"/>
    <w:rPr>
      <w:rFonts w:cs="Times New Roman"/>
      <w:color w:val="0000FF"/>
    </w:rPr>
  </w:style>
  <w:style w:type="character" w:customStyle="1" w:styleId="t1">
    <w:name w:val="t1"/>
    <w:basedOn w:val="DefaultParagraphFont"/>
    <w:rsid w:val="00933B90"/>
    <w:rPr>
      <w:rFonts w:cs="Times New Roman"/>
      <w:color w:val="990000"/>
    </w:rPr>
  </w:style>
  <w:style w:type="character" w:customStyle="1" w:styleId="b1">
    <w:name w:val="b1"/>
    <w:basedOn w:val="DefaultParagraphFont"/>
    <w:rsid w:val="00933B90"/>
    <w:rPr>
      <w:rFonts w:ascii="Courier New" w:hAnsi="Courier New" w:cs="Courier New"/>
      <w:b/>
      <w:bCs/>
      <w:color w:val="FF0000"/>
      <w:u w:val="none"/>
      <w:effect w:val="none"/>
    </w:rPr>
  </w:style>
  <w:style w:type="character" w:customStyle="1" w:styleId="CommentTextChar">
    <w:name w:val="Comment Text Char"/>
    <w:basedOn w:val="DefaultParagraphFont"/>
    <w:link w:val="CommentText"/>
    <w:uiPriority w:val="99"/>
    <w:semiHidden/>
    <w:rsid w:val="000A0FE5"/>
  </w:style>
  <w:style w:type="paragraph" w:customStyle="1" w:styleId="Bodynormal">
    <w:name w:val="Body normal"/>
    <w:link w:val="BodynormalChar"/>
    <w:rsid w:val="008322A1"/>
    <w:pPr>
      <w:keepNext/>
      <w:spacing w:line="260" w:lineRule="atLeast"/>
    </w:pPr>
    <w:rPr>
      <w:rFonts w:ascii="Arial" w:hAnsi="Arial" w:cs="Arial"/>
      <w:sz w:val="22"/>
      <w:szCs w:val="24"/>
      <w:lang w:bidi="ar-SA"/>
    </w:rPr>
  </w:style>
  <w:style w:type="paragraph" w:customStyle="1" w:styleId="Body">
    <w:name w:val="Body"/>
    <w:basedOn w:val="Bodynormal"/>
    <w:rsid w:val="008322A1"/>
    <w:pPr>
      <w:spacing w:after="260"/>
    </w:pPr>
    <w:rPr>
      <w:bCs/>
      <w:szCs w:val="22"/>
    </w:rPr>
  </w:style>
  <w:style w:type="character" w:customStyle="1" w:styleId="BodynormalChar">
    <w:name w:val="Body normal Char"/>
    <w:basedOn w:val="DefaultParagraphFont"/>
    <w:link w:val="Bodynormal"/>
    <w:rsid w:val="008322A1"/>
    <w:rPr>
      <w:rFonts w:ascii="Arial" w:hAnsi="Arial" w:cs="Arial"/>
      <w:sz w:val="22"/>
      <w:szCs w:val="24"/>
      <w:lang w:bidi="ar-SA"/>
    </w:rPr>
  </w:style>
  <w:style w:type="character" w:styleId="Emphasis">
    <w:name w:val="Emphasis"/>
    <w:basedOn w:val="DefaultParagraphFont"/>
    <w:qFormat/>
    <w:rsid w:val="0096673D"/>
    <w:rPr>
      <w:i/>
      <w:iCs/>
    </w:rPr>
  </w:style>
  <w:style w:type="character" w:customStyle="1" w:styleId="apple-converted-space">
    <w:name w:val="apple-converted-space"/>
    <w:basedOn w:val="DefaultParagraphFont"/>
    <w:rsid w:val="001D5D19"/>
  </w:style>
  <w:style w:type="character" w:customStyle="1" w:styleId="tx1">
    <w:name w:val="tx1"/>
    <w:basedOn w:val="DefaultParagraphFont"/>
    <w:rsid w:val="00844C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9"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caption" w:uiPriority="99"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1B47"/>
    <w:rPr>
      <w:sz w:val="24"/>
      <w:szCs w:val="24"/>
    </w:rPr>
  </w:style>
  <w:style w:type="paragraph" w:styleId="Heading1">
    <w:name w:val="heading 1"/>
    <w:basedOn w:val="Normal"/>
    <w:qFormat/>
    <w:rsid w:val="009B1C8A"/>
    <w:pPr>
      <w:keepNext/>
      <w:numPr>
        <w:numId w:val="11"/>
      </w:numPr>
      <w:spacing w:before="480" w:afterLines="100" w:after="240"/>
      <w:outlineLvl w:val="0"/>
    </w:pPr>
    <w:rPr>
      <w:rFonts w:ascii="Arial" w:hAnsi="Arial" w:cs="Arial"/>
      <w:b/>
      <w:bCs/>
      <w:kern w:val="36"/>
      <w:sz w:val="26"/>
      <w:szCs w:val="26"/>
      <w:lang w:bidi="ar-SA"/>
    </w:rPr>
  </w:style>
  <w:style w:type="paragraph" w:styleId="Heading2">
    <w:name w:val="heading 2"/>
    <w:basedOn w:val="Normal"/>
    <w:link w:val="Heading2Char"/>
    <w:uiPriority w:val="9"/>
    <w:qFormat/>
    <w:rsid w:val="00F542E6"/>
    <w:pPr>
      <w:numPr>
        <w:ilvl w:val="1"/>
        <w:numId w:val="11"/>
      </w:numPr>
      <w:spacing w:before="360" w:after="120"/>
      <w:outlineLvl w:val="1"/>
    </w:pPr>
    <w:rPr>
      <w:rFonts w:ascii="Arial" w:hAnsi="Arial" w:cs="Arial"/>
      <w:b/>
      <w:bCs/>
      <w:sz w:val="22"/>
      <w:szCs w:val="22"/>
      <w:lang w:bidi="ar-SA"/>
    </w:rPr>
  </w:style>
  <w:style w:type="paragraph" w:styleId="Heading3">
    <w:name w:val="heading 3"/>
    <w:basedOn w:val="Normal"/>
    <w:next w:val="Normal"/>
    <w:link w:val="Heading3Char"/>
    <w:uiPriority w:val="99"/>
    <w:qFormat/>
    <w:rsid w:val="00ED6AA8"/>
    <w:pPr>
      <w:keepNext/>
      <w:numPr>
        <w:ilvl w:val="2"/>
        <w:numId w:val="11"/>
      </w:numPr>
      <w:spacing w:before="240" w:after="60"/>
      <w:outlineLvl w:val="2"/>
    </w:pPr>
    <w:rPr>
      <w:rFonts w:ascii="Arial" w:hAnsi="Arial" w:cs="Arial"/>
      <w:b/>
      <w:bCs/>
      <w:sz w:val="20"/>
      <w:szCs w:val="20"/>
    </w:rPr>
  </w:style>
  <w:style w:type="paragraph" w:styleId="Heading4">
    <w:name w:val="heading 4"/>
    <w:basedOn w:val="Normal"/>
    <w:qFormat/>
    <w:rsid w:val="005C1B67"/>
    <w:pPr>
      <w:numPr>
        <w:ilvl w:val="3"/>
        <w:numId w:val="11"/>
      </w:numPr>
      <w:spacing w:before="120" w:after="60"/>
      <w:outlineLvl w:val="3"/>
    </w:pPr>
    <w:rPr>
      <w:rFonts w:ascii="Arial" w:hAnsi="Arial" w:cs="Arial"/>
      <w:b/>
      <w:bCs/>
      <w:i/>
      <w:iCs/>
      <w:sz w:val="18"/>
      <w:szCs w:val="18"/>
    </w:rPr>
  </w:style>
  <w:style w:type="paragraph" w:styleId="Heading5">
    <w:name w:val="heading 5"/>
    <w:basedOn w:val="Normal"/>
    <w:rsid w:val="00E925A4"/>
    <w:pPr>
      <w:numPr>
        <w:ilvl w:val="4"/>
        <w:numId w:val="11"/>
      </w:numPr>
      <w:spacing w:before="100" w:beforeAutospacing="1" w:after="100" w:afterAutospacing="1"/>
      <w:outlineLvl w:val="4"/>
    </w:pPr>
    <w:rPr>
      <w:rFonts w:ascii="Arial" w:hAnsi="Arial" w:cs="Arial"/>
      <w:b/>
      <w:bCs/>
      <w:sz w:val="20"/>
      <w:szCs w:val="20"/>
    </w:rPr>
  </w:style>
  <w:style w:type="paragraph" w:styleId="Heading6">
    <w:name w:val="heading 6"/>
    <w:basedOn w:val="Normal"/>
    <w:rsid w:val="00E925A4"/>
    <w:pPr>
      <w:numPr>
        <w:ilvl w:val="5"/>
        <w:numId w:val="11"/>
      </w:numPr>
      <w:spacing w:before="100" w:beforeAutospacing="1" w:after="100" w:afterAutospacing="1"/>
      <w:outlineLvl w:val="5"/>
    </w:pPr>
    <w:rPr>
      <w:rFonts w:ascii="Arial" w:hAnsi="Arial" w:cs="Arial"/>
      <w:b/>
      <w:bCs/>
      <w:sz w:val="16"/>
      <w:szCs w:val="16"/>
    </w:rPr>
  </w:style>
  <w:style w:type="paragraph" w:styleId="Heading7">
    <w:name w:val="heading 7"/>
    <w:basedOn w:val="Normal"/>
    <w:next w:val="Normal"/>
    <w:rsid w:val="00C315B5"/>
    <w:pPr>
      <w:numPr>
        <w:ilvl w:val="6"/>
        <w:numId w:val="11"/>
      </w:numPr>
      <w:spacing w:before="240" w:after="60"/>
      <w:outlineLvl w:val="6"/>
    </w:pPr>
  </w:style>
  <w:style w:type="paragraph" w:styleId="Heading8">
    <w:name w:val="heading 8"/>
    <w:basedOn w:val="Normal"/>
    <w:next w:val="Normal"/>
    <w:rsid w:val="00C315B5"/>
    <w:pPr>
      <w:numPr>
        <w:ilvl w:val="7"/>
        <w:numId w:val="11"/>
      </w:numPr>
      <w:spacing w:before="240" w:after="60"/>
      <w:outlineLvl w:val="7"/>
    </w:pPr>
    <w:rPr>
      <w:i/>
      <w:iCs/>
    </w:rPr>
  </w:style>
  <w:style w:type="paragraph" w:styleId="Heading9">
    <w:name w:val="heading 9"/>
    <w:basedOn w:val="Normal"/>
    <w:next w:val="Normal"/>
    <w:rsid w:val="00C315B5"/>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A7029"/>
    <w:rPr>
      <w:color w:val="0000FF"/>
      <w:u w:val="single"/>
    </w:rPr>
  </w:style>
  <w:style w:type="paragraph" w:styleId="NormalWeb">
    <w:name w:val="Normal (Web)"/>
    <w:basedOn w:val="Normal"/>
    <w:rsid w:val="00FA7029"/>
    <w:pPr>
      <w:spacing w:before="90" w:after="90"/>
    </w:pPr>
    <w:rPr>
      <w:sz w:val="18"/>
      <w:szCs w:val="18"/>
      <w:lang w:bidi="ar-SA"/>
    </w:rPr>
  </w:style>
  <w:style w:type="paragraph" w:customStyle="1" w:styleId="numberedlist">
    <w:name w:val="numberedlist"/>
    <w:basedOn w:val="Normal"/>
    <w:rsid w:val="00FA7029"/>
    <w:pPr>
      <w:spacing w:before="90" w:after="90"/>
    </w:pPr>
    <w:rPr>
      <w:sz w:val="18"/>
      <w:szCs w:val="18"/>
      <w:lang w:bidi="ar-SA"/>
    </w:rPr>
  </w:style>
  <w:style w:type="paragraph" w:customStyle="1" w:styleId="numberedlist2ndlevel">
    <w:name w:val="numberedlist2ndlevel"/>
    <w:basedOn w:val="Normal"/>
    <w:rsid w:val="00FA7029"/>
    <w:pPr>
      <w:spacing w:before="90" w:after="90"/>
      <w:ind w:left="720"/>
    </w:pPr>
    <w:rPr>
      <w:sz w:val="18"/>
      <w:szCs w:val="18"/>
      <w:lang w:bidi="ar-SA"/>
    </w:rPr>
  </w:style>
  <w:style w:type="character" w:customStyle="1" w:styleId="glosstext">
    <w:name w:val="glosstext"/>
    <w:basedOn w:val="DefaultParagraphFont"/>
    <w:rsid w:val="00FA7029"/>
    <w:rPr>
      <w:b w:val="0"/>
      <w:bCs w:val="0"/>
      <w:i/>
      <w:iCs/>
      <w:color w:val="0000FF"/>
    </w:rPr>
  </w:style>
  <w:style w:type="paragraph" w:styleId="Header">
    <w:name w:val="header"/>
    <w:basedOn w:val="Normal"/>
    <w:link w:val="HeaderChar"/>
    <w:uiPriority w:val="99"/>
    <w:rsid w:val="001358BD"/>
    <w:pPr>
      <w:tabs>
        <w:tab w:val="center" w:pos="4320"/>
        <w:tab w:val="right" w:pos="8640"/>
      </w:tabs>
    </w:pPr>
  </w:style>
  <w:style w:type="paragraph" w:styleId="TOC1">
    <w:name w:val="toc 1"/>
    <w:basedOn w:val="Normal"/>
    <w:next w:val="Normal"/>
    <w:autoRedefine/>
    <w:uiPriority w:val="39"/>
    <w:rsid w:val="00F846D5"/>
    <w:pPr>
      <w:spacing w:before="240" w:after="120"/>
    </w:pPr>
    <w:rPr>
      <w:rFonts w:asciiTheme="minorHAnsi" w:hAnsiTheme="minorHAnsi"/>
      <w:b/>
      <w:bCs/>
      <w:szCs w:val="20"/>
    </w:rPr>
  </w:style>
  <w:style w:type="paragraph" w:styleId="TOC2">
    <w:name w:val="toc 2"/>
    <w:basedOn w:val="Normal"/>
    <w:next w:val="Normal"/>
    <w:autoRedefine/>
    <w:uiPriority w:val="39"/>
    <w:rsid w:val="00F846D5"/>
    <w:pPr>
      <w:spacing w:before="120"/>
      <w:ind w:left="240"/>
    </w:pPr>
    <w:rPr>
      <w:rFonts w:asciiTheme="minorHAnsi" w:hAnsiTheme="minorHAnsi"/>
      <w:iCs/>
      <w:sz w:val="22"/>
      <w:szCs w:val="20"/>
    </w:rPr>
  </w:style>
  <w:style w:type="paragraph" w:styleId="TOC3">
    <w:name w:val="toc 3"/>
    <w:basedOn w:val="Normal"/>
    <w:next w:val="Normal"/>
    <w:autoRedefine/>
    <w:uiPriority w:val="39"/>
    <w:rsid w:val="001358BD"/>
    <w:pPr>
      <w:ind w:left="480"/>
    </w:pPr>
    <w:rPr>
      <w:rFonts w:asciiTheme="minorHAnsi" w:hAnsiTheme="minorHAnsi"/>
      <w:sz w:val="20"/>
      <w:szCs w:val="20"/>
    </w:rPr>
  </w:style>
  <w:style w:type="paragraph" w:styleId="Footer">
    <w:name w:val="footer"/>
    <w:basedOn w:val="Normal"/>
    <w:link w:val="FooterChar"/>
    <w:rsid w:val="001358BD"/>
    <w:pPr>
      <w:tabs>
        <w:tab w:val="center" w:pos="4320"/>
        <w:tab w:val="right" w:pos="8640"/>
      </w:tabs>
    </w:pPr>
  </w:style>
  <w:style w:type="character" w:styleId="PageNumber">
    <w:name w:val="page number"/>
    <w:basedOn w:val="DefaultParagraphFont"/>
    <w:rsid w:val="001358BD"/>
  </w:style>
  <w:style w:type="paragraph" w:customStyle="1" w:styleId="note">
    <w:name w:val="note"/>
    <w:basedOn w:val="Normal"/>
    <w:rsid w:val="008A7C9A"/>
    <w:pPr>
      <w:spacing w:before="90" w:after="90"/>
    </w:pPr>
    <w:rPr>
      <w:i/>
      <w:iCs/>
      <w:color w:val="000000"/>
      <w:sz w:val="18"/>
      <w:szCs w:val="18"/>
      <w:lang w:bidi="ar-SA"/>
    </w:rPr>
  </w:style>
  <w:style w:type="character" w:styleId="FollowedHyperlink">
    <w:name w:val="FollowedHyperlink"/>
    <w:basedOn w:val="DefaultParagraphFont"/>
    <w:rsid w:val="00DF07DB"/>
    <w:rPr>
      <w:color w:val="800080"/>
      <w:u w:val="single"/>
    </w:rPr>
  </w:style>
  <w:style w:type="character" w:styleId="CommentReference">
    <w:name w:val="annotation reference"/>
    <w:basedOn w:val="DefaultParagraphFont"/>
    <w:uiPriority w:val="99"/>
    <w:semiHidden/>
    <w:rsid w:val="0027359D"/>
    <w:rPr>
      <w:sz w:val="16"/>
      <w:szCs w:val="16"/>
    </w:rPr>
  </w:style>
  <w:style w:type="paragraph" w:styleId="CommentText">
    <w:name w:val="annotation text"/>
    <w:basedOn w:val="Normal"/>
    <w:link w:val="CommentTextChar"/>
    <w:uiPriority w:val="99"/>
    <w:semiHidden/>
    <w:rsid w:val="0027359D"/>
    <w:rPr>
      <w:sz w:val="20"/>
      <w:szCs w:val="20"/>
    </w:rPr>
  </w:style>
  <w:style w:type="paragraph" w:styleId="CommentSubject">
    <w:name w:val="annotation subject"/>
    <w:basedOn w:val="CommentText"/>
    <w:next w:val="CommentText"/>
    <w:semiHidden/>
    <w:rsid w:val="0027359D"/>
    <w:rPr>
      <w:b/>
      <w:bCs/>
    </w:rPr>
  </w:style>
  <w:style w:type="paragraph" w:styleId="BalloonText">
    <w:name w:val="Balloon Text"/>
    <w:basedOn w:val="Normal"/>
    <w:semiHidden/>
    <w:rsid w:val="0027359D"/>
    <w:rPr>
      <w:rFonts w:ascii="Tahoma" w:hAnsi="Tahoma" w:cs="Tahoma"/>
      <w:sz w:val="16"/>
      <w:szCs w:val="16"/>
    </w:rPr>
  </w:style>
  <w:style w:type="character" w:customStyle="1" w:styleId="expandtext">
    <w:name w:val="expandtext"/>
    <w:basedOn w:val="DefaultParagraphFont"/>
    <w:rsid w:val="004F6AC2"/>
    <w:rPr>
      <w:b w:val="0"/>
      <w:bCs w:val="0"/>
      <w:i/>
      <w:iCs/>
      <w:color w:val="FF0000"/>
    </w:rPr>
  </w:style>
  <w:style w:type="paragraph" w:customStyle="1" w:styleId="bulletedlist">
    <w:name w:val="bulletedlist"/>
    <w:basedOn w:val="Normal"/>
    <w:rsid w:val="00A35787"/>
    <w:pPr>
      <w:spacing w:before="90" w:after="90"/>
    </w:pPr>
    <w:rPr>
      <w:sz w:val="18"/>
      <w:szCs w:val="18"/>
      <w:lang w:bidi="ar-SA"/>
    </w:rPr>
  </w:style>
  <w:style w:type="paragraph" w:customStyle="1" w:styleId="normalindent1">
    <w:name w:val="normalindent1"/>
    <w:basedOn w:val="Normal"/>
    <w:rsid w:val="00A35787"/>
    <w:pPr>
      <w:spacing w:before="90" w:after="90"/>
      <w:ind w:left="640"/>
    </w:pPr>
    <w:rPr>
      <w:sz w:val="18"/>
      <w:szCs w:val="18"/>
      <w:lang w:bidi="ar-SA"/>
    </w:rPr>
  </w:style>
  <w:style w:type="paragraph" w:customStyle="1" w:styleId="listintro">
    <w:name w:val="listintro"/>
    <w:basedOn w:val="Normal"/>
    <w:rsid w:val="00A35787"/>
    <w:pPr>
      <w:spacing w:before="180" w:after="90"/>
    </w:pPr>
    <w:rPr>
      <w:b/>
      <w:bCs/>
      <w:i/>
      <w:iCs/>
      <w:sz w:val="18"/>
      <w:szCs w:val="18"/>
      <w:lang w:bidi="ar-SA"/>
    </w:rPr>
  </w:style>
  <w:style w:type="numbering" w:customStyle="1" w:styleId="NoList1">
    <w:name w:val="No List1"/>
    <w:next w:val="NoList"/>
    <w:semiHidden/>
    <w:rsid w:val="00E925A4"/>
  </w:style>
  <w:style w:type="paragraph" w:customStyle="1" w:styleId="TableofContentsPageTitle">
    <w:name w:val="Table of Contents Page Title"/>
    <w:basedOn w:val="Normal"/>
    <w:next w:val="Normal"/>
    <w:rsid w:val="00E925A4"/>
    <w:pPr>
      <w:spacing w:before="240" w:after="60"/>
      <w:jc w:val="center"/>
    </w:pPr>
    <w:rPr>
      <w:rFonts w:ascii="Arial" w:hAnsi="Arial" w:cs="Arial"/>
      <w:b/>
      <w:sz w:val="32"/>
      <w:szCs w:val="32"/>
    </w:rPr>
  </w:style>
  <w:style w:type="paragraph" w:customStyle="1" w:styleId="relatedtopics">
    <w:name w:val="relatedtopics"/>
    <w:basedOn w:val="Normal"/>
    <w:rsid w:val="00E925A4"/>
    <w:pPr>
      <w:spacing w:before="90" w:after="90"/>
    </w:pPr>
    <w:rPr>
      <w:rFonts w:ascii="Arial" w:hAnsi="Arial" w:cs="Arial"/>
      <w:sz w:val="16"/>
      <w:szCs w:val="16"/>
    </w:rPr>
  </w:style>
  <w:style w:type="paragraph" w:customStyle="1" w:styleId="GlossaryHeading">
    <w:name w:val="Glossary Heading"/>
    <w:basedOn w:val="Normal"/>
    <w:next w:val="Normal"/>
    <w:rsid w:val="00E925A4"/>
    <w:pPr>
      <w:spacing w:before="320" w:after="60"/>
      <w:jc w:val="center"/>
    </w:pPr>
    <w:rPr>
      <w:rFonts w:ascii="Arial" w:hAnsi="Arial" w:cs="Arial"/>
      <w:b/>
      <w:sz w:val="32"/>
      <w:szCs w:val="32"/>
    </w:rPr>
  </w:style>
  <w:style w:type="paragraph" w:customStyle="1" w:styleId="TitlePageTitle">
    <w:name w:val="Title Page Title"/>
    <w:basedOn w:val="Normal"/>
    <w:next w:val="Normal"/>
    <w:rsid w:val="00E925A4"/>
    <w:pPr>
      <w:pBdr>
        <w:bottom w:val="single" w:sz="24" w:space="1" w:color="auto"/>
      </w:pBdr>
      <w:spacing w:before="3000" w:after="60"/>
      <w:jc w:val="right"/>
    </w:pPr>
    <w:rPr>
      <w:rFonts w:ascii="Arial" w:hAnsi="Arial" w:cs="Arial"/>
      <w:b/>
      <w:sz w:val="48"/>
      <w:szCs w:val="48"/>
    </w:rPr>
  </w:style>
  <w:style w:type="paragraph" w:customStyle="1" w:styleId="GlossaryDefinition">
    <w:name w:val="Glossary Definition"/>
    <w:basedOn w:val="Normal"/>
    <w:rsid w:val="00E925A4"/>
    <w:pPr>
      <w:spacing w:before="120" w:after="120"/>
      <w:ind w:left="720" w:hanging="720"/>
    </w:pPr>
    <w:rPr>
      <w:rFonts w:ascii="Arial" w:hAnsi="Arial" w:cs="Arial"/>
      <w:sz w:val="18"/>
      <w:szCs w:val="18"/>
    </w:rPr>
  </w:style>
  <w:style w:type="paragraph" w:customStyle="1" w:styleId="code">
    <w:name w:val="code"/>
    <w:basedOn w:val="Normal"/>
    <w:rsid w:val="00E925A4"/>
    <w:pPr>
      <w:spacing w:before="90" w:after="90"/>
    </w:pPr>
    <w:rPr>
      <w:rFonts w:ascii="Courier New" w:hAnsi="Courier New" w:cs="Courier New"/>
      <w:sz w:val="18"/>
      <w:szCs w:val="18"/>
    </w:rPr>
  </w:style>
  <w:style w:type="character" w:customStyle="1" w:styleId="Glossarytext">
    <w:name w:val="Glossary text"/>
    <w:basedOn w:val="DefaultParagraphFont"/>
    <w:rsid w:val="00E925A4"/>
    <w:rPr>
      <w:b w:val="0"/>
      <w:bCs w:val="0"/>
      <w:i/>
      <w:iCs/>
      <w:color w:val="0000FF"/>
    </w:rPr>
  </w:style>
  <w:style w:type="character" w:customStyle="1" w:styleId="Expandinghotspot">
    <w:name w:val="Expanding hotspot"/>
    <w:basedOn w:val="DefaultParagraphFont"/>
    <w:rsid w:val="00E925A4"/>
    <w:rPr>
      <w:i/>
      <w:iCs/>
      <w:strike w:val="0"/>
      <w:dstrike w:val="0"/>
      <w:color w:val="008000"/>
      <w:u w:val="none"/>
      <w:effect w:val="none"/>
    </w:rPr>
  </w:style>
  <w:style w:type="character" w:customStyle="1" w:styleId="GlossaryLabel">
    <w:name w:val="Glossary Label"/>
    <w:basedOn w:val="DefaultParagraphFont"/>
    <w:rsid w:val="00E925A4"/>
    <w:rPr>
      <w:b/>
      <w:bCs w:val="0"/>
    </w:rPr>
  </w:style>
  <w:style w:type="character" w:customStyle="1" w:styleId="Expandingtext">
    <w:name w:val="Expanding text"/>
    <w:basedOn w:val="DefaultParagraphFont"/>
    <w:rsid w:val="00E925A4"/>
    <w:rPr>
      <w:b w:val="0"/>
      <w:bCs w:val="0"/>
      <w:i/>
      <w:iCs/>
      <w:color w:val="FF0000"/>
    </w:rPr>
  </w:style>
  <w:style w:type="character" w:customStyle="1" w:styleId="Drop-downhotspot">
    <w:name w:val="Drop-down hotspot"/>
    <w:basedOn w:val="DefaultParagraphFont"/>
    <w:rsid w:val="00E925A4"/>
    <w:rPr>
      <w:i/>
      <w:iCs/>
      <w:strike w:val="0"/>
      <w:dstrike w:val="0"/>
      <w:color w:val="008000"/>
      <w:u w:val="none"/>
      <w:effect w:val="none"/>
    </w:rPr>
  </w:style>
  <w:style w:type="character" w:customStyle="1" w:styleId="Glossaryterm">
    <w:name w:val="Glossary term"/>
    <w:basedOn w:val="DefaultParagraphFont"/>
    <w:rsid w:val="00E925A4"/>
    <w:rPr>
      <w:i/>
      <w:iCs/>
      <w:strike w:val="0"/>
      <w:dstrike w:val="0"/>
      <w:color w:val="800000"/>
      <w:u w:val="none"/>
      <w:effect w:val="none"/>
    </w:rPr>
  </w:style>
  <w:style w:type="paragraph" w:styleId="z-TopofForm">
    <w:name w:val="HTML Top of Form"/>
    <w:basedOn w:val="Normal"/>
    <w:next w:val="Normal"/>
    <w:hidden/>
    <w:rsid w:val="00E925A4"/>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E925A4"/>
    <w:pPr>
      <w:pBdr>
        <w:top w:val="single" w:sz="6" w:space="1" w:color="auto"/>
      </w:pBdr>
      <w:jc w:val="center"/>
    </w:pPr>
    <w:rPr>
      <w:rFonts w:ascii="Arial" w:hAnsi="Arial" w:cs="Arial"/>
      <w:vanish/>
      <w:sz w:val="16"/>
      <w:szCs w:val="16"/>
    </w:rPr>
  </w:style>
  <w:style w:type="paragraph" w:styleId="BlockText">
    <w:name w:val="Block Text"/>
    <w:basedOn w:val="Normal"/>
    <w:rsid w:val="00C315B5"/>
    <w:pPr>
      <w:spacing w:after="120"/>
      <w:ind w:left="1440" w:right="1440"/>
    </w:pPr>
  </w:style>
  <w:style w:type="paragraph" w:styleId="BodyText">
    <w:name w:val="Body Text"/>
    <w:basedOn w:val="Normal"/>
    <w:rsid w:val="00C315B5"/>
    <w:pPr>
      <w:spacing w:after="120"/>
    </w:pPr>
  </w:style>
  <w:style w:type="paragraph" w:styleId="BodyText2">
    <w:name w:val="Body Text 2"/>
    <w:basedOn w:val="Normal"/>
    <w:rsid w:val="00C315B5"/>
    <w:pPr>
      <w:spacing w:after="120" w:line="480" w:lineRule="auto"/>
    </w:pPr>
  </w:style>
  <w:style w:type="paragraph" w:styleId="BodyText3">
    <w:name w:val="Body Text 3"/>
    <w:basedOn w:val="Normal"/>
    <w:rsid w:val="00C315B5"/>
    <w:pPr>
      <w:spacing w:after="120"/>
    </w:pPr>
    <w:rPr>
      <w:sz w:val="16"/>
      <w:szCs w:val="16"/>
    </w:rPr>
  </w:style>
  <w:style w:type="paragraph" w:styleId="BodyTextFirstIndent">
    <w:name w:val="Body Text First Indent"/>
    <w:basedOn w:val="BodyText"/>
    <w:rsid w:val="00C315B5"/>
    <w:pPr>
      <w:ind w:firstLine="210"/>
    </w:pPr>
  </w:style>
  <w:style w:type="paragraph" w:styleId="BodyTextIndent">
    <w:name w:val="Body Text Indent"/>
    <w:basedOn w:val="Normal"/>
    <w:rsid w:val="00C315B5"/>
    <w:pPr>
      <w:spacing w:after="120"/>
      <w:ind w:left="360"/>
    </w:pPr>
  </w:style>
  <w:style w:type="paragraph" w:styleId="BodyTextFirstIndent2">
    <w:name w:val="Body Text First Indent 2"/>
    <w:basedOn w:val="BodyTextIndent"/>
    <w:rsid w:val="00C315B5"/>
    <w:pPr>
      <w:ind w:firstLine="210"/>
    </w:pPr>
  </w:style>
  <w:style w:type="paragraph" w:styleId="BodyTextIndent2">
    <w:name w:val="Body Text Indent 2"/>
    <w:basedOn w:val="Normal"/>
    <w:rsid w:val="00C315B5"/>
    <w:pPr>
      <w:spacing w:after="120" w:line="480" w:lineRule="auto"/>
      <w:ind w:left="360"/>
    </w:pPr>
  </w:style>
  <w:style w:type="paragraph" w:styleId="BodyTextIndent3">
    <w:name w:val="Body Text Indent 3"/>
    <w:basedOn w:val="Normal"/>
    <w:rsid w:val="00C315B5"/>
    <w:pPr>
      <w:spacing w:after="120"/>
      <w:ind w:left="360"/>
    </w:pPr>
    <w:rPr>
      <w:sz w:val="16"/>
      <w:szCs w:val="16"/>
    </w:rPr>
  </w:style>
  <w:style w:type="paragraph" w:styleId="Caption">
    <w:name w:val="caption"/>
    <w:basedOn w:val="Normal"/>
    <w:next w:val="Normal"/>
    <w:uiPriority w:val="99"/>
    <w:qFormat/>
    <w:rsid w:val="00C315B5"/>
    <w:rPr>
      <w:b/>
      <w:bCs/>
      <w:sz w:val="20"/>
      <w:szCs w:val="20"/>
    </w:rPr>
  </w:style>
  <w:style w:type="paragraph" w:styleId="Closing">
    <w:name w:val="Closing"/>
    <w:basedOn w:val="Normal"/>
    <w:rsid w:val="00C315B5"/>
    <w:pPr>
      <w:ind w:left="4320"/>
    </w:pPr>
  </w:style>
  <w:style w:type="paragraph" w:styleId="Date">
    <w:name w:val="Date"/>
    <w:basedOn w:val="Normal"/>
    <w:next w:val="Normal"/>
    <w:rsid w:val="00C315B5"/>
  </w:style>
  <w:style w:type="paragraph" w:styleId="DocumentMap">
    <w:name w:val="Document Map"/>
    <w:basedOn w:val="Normal"/>
    <w:semiHidden/>
    <w:rsid w:val="00C315B5"/>
    <w:pPr>
      <w:shd w:val="clear" w:color="auto" w:fill="000080"/>
    </w:pPr>
    <w:rPr>
      <w:rFonts w:ascii="Tahoma" w:hAnsi="Tahoma" w:cs="Tahoma"/>
      <w:sz w:val="20"/>
      <w:szCs w:val="20"/>
    </w:rPr>
  </w:style>
  <w:style w:type="paragraph" w:styleId="E-mailSignature">
    <w:name w:val="E-mail Signature"/>
    <w:basedOn w:val="Normal"/>
    <w:rsid w:val="00C315B5"/>
  </w:style>
  <w:style w:type="paragraph" w:styleId="EndnoteText">
    <w:name w:val="endnote text"/>
    <w:basedOn w:val="Normal"/>
    <w:semiHidden/>
    <w:rsid w:val="00C315B5"/>
    <w:rPr>
      <w:sz w:val="20"/>
      <w:szCs w:val="20"/>
    </w:rPr>
  </w:style>
  <w:style w:type="paragraph" w:styleId="EnvelopeAddress">
    <w:name w:val="envelope address"/>
    <w:basedOn w:val="Normal"/>
    <w:rsid w:val="00C315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315B5"/>
    <w:rPr>
      <w:rFonts w:ascii="Arial" w:hAnsi="Arial" w:cs="Arial"/>
      <w:sz w:val="20"/>
      <w:szCs w:val="20"/>
    </w:rPr>
  </w:style>
  <w:style w:type="paragraph" w:styleId="FootnoteText">
    <w:name w:val="footnote text"/>
    <w:basedOn w:val="Normal"/>
    <w:semiHidden/>
    <w:rsid w:val="00C315B5"/>
    <w:rPr>
      <w:sz w:val="20"/>
      <w:szCs w:val="20"/>
    </w:rPr>
  </w:style>
  <w:style w:type="paragraph" w:styleId="HTMLAddress">
    <w:name w:val="HTML Address"/>
    <w:basedOn w:val="Normal"/>
    <w:rsid w:val="00C315B5"/>
    <w:rPr>
      <w:i/>
      <w:iCs/>
    </w:rPr>
  </w:style>
  <w:style w:type="paragraph" w:styleId="HTMLPreformatted">
    <w:name w:val="HTML Preformatted"/>
    <w:basedOn w:val="Normal"/>
    <w:rsid w:val="00C315B5"/>
    <w:rPr>
      <w:rFonts w:ascii="Courier New" w:hAnsi="Courier New" w:cs="Courier New"/>
      <w:sz w:val="20"/>
      <w:szCs w:val="20"/>
    </w:rPr>
  </w:style>
  <w:style w:type="paragraph" w:styleId="Index1">
    <w:name w:val="index 1"/>
    <w:basedOn w:val="Normal"/>
    <w:next w:val="Normal"/>
    <w:autoRedefine/>
    <w:semiHidden/>
    <w:rsid w:val="00C315B5"/>
    <w:pPr>
      <w:ind w:left="240" w:hanging="240"/>
    </w:pPr>
  </w:style>
  <w:style w:type="paragraph" w:styleId="Index2">
    <w:name w:val="index 2"/>
    <w:basedOn w:val="Normal"/>
    <w:next w:val="Normal"/>
    <w:autoRedefine/>
    <w:semiHidden/>
    <w:rsid w:val="00C315B5"/>
    <w:pPr>
      <w:ind w:left="480" w:hanging="240"/>
    </w:pPr>
  </w:style>
  <w:style w:type="paragraph" w:styleId="Index3">
    <w:name w:val="index 3"/>
    <w:basedOn w:val="Normal"/>
    <w:next w:val="Normal"/>
    <w:autoRedefine/>
    <w:semiHidden/>
    <w:rsid w:val="00C315B5"/>
    <w:pPr>
      <w:ind w:left="720" w:hanging="240"/>
    </w:pPr>
  </w:style>
  <w:style w:type="paragraph" w:styleId="Index4">
    <w:name w:val="index 4"/>
    <w:basedOn w:val="Normal"/>
    <w:next w:val="Normal"/>
    <w:autoRedefine/>
    <w:semiHidden/>
    <w:rsid w:val="00C315B5"/>
    <w:pPr>
      <w:ind w:left="960" w:hanging="240"/>
    </w:pPr>
  </w:style>
  <w:style w:type="paragraph" w:styleId="Index5">
    <w:name w:val="index 5"/>
    <w:basedOn w:val="Normal"/>
    <w:next w:val="Normal"/>
    <w:autoRedefine/>
    <w:semiHidden/>
    <w:rsid w:val="00C315B5"/>
    <w:pPr>
      <w:ind w:left="1200" w:hanging="240"/>
    </w:pPr>
  </w:style>
  <w:style w:type="paragraph" w:styleId="Index6">
    <w:name w:val="index 6"/>
    <w:basedOn w:val="Normal"/>
    <w:next w:val="Normal"/>
    <w:autoRedefine/>
    <w:semiHidden/>
    <w:rsid w:val="00C315B5"/>
    <w:pPr>
      <w:ind w:left="1440" w:hanging="240"/>
    </w:pPr>
  </w:style>
  <w:style w:type="paragraph" w:styleId="Index7">
    <w:name w:val="index 7"/>
    <w:basedOn w:val="Normal"/>
    <w:next w:val="Normal"/>
    <w:autoRedefine/>
    <w:semiHidden/>
    <w:rsid w:val="00C315B5"/>
    <w:pPr>
      <w:ind w:left="1680" w:hanging="240"/>
    </w:pPr>
  </w:style>
  <w:style w:type="paragraph" w:styleId="Index8">
    <w:name w:val="index 8"/>
    <w:basedOn w:val="Normal"/>
    <w:next w:val="Normal"/>
    <w:autoRedefine/>
    <w:semiHidden/>
    <w:rsid w:val="00C315B5"/>
    <w:pPr>
      <w:ind w:left="1920" w:hanging="240"/>
    </w:pPr>
  </w:style>
  <w:style w:type="paragraph" w:styleId="Index9">
    <w:name w:val="index 9"/>
    <w:basedOn w:val="Normal"/>
    <w:next w:val="Normal"/>
    <w:autoRedefine/>
    <w:semiHidden/>
    <w:rsid w:val="00C315B5"/>
    <w:pPr>
      <w:ind w:left="2160" w:hanging="240"/>
    </w:pPr>
  </w:style>
  <w:style w:type="paragraph" w:styleId="IndexHeading">
    <w:name w:val="index heading"/>
    <w:basedOn w:val="Normal"/>
    <w:next w:val="Index1"/>
    <w:semiHidden/>
    <w:rsid w:val="00C315B5"/>
    <w:rPr>
      <w:rFonts w:ascii="Arial" w:hAnsi="Arial" w:cs="Arial"/>
      <w:b/>
      <w:bCs/>
    </w:rPr>
  </w:style>
  <w:style w:type="paragraph" w:styleId="List">
    <w:name w:val="List"/>
    <w:basedOn w:val="Normal"/>
    <w:rsid w:val="00C315B5"/>
    <w:pPr>
      <w:ind w:left="360" w:hanging="360"/>
    </w:pPr>
  </w:style>
  <w:style w:type="paragraph" w:styleId="List2">
    <w:name w:val="List 2"/>
    <w:basedOn w:val="Normal"/>
    <w:rsid w:val="00C315B5"/>
    <w:pPr>
      <w:ind w:left="720" w:hanging="360"/>
    </w:pPr>
  </w:style>
  <w:style w:type="paragraph" w:styleId="List3">
    <w:name w:val="List 3"/>
    <w:basedOn w:val="Normal"/>
    <w:rsid w:val="00C315B5"/>
    <w:pPr>
      <w:ind w:left="1080" w:hanging="360"/>
    </w:pPr>
  </w:style>
  <w:style w:type="paragraph" w:styleId="List4">
    <w:name w:val="List 4"/>
    <w:basedOn w:val="Normal"/>
    <w:rsid w:val="00C315B5"/>
    <w:pPr>
      <w:ind w:left="1440" w:hanging="360"/>
    </w:pPr>
  </w:style>
  <w:style w:type="paragraph" w:styleId="List5">
    <w:name w:val="List 5"/>
    <w:basedOn w:val="Normal"/>
    <w:rsid w:val="00C315B5"/>
    <w:pPr>
      <w:ind w:left="1800" w:hanging="360"/>
    </w:pPr>
  </w:style>
  <w:style w:type="paragraph" w:styleId="ListBullet">
    <w:name w:val="List Bullet"/>
    <w:basedOn w:val="Normal"/>
    <w:rsid w:val="00C315B5"/>
    <w:pPr>
      <w:numPr>
        <w:numId w:val="1"/>
      </w:numPr>
    </w:pPr>
  </w:style>
  <w:style w:type="paragraph" w:styleId="ListBullet2">
    <w:name w:val="List Bullet 2"/>
    <w:basedOn w:val="Normal"/>
    <w:rsid w:val="00C315B5"/>
    <w:pPr>
      <w:numPr>
        <w:numId w:val="2"/>
      </w:numPr>
    </w:pPr>
  </w:style>
  <w:style w:type="paragraph" w:styleId="ListBullet3">
    <w:name w:val="List Bullet 3"/>
    <w:basedOn w:val="Normal"/>
    <w:rsid w:val="00C315B5"/>
    <w:pPr>
      <w:numPr>
        <w:numId w:val="3"/>
      </w:numPr>
    </w:pPr>
  </w:style>
  <w:style w:type="paragraph" w:styleId="ListBullet4">
    <w:name w:val="List Bullet 4"/>
    <w:basedOn w:val="Normal"/>
    <w:rsid w:val="00C315B5"/>
    <w:pPr>
      <w:numPr>
        <w:numId w:val="4"/>
      </w:numPr>
    </w:pPr>
  </w:style>
  <w:style w:type="paragraph" w:styleId="ListBullet5">
    <w:name w:val="List Bullet 5"/>
    <w:basedOn w:val="Normal"/>
    <w:rsid w:val="00C315B5"/>
    <w:pPr>
      <w:numPr>
        <w:numId w:val="5"/>
      </w:numPr>
    </w:pPr>
  </w:style>
  <w:style w:type="paragraph" w:styleId="ListContinue">
    <w:name w:val="List Continue"/>
    <w:basedOn w:val="Normal"/>
    <w:rsid w:val="00C315B5"/>
    <w:pPr>
      <w:spacing w:after="120"/>
      <w:ind w:left="360"/>
    </w:pPr>
  </w:style>
  <w:style w:type="paragraph" w:styleId="ListContinue2">
    <w:name w:val="List Continue 2"/>
    <w:basedOn w:val="Normal"/>
    <w:rsid w:val="00C315B5"/>
    <w:pPr>
      <w:spacing w:after="120"/>
      <w:ind w:left="720"/>
    </w:pPr>
  </w:style>
  <w:style w:type="paragraph" w:styleId="ListContinue3">
    <w:name w:val="List Continue 3"/>
    <w:basedOn w:val="Normal"/>
    <w:rsid w:val="00C315B5"/>
    <w:pPr>
      <w:spacing w:after="120"/>
      <w:ind w:left="1080"/>
    </w:pPr>
  </w:style>
  <w:style w:type="paragraph" w:styleId="ListContinue4">
    <w:name w:val="List Continue 4"/>
    <w:basedOn w:val="Normal"/>
    <w:rsid w:val="00C315B5"/>
    <w:pPr>
      <w:spacing w:after="120"/>
      <w:ind w:left="1440"/>
    </w:pPr>
  </w:style>
  <w:style w:type="paragraph" w:styleId="ListContinue5">
    <w:name w:val="List Continue 5"/>
    <w:basedOn w:val="Normal"/>
    <w:rsid w:val="00C315B5"/>
    <w:pPr>
      <w:spacing w:after="120"/>
      <w:ind w:left="1800"/>
    </w:pPr>
  </w:style>
  <w:style w:type="paragraph" w:styleId="ListNumber">
    <w:name w:val="List Number"/>
    <w:basedOn w:val="Normal"/>
    <w:rsid w:val="00C315B5"/>
    <w:pPr>
      <w:numPr>
        <w:numId w:val="6"/>
      </w:numPr>
    </w:pPr>
  </w:style>
  <w:style w:type="paragraph" w:styleId="ListNumber2">
    <w:name w:val="List Number 2"/>
    <w:basedOn w:val="Normal"/>
    <w:rsid w:val="00C315B5"/>
    <w:pPr>
      <w:numPr>
        <w:numId w:val="7"/>
      </w:numPr>
    </w:pPr>
  </w:style>
  <w:style w:type="paragraph" w:styleId="ListNumber3">
    <w:name w:val="List Number 3"/>
    <w:basedOn w:val="Normal"/>
    <w:rsid w:val="00C315B5"/>
    <w:pPr>
      <w:numPr>
        <w:numId w:val="8"/>
      </w:numPr>
    </w:pPr>
  </w:style>
  <w:style w:type="paragraph" w:styleId="ListNumber4">
    <w:name w:val="List Number 4"/>
    <w:basedOn w:val="Normal"/>
    <w:rsid w:val="00C315B5"/>
    <w:pPr>
      <w:numPr>
        <w:numId w:val="9"/>
      </w:numPr>
    </w:pPr>
  </w:style>
  <w:style w:type="paragraph" w:styleId="ListNumber5">
    <w:name w:val="List Number 5"/>
    <w:basedOn w:val="Normal"/>
    <w:rsid w:val="00C315B5"/>
    <w:pPr>
      <w:numPr>
        <w:numId w:val="10"/>
      </w:numPr>
    </w:pPr>
  </w:style>
  <w:style w:type="paragraph" w:styleId="MacroText">
    <w:name w:val="macro"/>
    <w:semiHidden/>
    <w:rsid w:val="00C315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315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link w:val="NormalIndentChar"/>
    <w:autoRedefine/>
    <w:uiPriority w:val="99"/>
    <w:rsid w:val="00B425D3"/>
    <w:pPr>
      <w:spacing w:before="120" w:after="120"/>
    </w:pPr>
    <w:rPr>
      <w:rFonts w:ascii="Arial" w:hAnsi="Arial" w:cs="Arial"/>
      <w:sz w:val="20"/>
      <w:szCs w:val="20"/>
    </w:rPr>
  </w:style>
  <w:style w:type="paragraph" w:styleId="NoteHeading">
    <w:name w:val="Note Heading"/>
    <w:basedOn w:val="Normal"/>
    <w:next w:val="Normal"/>
    <w:rsid w:val="00C315B5"/>
  </w:style>
  <w:style w:type="paragraph" w:styleId="PlainText">
    <w:name w:val="Plain Text"/>
    <w:basedOn w:val="Normal"/>
    <w:rsid w:val="00C315B5"/>
    <w:rPr>
      <w:rFonts w:ascii="Courier New" w:hAnsi="Courier New" w:cs="Courier New"/>
      <w:sz w:val="20"/>
      <w:szCs w:val="20"/>
    </w:rPr>
  </w:style>
  <w:style w:type="paragraph" w:styleId="Salutation">
    <w:name w:val="Salutation"/>
    <w:basedOn w:val="Normal"/>
    <w:next w:val="Normal"/>
    <w:rsid w:val="00C315B5"/>
  </w:style>
  <w:style w:type="paragraph" w:styleId="Signature">
    <w:name w:val="Signature"/>
    <w:basedOn w:val="Normal"/>
    <w:rsid w:val="00C315B5"/>
    <w:pPr>
      <w:ind w:left="4320"/>
    </w:pPr>
  </w:style>
  <w:style w:type="paragraph" w:styleId="Subtitle">
    <w:name w:val="Subtitle"/>
    <w:basedOn w:val="Normal"/>
    <w:qFormat/>
    <w:rsid w:val="00C315B5"/>
    <w:pPr>
      <w:spacing w:after="60"/>
      <w:jc w:val="center"/>
      <w:outlineLvl w:val="1"/>
    </w:pPr>
    <w:rPr>
      <w:rFonts w:ascii="Arial" w:hAnsi="Arial" w:cs="Arial"/>
    </w:rPr>
  </w:style>
  <w:style w:type="paragraph" w:styleId="TableofAuthorities">
    <w:name w:val="table of authorities"/>
    <w:basedOn w:val="Normal"/>
    <w:next w:val="Normal"/>
    <w:semiHidden/>
    <w:rsid w:val="00C315B5"/>
    <w:pPr>
      <w:ind w:left="240" w:hanging="240"/>
    </w:pPr>
  </w:style>
  <w:style w:type="paragraph" w:styleId="TableofFigures">
    <w:name w:val="table of figures"/>
    <w:basedOn w:val="Normal"/>
    <w:next w:val="Normal"/>
    <w:autoRedefine/>
    <w:semiHidden/>
    <w:rsid w:val="008C72DF"/>
    <w:rPr>
      <w:rFonts w:cs="Arial"/>
      <w:szCs w:val="20"/>
    </w:rPr>
  </w:style>
  <w:style w:type="paragraph" w:styleId="Title">
    <w:name w:val="Title"/>
    <w:basedOn w:val="Normal"/>
    <w:qFormat/>
    <w:rsid w:val="00C315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315B5"/>
    <w:pPr>
      <w:spacing w:before="120"/>
    </w:pPr>
    <w:rPr>
      <w:rFonts w:ascii="Arial" w:hAnsi="Arial" w:cs="Arial"/>
      <w:b/>
      <w:bCs/>
    </w:rPr>
  </w:style>
  <w:style w:type="paragraph" w:styleId="TOC4">
    <w:name w:val="toc 4"/>
    <w:basedOn w:val="Normal"/>
    <w:next w:val="Normal"/>
    <w:autoRedefine/>
    <w:uiPriority w:val="39"/>
    <w:rsid w:val="00C315B5"/>
    <w:pPr>
      <w:ind w:left="720"/>
    </w:pPr>
    <w:rPr>
      <w:rFonts w:asciiTheme="minorHAnsi" w:hAnsiTheme="minorHAnsi"/>
      <w:sz w:val="20"/>
      <w:szCs w:val="20"/>
    </w:rPr>
  </w:style>
  <w:style w:type="paragraph" w:styleId="TOC5">
    <w:name w:val="toc 5"/>
    <w:basedOn w:val="Normal"/>
    <w:next w:val="Normal"/>
    <w:autoRedefine/>
    <w:uiPriority w:val="39"/>
    <w:rsid w:val="00C315B5"/>
    <w:pPr>
      <w:ind w:left="960"/>
    </w:pPr>
    <w:rPr>
      <w:rFonts w:asciiTheme="minorHAnsi" w:hAnsiTheme="minorHAnsi"/>
      <w:sz w:val="20"/>
      <w:szCs w:val="20"/>
    </w:rPr>
  </w:style>
  <w:style w:type="paragraph" w:styleId="TOC6">
    <w:name w:val="toc 6"/>
    <w:basedOn w:val="Normal"/>
    <w:next w:val="Normal"/>
    <w:autoRedefine/>
    <w:uiPriority w:val="39"/>
    <w:rsid w:val="00C315B5"/>
    <w:pPr>
      <w:ind w:left="1200"/>
    </w:pPr>
    <w:rPr>
      <w:rFonts w:asciiTheme="minorHAnsi" w:hAnsiTheme="minorHAnsi"/>
      <w:sz w:val="20"/>
      <w:szCs w:val="20"/>
    </w:rPr>
  </w:style>
  <w:style w:type="paragraph" w:styleId="TOC7">
    <w:name w:val="toc 7"/>
    <w:basedOn w:val="Normal"/>
    <w:next w:val="Normal"/>
    <w:autoRedefine/>
    <w:uiPriority w:val="39"/>
    <w:rsid w:val="00C315B5"/>
    <w:pPr>
      <w:ind w:left="1440"/>
    </w:pPr>
    <w:rPr>
      <w:rFonts w:asciiTheme="minorHAnsi" w:hAnsiTheme="minorHAnsi"/>
      <w:sz w:val="20"/>
      <w:szCs w:val="20"/>
    </w:rPr>
  </w:style>
  <w:style w:type="paragraph" w:styleId="TOC8">
    <w:name w:val="toc 8"/>
    <w:basedOn w:val="Normal"/>
    <w:next w:val="Normal"/>
    <w:autoRedefine/>
    <w:uiPriority w:val="39"/>
    <w:rsid w:val="00C315B5"/>
    <w:pPr>
      <w:ind w:left="1680"/>
    </w:pPr>
    <w:rPr>
      <w:rFonts w:asciiTheme="minorHAnsi" w:hAnsiTheme="minorHAnsi"/>
      <w:sz w:val="20"/>
      <w:szCs w:val="20"/>
    </w:rPr>
  </w:style>
  <w:style w:type="paragraph" w:styleId="TOC9">
    <w:name w:val="toc 9"/>
    <w:basedOn w:val="Normal"/>
    <w:next w:val="Normal"/>
    <w:autoRedefine/>
    <w:uiPriority w:val="39"/>
    <w:rsid w:val="00C315B5"/>
    <w:pPr>
      <w:ind w:left="1920"/>
    </w:pPr>
    <w:rPr>
      <w:rFonts w:asciiTheme="minorHAnsi" w:hAnsiTheme="minorHAnsi"/>
      <w:sz w:val="20"/>
      <w:szCs w:val="20"/>
    </w:rPr>
  </w:style>
  <w:style w:type="character" w:customStyle="1" w:styleId="HeaderChar">
    <w:name w:val="Header Char"/>
    <w:basedOn w:val="DefaultParagraphFont"/>
    <w:link w:val="Header"/>
    <w:uiPriority w:val="99"/>
    <w:rsid w:val="009727DC"/>
    <w:rPr>
      <w:sz w:val="24"/>
      <w:szCs w:val="24"/>
      <w:lang w:val="en-US" w:eastAsia="en-US" w:bidi="he-IL"/>
    </w:rPr>
  </w:style>
  <w:style w:type="table" w:styleId="TableGrid">
    <w:name w:val="Table Grid"/>
    <w:basedOn w:val="TableNormal"/>
    <w:rsid w:val="0097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3Before063cm">
    <w:name w:val="Style Heading 3 + Before:  0.63 cm"/>
    <w:basedOn w:val="Heading3"/>
    <w:rsid w:val="009727DC"/>
    <w:pPr>
      <w:tabs>
        <w:tab w:val="num" w:pos="2520"/>
      </w:tabs>
      <w:ind w:left="1224" w:hanging="504"/>
    </w:pPr>
    <w:rPr>
      <w:i/>
      <w:iCs/>
    </w:rPr>
  </w:style>
  <w:style w:type="paragraph" w:customStyle="1" w:styleId="StyleHeading310ptBefore05Hanging035Before1">
    <w:name w:val="Style Heading 3 + 10 pt Before:  0.5&quot; Hanging:  0.35&quot; Before:  1..."/>
    <w:basedOn w:val="Heading3"/>
    <w:rsid w:val="004D0DAC"/>
    <w:pPr>
      <w:spacing w:before="200" w:after="216"/>
      <w:ind w:left="504" w:hanging="504"/>
    </w:pPr>
  </w:style>
  <w:style w:type="paragraph" w:customStyle="1" w:styleId="StyleHeading2LatinArialComplexArial">
    <w:name w:val="Style Heading 2 + (Latin) Arial (Complex) Arial"/>
    <w:basedOn w:val="Heading2"/>
    <w:autoRedefine/>
    <w:rsid w:val="00525D4E"/>
    <w:pPr>
      <w:numPr>
        <w:ilvl w:val="0"/>
        <w:numId w:val="0"/>
      </w:numPr>
      <w:tabs>
        <w:tab w:val="num" w:pos="792"/>
      </w:tabs>
      <w:ind w:left="792" w:hanging="432"/>
    </w:pPr>
  </w:style>
  <w:style w:type="paragraph" w:customStyle="1" w:styleId="StyleHeading2Before025Hanging03Before12ptA">
    <w:name w:val="Style Heading 2 + Before:  0.25&quot; Hanging:  0.3&quot; Before:  12 pt A..."/>
    <w:basedOn w:val="Heading2"/>
    <w:autoRedefine/>
    <w:rsid w:val="004D0DAC"/>
    <w:pPr>
      <w:spacing w:before="240" w:after="60"/>
      <w:ind w:left="432" w:hanging="432"/>
    </w:pPr>
  </w:style>
  <w:style w:type="paragraph" w:customStyle="1" w:styleId="StyleLatinArialComplexArial10ptBefore05Before">
    <w:name w:val="Style (Latin) Arial (Complex) Arial 10 pt Before:  0.5&quot; Before:..."/>
    <w:basedOn w:val="Normal"/>
    <w:autoRedefine/>
    <w:uiPriority w:val="99"/>
    <w:rsid w:val="001359AE"/>
    <w:pPr>
      <w:spacing w:before="216" w:after="216"/>
    </w:pPr>
    <w:rPr>
      <w:rFonts w:ascii="Arial" w:hAnsi="Arial" w:cs="Arial"/>
      <w:sz w:val="20"/>
      <w:szCs w:val="20"/>
    </w:rPr>
  </w:style>
  <w:style w:type="character" w:customStyle="1" w:styleId="NormalIndentChar">
    <w:name w:val="Normal Indent Char"/>
    <w:basedOn w:val="DefaultParagraphFont"/>
    <w:link w:val="NormalIndent"/>
    <w:uiPriority w:val="99"/>
    <w:rsid w:val="008C72DF"/>
    <w:rPr>
      <w:rFonts w:ascii="Arial" w:hAnsi="Arial" w:cs="Arial"/>
      <w:lang w:val="en-US" w:eastAsia="en-US" w:bidi="he-IL"/>
    </w:rPr>
  </w:style>
  <w:style w:type="character" w:styleId="Strong">
    <w:name w:val="Strong"/>
    <w:basedOn w:val="DefaultParagraphFont"/>
    <w:qFormat/>
    <w:rsid w:val="003354F0"/>
    <w:rPr>
      <w:b/>
      <w:bCs/>
    </w:rPr>
  </w:style>
  <w:style w:type="character" w:customStyle="1" w:styleId="Heading2Char">
    <w:name w:val="Heading 2 Char"/>
    <w:basedOn w:val="DefaultParagraphFont"/>
    <w:link w:val="Heading2"/>
    <w:uiPriority w:val="9"/>
    <w:rsid w:val="00F542E6"/>
    <w:rPr>
      <w:rFonts w:ascii="Arial" w:hAnsi="Arial" w:cs="Arial"/>
      <w:b/>
      <w:bCs/>
      <w:sz w:val="22"/>
      <w:szCs w:val="22"/>
      <w:lang w:bidi="ar-SA"/>
    </w:rPr>
  </w:style>
  <w:style w:type="character" w:customStyle="1" w:styleId="Heading3Char">
    <w:name w:val="Heading 3 Char"/>
    <w:basedOn w:val="DefaultParagraphFont"/>
    <w:link w:val="Heading3"/>
    <w:uiPriority w:val="99"/>
    <w:rsid w:val="00ED6AA8"/>
    <w:rPr>
      <w:rFonts w:ascii="Arial" w:hAnsi="Arial" w:cs="Arial"/>
      <w:b/>
      <w:bCs/>
    </w:rPr>
  </w:style>
  <w:style w:type="paragraph" w:customStyle="1" w:styleId="Header2">
    <w:name w:val="Header_2"/>
    <w:autoRedefine/>
    <w:rsid w:val="00951154"/>
    <w:rPr>
      <w:rFonts w:ascii="Arial" w:hAnsi="Arial" w:cs="Arial"/>
      <w:sz w:val="18"/>
      <w:szCs w:val="18"/>
      <w:lang w:bidi="ar-SA"/>
    </w:rPr>
  </w:style>
  <w:style w:type="character" w:customStyle="1" w:styleId="FooterChar">
    <w:name w:val="Footer Char"/>
    <w:basedOn w:val="DefaultParagraphFont"/>
    <w:link w:val="Footer"/>
    <w:rsid w:val="00951154"/>
    <w:rPr>
      <w:sz w:val="24"/>
      <w:szCs w:val="24"/>
    </w:rPr>
  </w:style>
  <w:style w:type="paragraph" w:styleId="ListParagraph">
    <w:name w:val="List Paragraph"/>
    <w:basedOn w:val="Normal"/>
    <w:uiPriority w:val="34"/>
    <w:qFormat/>
    <w:rsid w:val="00730FC9"/>
    <w:pPr>
      <w:ind w:left="720"/>
      <w:contextualSpacing/>
    </w:pPr>
  </w:style>
  <w:style w:type="character" w:customStyle="1" w:styleId="m1">
    <w:name w:val="m1"/>
    <w:basedOn w:val="DefaultParagraphFont"/>
    <w:rsid w:val="00933B90"/>
    <w:rPr>
      <w:rFonts w:cs="Times New Roman"/>
      <w:color w:val="0000FF"/>
    </w:rPr>
  </w:style>
  <w:style w:type="character" w:customStyle="1" w:styleId="t1">
    <w:name w:val="t1"/>
    <w:basedOn w:val="DefaultParagraphFont"/>
    <w:rsid w:val="00933B90"/>
    <w:rPr>
      <w:rFonts w:cs="Times New Roman"/>
      <w:color w:val="990000"/>
    </w:rPr>
  </w:style>
  <w:style w:type="character" w:customStyle="1" w:styleId="b1">
    <w:name w:val="b1"/>
    <w:basedOn w:val="DefaultParagraphFont"/>
    <w:rsid w:val="00933B90"/>
    <w:rPr>
      <w:rFonts w:ascii="Courier New" w:hAnsi="Courier New" w:cs="Courier New"/>
      <w:b/>
      <w:bCs/>
      <w:color w:val="FF0000"/>
      <w:u w:val="none"/>
      <w:effect w:val="none"/>
    </w:rPr>
  </w:style>
  <w:style w:type="character" w:customStyle="1" w:styleId="CommentTextChar">
    <w:name w:val="Comment Text Char"/>
    <w:basedOn w:val="DefaultParagraphFont"/>
    <w:link w:val="CommentText"/>
    <w:uiPriority w:val="99"/>
    <w:semiHidden/>
    <w:rsid w:val="000A0FE5"/>
  </w:style>
  <w:style w:type="paragraph" w:customStyle="1" w:styleId="Bodynormal">
    <w:name w:val="Body normal"/>
    <w:link w:val="BodynormalChar"/>
    <w:rsid w:val="008322A1"/>
    <w:pPr>
      <w:keepNext/>
      <w:spacing w:line="260" w:lineRule="atLeast"/>
    </w:pPr>
    <w:rPr>
      <w:rFonts w:ascii="Arial" w:hAnsi="Arial" w:cs="Arial"/>
      <w:sz w:val="22"/>
      <w:szCs w:val="24"/>
      <w:lang w:bidi="ar-SA"/>
    </w:rPr>
  </w:style>
  <w:style w:type="paragraph" w:customStyle="1" w:styleId="Body">
    <w:name w:val="Body"/>
    <w:basedOn w:val="Bodynormal"/>
    <w:rsid w:val="008322A1"/>
    <w:pPr>
      <w:spacing w:after="260"/>
    </w:pPr>
    <w:rPr>
      <w:bCs/>
      <w:szCs w:val="22"/>
    </w:rPr>
  </w:style>
  <w:style w:type="character" w:customStyle="1" w:styleId="BodynormalChar">
    <w:name w:val="Body normal Char"/>
    <w:basedOn w:val="DefaultParagraphFont"/>
    <w:link w:val="Bodynormal"/>
    <w:rsid w:val="008322A1"/>
    <w:rPr>
      <w:rFonts w:ascii="Arial" w:hAnsi="Arial" w:cs="Arial"/>
      <w:sz w:val="22"/>
      <w:szCs w:val="24"/>
      <w:lang w:bidi="ar-SA"/>
    </w:rPr>
  </w:style>
  <w:style w:type="character" w:styleId="Emphasis">
    <w:name w:val="Emphasis"/>
    <w:basedOn w:val="DefaultParagraphFont"/>
    <w:qFormat/>
    <w:rsid w:val="0096673D"/>
    <w:rPr>
      <w:i/>
      <w:iCs/>
    </w:rPr>
  </w:style>
  <w:style w:type="character" w:customStyle="1" w:styleId="apple-converted-space">
    <w:name w:val="apple-converted-space"/>
    <w:basedOn w:val="DefaultParagraphFont"/>
    <w:rsid w:val="001D5D19"/>
  </w:style>
  <w:style w:type="character" w:customStyle="1" w:styleId="tx1">
    <w:name w:val="tx1"/>
    <w:basedOn w:val="DefaultParagraphFont"/>
    <w:rsid w:val="00844C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6250">
      <w:bodyDiv w:val="1"/>
      <w:marLeft w:val="0"/>
      <w:marRight w:val="0"/>
      <w:marTop w:val="0"/>
      <w:marBottom w:val="0"/>
      <w:divBdr>
        <w:top w:val="none" w:sz="0" w:space="0" w:color="auto"/>
        <w:left w:val="none" w:sz="0" w:space="0" w:color="auto"/>
        <w:bottom w:val="none" w:sz="0" w:space="0" w:color="auto"/>
        <w:right w:val="none" w:sz="0" w:space="0" w:color="auto"/>
      </w:divBdr>
    </w:div>
    <w:div w:id="260529701">
      <w:bodyDiv w:val="1"/>
      <w:marLeft w:val="0"/>
      <w:marRight w:val="0"/>
      <w:marTop w:val="0"/>
      <w:marBottom w:val="0"/>
      <w:divBdr>
        <w:top w:val="none" w:sz="0" w:space="0" w:color="auto"/>
        <w:left w:val="none" w:sz="0" w:space="0" w:color="auto"/>
        <w:bottom w:val="none" w:sz="0" w:space="0" w:color="auto"/>
        <w:right w:val="none" w:sz="0" w:space="0" w:color="auto"/>
      </w:divBdr>
    </w:div>
    <w:div w:id="387340966">
      <w:bodyDiv w:val="1"/>
      <w:marLeft w:val="0"/>
      <w:marRight w:val="0"/>
      <w:marTop w:val="0"/>
      <w:marBottom w:val="0"/>
      <w:divBdr>
        <w:top w:val="none" w:sz="0" w:space="0" w:color="auto"/>
        <w:left w:val="none" w:sz="0" w:space="0" w:color="auto"/>
        <w:bottom w:val="none" w:sz="0" w:space="0" w:color="auto"/>
        <w:right w:val="none" w:sz="0" w:space="0" w:color="auto"/>
      </w:divBdr>
    </w:div>
    <w:div w:id="585193430">
      <w:bodyDiv w:val="1"/>
      <w:marLeft w:val="0"/>
      <w:marRight w:val="360"/>
      <w:marTop w:val="0"/>
      <w:marBottom w:val="0"/>
      <w:divBdr>
        <w:top w:val="none" w:sz="0" w:space="0" w:color="auto"/>
        <w:left w:val="none" w:sz="0" w:space="0" w:color="auto"/>
        <w:bottom w:val="none" w:sz="0" w:space="0" w:color="auto"/>
        <w:right w:val="none" w:sz="0" w:space="0" w:color="auto"/>
      </w:divBdr>
      <w:divsChild>
        <w:div w:id="1211376817">
          <w:marLeft w:val="240"/>
          <w:marRight w:val="240"/>
          <w:marTop w:val="0"/>
          <w:marBottom w:val="0"/>
          <w:divBdr>
            <w:top w:val="none" w:sz="0" w:space="0" w:color="auto"/>
            <w:left w:val="none" w:sz="0" w:space="0" w:color="auto"/>
            <w:bottom w:val="none" w:sz="0" w:space="0" w:color="auto"/>
            <w:right w:val="none" w:sz="0" w:space="0" w:color="auto"/>
          </w:divBdr>
          <w:divsChild>
            <w:div w:id="109589599">
              <w:marLeft w:val="0"/>
              <w:marRight w:val="0"/>
              <w:marTop w:val="0"/>
              <w:marBottom w:val="0"/>
              <w:divBdr>
                <w:top w:val="none" w:sz="0" w:space="0" w:color="auto"/>
                <w:left w:val="none" w:sz="0" w:space="0" w:color="auto"/>
                <w:bottom w:val="none" w:sz="0" w:space="0" w:color="auto"/>
                <w:right w:val="none" w:sz="0" w:space="0" w:color="auto"/>
              </w:divBdr>
              <w:divsChild>
                <w:div w:id="2100175477">
                  <w:marLeft w:val="240"/>
                  <w:marRight w:val="240"/>
                  <w:marTop w:val="0"/>
                  <w:marBottom w:val="0"/>
                  <w:divBdr>
                    <w:top w:val="none" w:sz="0" w:space="0" w:color="auto"/>
                    <w:left w:val="none" w:sz="0" w:space="0" w:color="auto"/>
                    <w:bottom w:val="none" w:sz="0" w:space="0" w:color="auto"/>
                    <w:right w:val="none" w:sz="0" w:space="0" w:color="auto"/>
                  </w:divBdr>
                  <w:divsChild>
                    <w:div w:id="986393574">
                      <w:marLeft w:val="240"/>
                      <w:marRight w:val="0"/>
                      <w:marTop w:val="0"/>
                      <w:marBottom w:val="0"/>
                      <w:divBdr>
                        <w:top w:val="none" w:sz="0" w:space="0" w:color="auto"/>
                        <w:left w:val="none" w:sz="0" w:space="0" w:color="auto"/>
                        <w:bottom w:val="none" w:sz="0" w:space="0" w:color="auto"/>
                        <w:right w:val="none" w:sz="0" w:space="0" w:color="auto"/>
                      </w:divBdr>
                    </w:div>
                    <w:div w:id="355891028">
                      <w:marLeft w:val="0"/>
                      <w:marRight w:val="0"/>
                      <w:marTop w:val="0"/>
                      <w:marBottom w:val="0"/>
                      <w:divBdr>
                        <w:top w:val="none" w:sz="0" w:space="0" w:color="auto"/>
                        <w:left w:val="none" w:sz="0" w:space="0" w:color="auto"/>
                        <w:bottom w:val="none" w:sz="0" w:space="0" w:color="auto"/>
                        <w:right w:val="none" w:sz="0" w:space="0" w:color="auto"/>
                      </w:divBdr>
                      <w:divsChild>
                        <w:div w:id="1303193150">
                          <w:marLeft w:val="240"/>
                          <w:marRight w:val="240"/>
                          <w:marTop w:val="0"/>
                          <w:marBottom w:val="0"/>
                          <w:divBdr>
                            <w:top w:val="none" w:sz="0" w:space="0" w:color="auto"/>
                            <w:left w:val="none" w:sz="0" w:space="0" w:color="auto"/>
                            <w:bottom w:val="none" w:sz="0" w:space="0" w:color="auto"/>
                            <w:right w:val="none" w:sz="0" w:space="0" w:color="auto"/>
                          </w:divBdr>
                          <w:divsChild>
                            <w:div w:id="756286607">
                              <w:marLeft w:val="240"/>
                              <w:marRight w:val="0"/>
                              <w:marTop w:val="0"/>
                              <w:marBottom w:val="0"/>
                              <w:divBdr>
                                <w:top w:val="none" w:sz="0" w:space="0" w:color="auto"/>
                                <w:left w:val="none" w:sz="0" w:space="0" w:color="auto"/>
                                <w:bottom w:val="none" w:sz="0" w:space="0" w:color="auto"/>
                                <w:right w:val="none" w:sz="0" w:space="0" w:color="auto"/>
                              </w:divBdr>
                            </w:div>
                            <w:div w:id="884366581">
                              <w:marLeft w:val="0"/>
                              <w:marRight w:val="0"/>
                              <w:marTop w:val="0"/>
                              <w:marBottom w:val="0"/>
                              <w:divBdr>
                                <w:top w:val="none" w:sz="0" w:space="0" w:color="auto"/>
                                <w:left w:val="none" w:sz="0" w:space="0" w:color="auto"/>
                                <w:bottom w:val="none" w:sz="0" w:space="0" w:color="auto"/>
                                <w:right w:val="none" w:sz="0" w:space="0" w:color="auto"/>
                              </w:divBdr>
                              <w:divsChild>
                                <w:div w:id="92480086">
                                  <w:marLeft w:val="240"/>
                                  <w:marRight w:val="240"/>
                                  <w:marTop w:val="0"/>
                                  <w:marBottom w:val="0"/>
                                  <w:divBdr>
                                    <w:top w:val="none" w:sz="0" w:space="0" w:color="auto"/>
                                    <w:left w:val="none" w:sz="0" w:space="0" w:color="auto"/>
                                    <w:bottom w:val="none" w:sz="0" w:space="0" w:color="auto"/>
                                    <w:right w:val="none" w:sz="0" w:space="0" w:color="auto"/>
                                  </w:divBdr>
                                  <w:divsChild>
                                    <w:div w:id="1865898411">
                                      <w:marLeft w:val="240"/>
                                      <w:marRight w:val="0"/>
                                      <w:marTop w:val="0"/>
                                      <w:marBottom w:val="0"/>
                                      <w:divBdr>
                                        <w:top w:val="none" w:sz="0" w:space="0" w:color="auto"/>
                                        <w:left w:val="none" w:sz="0" w:space="0" w:color="auto"/>
                                        <w:bottom w:val="none" w:sz="0" w:space="0" w:color="auto"/>
                                        <w:right w:val="none" w:sz="0" w:space="0" w:color="auto"/>
                                      </w:divBdr>
                                    </w:div>
                                  </w:divsChild>
                                </w:div>
                                <w:div w:id="423890307">
                                  <w:marLeft w:val="240"/>
                                  <w:marRight w:val="240"/>
                                  <w:marTop w:val="0"/>
                                  <w:marBottom w:val="0"/>
                                  <w:divBdr>
                                    <w:top w:val="none" w:sz="0" w:space="0" w:color="auto"/>
                                    <w:left w:val="none" w:sz="0" w:space="0" w:color="auto"/>
                                    <w:bottom w:val="none" w:sz="0" w:space="0" w:color="auto"/>
                                    <w:right w:val="none" w:sz="0" w:space="0" w:color="auto"/>
                                  </w:divBdr>
                                  <w:divsChild>
                                    <w:div w:id="1270818966">
                                      <w:marLeft w:val="240"/>
                                      <w:marRight w:val="0"/>
                                      <w:marTop w:val="0"/>
                                      <w:marBottom w:val="0"/>
                                      <w:divBdr>
                                        <w:top w:val="none" w:sz="0" w:space="0" w:color="auto"/>
                                        <w:left w:val="none" w:sz="0" w:space="0" w:color="auto"/>
                                        <w:bottom w:val="none" w:sz="0" w:space="0" w:color="auto"/>
                                        <w:right w:val="none" w:sz="0" w:space="0" w:color="auto"/>
                                      </w:divBdr>
                                    </w:div>
                                  </w:divsChild>
                                </w:div>
                                <w:div w:id="18539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3610">
                          <w:marLeft w:val="240"/>
                          <w:marRight w:val="240"/>
                          <w:marTop w:val="0"/>
                          <w:marBottom w:val="0"/>
                          <w:divBdr>
                            <w:top w:val="none" w:sz="0" w:space="0" w:color="auto"/>
                            <w:left w:val="none" w:sz="0" w:space="0" w:color="auto"/>
                            <w:bottom w:val="none" w:sz="0" w:space="0" w:color="auto"/>
                            <w:right w:val="none" w:sz="0" w:space="0" w:color="auto"/>
                          </w:divBdr>
                          <w:divsChild>
                            <w:div w:id="979458417">
                              <w:marLeft w:val="240"/>
                              <w:marRight w:val="0"/>
                              <w:marTop w:val="0"/>
                              <w:marBottom w:val="0"/>
                              <w:divBdr>
                                <w:top w:val="none" w:sz="0" w:space="0" w:color="auto"/>
                                <w:left w:val="none" w:sz="0" w:space="0" w:color="auto"/>
                                <w:bottom w:val="none" w:sz="0" w:space="0" w:color="auto"/>
                                <w:right w:val="none" w:sz="0" w:space="0" w:color="auto"/>
                              </w:divBdr>
                            </w:div>
                            <w:div w:id="649217447">
                              <w:marLeft w:val="0"/>
                              <w:marRight w:val="0"/>
                              <w:marTop w:val="0"/>
                              <w:marBottom w:val="0"/>
                              <w:divBdr>
                                <w:top w:val="none" w:sz="0" w:space="0" w:color="auto"/>
                                <w:left w:val="none" w:sz="0" w:space="0" w:color="auto"/>
                                <w:bottom w:val="none" w:sz="0" w:space="0" w:color="auto"/>
                                <w:right w:val="none" w:sz="0" w:space="0" w:color="auto"/>
                              </w:divBdr>
                              <w:divsChild>
                                <w:div w:id="954675524">
                                  <w:marLeft w:val="240"/>
                                  <w:marRight w:val="240"/>
                                  <w:marTop w:val="0"/>
                                  <w:marBottom w:val="0"/>
                                  <w:divBdr>
                                    <w:top w:val="none" w:sz="0" w:space="0" w:color="auto"/>
                                    <w:left w:val="none" w:sz="0" w:space="0" w:color="auto"/>
                                    <w:bottom w:val="none" w:sz="0" w:space="0" w:color="auto"/>
                                    <w:right w:val="none" w:sz="0" w:space="0" w:color="auto"/>
                                  </w:divBdr>
                                  <w:divsChild>
                                    <w:div w:id="1979990399">
                                      <w:marLeft w:val="240"/>
                                      <w:marRight w:val="0"/>
                                      <w:marTop w:val="0"/>
                                      <w:marBottom w:val="0"/>
                                      <w:divBdr>
                                        <w:top w:val="none" w:sz="0" w:space="0" w:color="auto"/>
                                        <w:left w:val="none" w:sz="0" w:space="0" w:color="auto"/>
                                        <w:bottom w:val="none" w:sz="0" w:space="0" w:color="auto"/>
                                        <w:right w:val="none" w:sz="0" w:space="0" w:color="auto"/>
                                      </w:divBdr>
                                    </w:div>
                                  </w:divsChild>
                                </w:div>
                                <w:div w:id="449787985">
                                  <w:marLeft w:val="240"/>
                                  <w:marRight w:val="240"/>
                                  <w:marTop w:val="0"/>
                                  <w:marBottom w:val="0"/>
                                  <w:divBdr>
                                    <w:top w:val="none" w:sz="0" w:space="0" w:color="auto"/>
                                    <w:left w:val="none" w:sz="0" w:space="0" w:color="auto"/>
                                    <w:bottom w:val="none" w:sz="0" w:space="0" w:color="auto"/>
                                    <w:right w:val="none" w:sz="0" w:space="0" w:color="auto"/>
                                  </w:divBdr>
                                  <w:divsChild>
                                    <w:div w:id="345210689">
                                      <w:marLeft w:val="240"/>
                                      <w:marRight w:val="0"/>
                                      <w:marTop w:val="0"/>
                                      <w:marBottom w:val="0"/>
                                      <w:divBdr>
                                        <w:top w:val="none" w:sz="0" w:space="0" w:color="auto"/>
                                        <w:left w:val="none" w:sz="0" w:space="0" w:color="auto"/>
                                        <w:bottom w:val="none" w:sz="0" w:space="0" w:color="auto"/>
                                        <w:right w:val="none" w:sz="0" w:space="0" w:color="auto"/>
                                      </w:divBdr>
                                    </w:div>
                                  </w:divsChild>
                                </w:div>
                                <w:div w:id="2418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0734">
                          <w:marLeft w:val="240"/>
                          <w:marRight w:val="240"/>
                          <w:marTop w:val="0"/>
                          <w:marBottom w:val="0"/>
                          <w:divBdr>
                            <w:top w:val="none" w:sz="0" w:space="0" w:color="auto"/>
                            <w:left w:val="none" w:sz="0" w:space="0" w:color="auto"/>
                            <w:bottom w:val="none" w:sz="0" w:space="0" w:color="auto"/>
                            <w:right w:val="none" w:sz="0" w:space="0" w:color="auto"/>
                          </w:divBdr>
                          <w:divsChild>
                            <w:div w:id="1309898556">
                              <w:marLeft w:val="240"/>
                              <w:marRight w:val="0"/>
                              <w:marTop w:val="0"/>
                              <w:marBottom w:val="0"/>
                              <w:divBdr>
                                <w:top w:val="none" w:sz="0" w:space="0" w:color="auto"/>
                                <w:left w:val="none" w:sz="0" w:space="0" w:color="auto"/>
                                <w:bottom w:val="none" w:sz="0" w:space="0" w:color="auto"/>
                                <w:right w:val="none" w:sz="0" w:space="0" w:color="auto"/>
                              </w:divBdr>
                            </w:div>
                            <w:div w:id="876116104">
                              <w:marLeft w:val="0"/>
                              <w:marRight w:val="0"/>
                              <w:marTop w:val="0"/>
                              <w:marBottom w:val="0"/>
                              <w:divBdr>
                                <w:top w:val="none" w:sz="0" w:space="0" w:color="auto"/>
                                <w:left w:val="none" w:sz="0" w:space="0" w:color="auto"/>
                                <w:bottom w:val="none" w:sz="0" w:space="0" w:color="auto"/>
                                <w:right w:val="none" w:sz="0" w:space="0" w:color="auto"/>
                              </w:divBdr>
                              <w:divsChild>
                                <w:div w:id="1225869794">
                                  <w:marLeft w:val="240"/>
                                  <w:marRight w:val="240"/>
                                  <w:marTop w:val="0"/>
                                  <w:marBottom w:val="0"/>
                                  <w:divBdr>
                                    <w:top w:val="none" w:sz="0" w:space="0" w:color="auto"/>
                                    <w:left w:val="none" w:sz="0" w:space="0" w:color="auto"/>
                                    <w:bottom w:val="none" w:sz="0" w:space="0" w:color="auto"/>
                                    <w:right w:val="none" w:sz="0" w:space="0" w:color="auto"/>
                                  </w:divBdr>
                                  <w:divsChild>
                                    <w:div w:id="1695568510">
                                      <w:marLeft w:val="240"/>
                                      <w:marRight w:val="0"/>
                                      <w:marTop w:val="0"/>
                                      <w:marBottom w:val="0"/>
                                      <w:divBdr>
                                        <w:top w:val="none" w:sz="0" w:space="0" w:color="auto"/>
                                        <w:left w:val="none" w:sz="0" w:space="0" w:color="auto"/>
                                        <w:bottom w:val="none" w:sz="0" w:space="0" w:color="auto"/>
                                        <w:right w:val="none" w:sz="0" w:space="0" w:color="auto"/>
                                      </w:divBdr>
                                    </w:div>
                                  </w:divsChild>
                                </w:div>
                                <w:div w:id="839085427">
                                  <w:marLeft w:val="240"/>
                                  <w:marRight w:val="240"/>
                                  <w:marTop w:val="0"/>
                                  <w:marBottom w:val="0"/>
                                  <w:divBdr>
                                    <w:top w:val="none" w:sz="0" w:space="0" w:color="auto"/>
                                    <w:left w:val="none" w:sz="0" w:space="0" w:color="auto"/>
                                    <w:bottom w:val="none" w:sz="0" w:space="0" w:color="auto"/>
                                    <w:right w:val="none" w:sz="0" w:space="0" w:color="auto"/>
                                  </w:divBdr>
                                  <w:divsChild>
                                    <w:div w:id="1911964901">
                                      <w:marLeft w:val="240"/>
                                      <w:marRight w:val="0"/>
                                      <w:marTop w:val="0"/>
                                      <w:marBottom w:val="0"/>
                                      <w:divBdr>
                                        <w:top w:val="none" w:sz="0" w:space="0" w:color="auto"/>
                                        <w:left w:val="none" w:sz="0" w:space="0" w:color="auto"/>
                                        <w:bottom w:val="none" w:sz="0" w:space="0" w:color="auto"/>
                                        <w:right w:val="none" w:sz="0" w:space="0" w:color="auto"/>
                                      </w:divBdr>
                                    </w:div>
                                  </w:divsChild>
                                </w:div>
                                <w:div w:id="19801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634121">
      <w:bodyDiv w:val="1"/>
      <w:marLeft w:val="0"/>
      <w:marRight w:val="0"/>
      <w:marTop w:val="0"/>
      <w:marBottom w:val="0"/>
      <w:divBdr>
        <w:top w:val="none" w:sz="0" w:space="0" w:color="auto"/>
        <w:left w:val="none" w:sz="0" w:space="0" w:color="auto"/>
        <w:bottom w:val="none" w:sz="0" w:space="0" w:color="auto"/>
        <w:right w:val="none" w:sz="0" w:space="0" w:color="auto"/>
      </w:divBdr>
    </w:div>
    <w:div w:id="606742195">
      <w:bodyDiv w:val="1"/>
      <w:marLeft w:val="0"/>
      <w:marRight w:val="0"/>
      <w:marTop w:val="0"/>
      <w:marBottom w:val="0"/>
      <w:divBdr>
        <w:top w:val="none" w:sz="0" w:space="0" w:color="auto"/>
        <w:left w:val="none" w:sz="0" w:space="0" w:color="auto"/>
        <w:bottom w:val="none" w:sz="0" w:space="0" w:color="auto"/>
        <w:right w:val="none" w:sz="0" w:space="0" w:color="auto"/>
      </w:divBdr>
    </w:div>
    <w:div w:id="648097998">
      <w:bodyDiv w:val="1"/>
      <w:marLeft w:val="0"/>
      <w:marRight w:val="0"/>
      <w:marTop w:val="0"/>
      <w:marBottom w:val="0"/>
      <w:divBdr>
        <w:top w:val="none" w:sz="0" w:space="0" w:color="auto"/>
        <w:left w:val="none" w:sz="0" w:space="0" w:color="auto"/>
        <w:bottom w:val="none" w:sz="0" w:space="0" w:color="auto"/>
        <w:right w:val="none" w:sz="0" w:space="0" w:color="auto"/>
      </w:divBdr>
    </w:div>
    <w:div w:id="672991189">
      <w:bodyDiv w:val="1"/>
      <w:marLeft w:val="0"/>
      <w:marRight w:val="0"/>
      <w:marTop w:val="0"/>
      <w:marBottom w:val="0"/>
      <w:divBdr>
        <w:top w:val="none" w:sz="0" w:space="0" w:color="auto"/>
        <w:left w:val="none" w:sz="0" w:space="0" w:color="auto"/>
        <w:bottom w:val="none" w:sz="0" w:space="0" w:color="auto"/>
        <w:right w:val="none" w:sz="0" w:space="0" w:color="auto"/>
      </w:divBdr>
    </w:div>
    <w:div w:id="697509197">
      <w:bodyDiv w:val="1"/>
      <w:marLeft w:val="0"/>
      <w:marRight w:val="0"/>
      <w:marTop w:val="0"/>
      <w:marBottom w:val="0"/>
      <w:divBdr>
        <w:top w:val="none" w:sz="0" w:space="0" w:color="auto"/>
        <w:left w:val="none" w:sz="0" w:space="0" w:color="auto"/>
        <w:bottom w:val="none" w:sz="0" w:space="0" w:color="auto"/>
        <w:right w:val="none" w:sz="0" w:space="0" w:color="auto"/>
      </w:divBdr>
    </w:div>
    <w:div w:id="718866061">
      <w:bodyDiv w:val="1"/>
      <w:marLeft w:val="0"/>
      <w:marRight w:val="0"/>
      <w:marTop w:val="0"/>
      <w:marBottom w:val="0"/>
      <w:divBdr>
        <w:top w:val="none" w:sz="0" w:space="0" w:color="auto"/>
        <w:left w:val="none" w:sz="0" w:space="0" w:color="auto"/>
        <w:bottom w:val="none" w:sz="0" w:space="0" w:color="auto"/>
        <w:right w:val="none" w:sz="0" w:space="0" w:color="auto"/>
      </w:divBdr>
    </w:div>
    <w:div w:id="1020159763">
      <w:bodyDiv w:val="1"/>
      <w:marLeft w:val="0"/>
      <w:marRight w:val="0"/>
      <w:marTop w:val="0"/>
      <w:marBottom w:val="0"/>
      <w:divBdr>
        <w:top w:val="none" w:sz="0" w:space="0" w:color="auto"/>
        <w:left w:val="none" w:sz="0" w:space="0" w:color="auto"/>
        <w:bottom w:val="none" w:sz="0" w:space="0" w:color="auto"/>
        <w:right w:val="none" w:sz="0" w:space="0" w:color="auto"/>
      </w:divBdr>
    </w:div>
    <w:div w:id="1091584624">
      <w:bodyDiv w:val="1"/>
      <w:marLeft w:val="0"/>
      <w:marRight w:val="0"/>
      <w:marTop w:val="0"/>
      <w:marBottom w:val="0"/>
      <w:divBdr>
        <w:top w:val="none" w:sz="0" w:space="0" w:color="auto"/>
        <w:left w:val="none" w:sz="0" w:space="0" w:color="auto"/>
        <w:bottom w:val="none" w:sz="0" w:space="0" w:color="auto"/>
        <w:right w:val="none" w:sz="0" w:space="0" w:color="auto"/>
      </w:divBdr>
    </w:div>
    <w:div w:id="1094937814">
      <w:bodyDiv w:val="1"/>
      <w:marLeft w:val="0"/>
      <w:marRight w:val="360"/>
      <w:marTop w:val="0"/>
      <w:marBottom w:val="0"/>
      <w:divBdr>
        <w:top w:val="none" w:sz="0" w:space="0" w:color="auto"/>
        <w:left w:val="none" w:sz="0" w:space="0" w:color="auto"/>
        <w:bottom w:val="none" w:sz="0" w:space="0" w:color="auto"/>
        <w:right w:val="none" w:sz="0" w:space="0" w:color="auto"/>
      </w:divBdr>
      <w:divsChild>
        <w:div w:id="944994935">
          <w:marLeft w:val="240"/>
          <w:marRight w:val="240"/>
          <w:marTop w:val="0"/>
          <w:marBottom w:val="0"/>
          <w:divBdr>
            <w:top w:val="none" w:sz="0" w:space="0" w:color="auto"/>
            <w:left w:val="none" w:sz="0" w:space="0" w:color="auto"/>
            <w:bottom w:val="none" w:sz="0" w:space="0" w:color="auto"/>
            <w:right w:val="none" w:sz="0" w:space="0" w:color="auto"/>
          </w:divBdr>
          <w:divsChild>
            <w:div w:id="826215940">
              <w:marLeft w:val="0"/>
              <w:marRight w:val="0"/>
              <w:marTop w:val="0"/>
              <w:marBottom w:val="0"/>
              <w:divBdr>
                <w:top w:val="none" w:sz="0" w:space="0" w:color="auto"/>
                <w:left w:val="none" w:sz="0" w:space="0" w:color="auto"/>
                <w:bottom w:val="none" w:sz="0" w:space="0" w:color="auto"/>
                <w:right w:val="none" w:sz="0" w:space="0" w:color="auto"/>
              </w:divBdr>
              <w:divsChild>
                <w:div w:id="1582979907">
                  <w:marLeft w:val="240"/>
                  <w:marRight w:val="240"/>
                  <w:marTop w:val="0"/>
                  <w:marBottom w:val="0"/>
                  <w:divBdr>
                    <w:top w:val="none" w:sz="0" w:space="0" w:color="auto"/>
                    <w:left w:val="none" w:sz="0" w:space="0" w:color="auto"/>
                    <w:bottom w:val="none" w:sz="0" w:space="0" w:color="auto"/>
                    <w:right w:val="none" w:sz="0" w:space="0" w:color="auto"/>
                  </w:divBdr>
                  <w:divsChild>
                    <w:div w:id="585110355">
                      <w:marLeft w:val="0"/>
                      <w:marRight w:val="0"/>
                      <w:marTop w:val="0"/>
                      <w:marBottom w:val="0"/>
                      <w:divBdr>
                        <w:top w:val="none" w:sz="0" w:space="0" w:color="auto"/>
                        <w:left w:val="none" w:sz="0" w:space="0" w:color="auto"/>
                        <w:bottom w:val="none" w:sz="0" w:space="0" w:color="auto"/>
                        <w:right w:val="none" w:sz="0" w:space="0" w:color="auto"/>
                      </w:divBdr>
                      <w:divsChild>
                        <w:div w:id="541939969">
                          <w:marLeft w:val="240"/>
                          <w:marRight w:val="240"/>
                          <w:marTop w:val="0"/>
                          <w:marBottom w:val="0"/>
                          <w:divBdr>
                            <w:top w:val="none" w:sz="0" w:space="0" w:color="auto"/>
                            <w:left w:val="none" w:sz="0" w:space="0" w:color="auto"/>
                            <w:bottom w:val="none" w:sz="0" w:space="0" w:color="auto"/>
                            <w:right w:val="none" w:sz="0" w:space="0" w:color="auto"/>
                          </w:divBdr>
                          <w:divsChild>
                            <w:div w:id="1175996119">
                              <w:marLeft w:val="240"/>
                              <w:marRight w:val="0"/>
                              <w:marTop w:val="0"/>
                              <w:marBottom w:val="0"/>
                              <w:divBdr>
                                <w:top w:val="none" w:sz="0" w:space="0" w:color="auto"/>
                                <w:left w:val="none" w:sz="0" w:space="0" w:color="auto"/>
                                <w:bottom w:val="none" w:sz="0" w:space="0" w:color="auto"/>
                                <w:right w:val="none" w:sz="0" w:space="0" w:color="auto"/>
                              </w:divBdr>
                            </w:div>
                            <w:div w:id="1225220217">
                              <w:marLeft w:val="0"/>
                              <w:marRight w:val="0"/>
                              <w:marTop w:val="0"/>
                              <w:marBottom w:val="0"/>
                              <w:divBdr>
                                <w:top w:val="none" w:sz="0" w:space="0" w:color="auto"/>
                                <w:left w:val="none" w:sz="0" w:space="0" w:color="auto"/>
                                <w:bottom w:val="none" w:sz="0" w:space="0" w:color="auto"/>
                                <w:right w:val="none" w:sz="0" w:space="0" w:color="auto"/>
                              </w:divBdr>
                              <w:divsChild>
                                <w:div w:id="1024212586">
                                  <w:marLeft w:val="240"/>
                                  <w:marRight w:val="240"/>
                                  <w:marTop w:val="0"/>
                                  <w:marBottom w:val="0"/>
                                  <w:divBdr>
                                    <w:top w:val="none" w:sz="0" w:space="0" w:color="auto"/>
                                    <w:left w:val="none" w:sz="0" w:space="0" w:color="auto"/>
                                    <w:bottom w:val="none" w:sz="0" w:space="0" w:color="auto"/>
                                    <w:right w:val="none" w:sz="0" w:space="0" w:color="auto"/>
                                  </w:divBdr>
                                  <w:divsChild>
                                    <w:div w:id="1318265153">
                                      <w:marLeft w:val="240"/>
                                      <w:marRight w:val="0"/>
                                      <w:marTop w:val="0"/>
                                      <w:marBottom w:val="0"/>
                                      <w:divBdr>
                                        <w:top w:val="none" w:sz="0" w:space="0" w:color="auto"/>
                                        <w:left w:val="none" w:sz="0" w:space="0" w:color="auto"/>
                                        <w:bottom w:val="none" w:sz="0" w:space="0" w:color="auto"/>
                                        <w:right w:val="none" w:sz="0" w:space="0" w:color="auto"/>
                                      </w:divBdr>
                                    </w:div>
                                  </w:divsChild>
                                </w:div>
                                <w:div w:id="410742221">
                                  <w:marLeft w:val="240"/>
                                  <w:marRight w:val="240"/>
                                  <w:marTop w:val="0"/>
                                  <w:marBottom w:val="0"/>
                                  <w:divBdr>
                                    <w:top w:val="none" w:sz="0" w:space="0" w:color="auto"/>
                                    <w:left w:val="none" w:sz="0" w:space="0" w:color="auto"/>
                                    <w:bottom w:val="none" w:sz="0" w:space="0" w:color="auto"/>
                                    <w:right w:val="none" w:sz="0" w:space="0" w:color="auto"/>
                                  </w:divBdr>
                                  <w:divsChild>
                                    <w:div w:id="2136747525">
                                      <w:marLeft w:val="240"/>
                                      <w:marRight w:val="0"/>
                                      <w:marTop w:val="0"/>
                                      <w:marBottom w:val="0"/>
                                      <w:divBdr>
                                        <w:top w:val="none" w:sz="0" w:space="0" w:color="auto"/>
                                        <w:left w:val="none" w:sz="0" w:space="0" w:color="auto"/>
                                        <w:bottom w:val="none" w:sz="0" w:space="0" w:color="auto"/>
                                        <w:right w:val="none" w:sz="0" w:space="0" w:color="auto"/>
                                      </w:divBdr>
                                    </w:div>
                                  </w:divsChild>
                                </w:div>
                                <w:div w:id="1335255949">
                                  <w:marLeft w:val="240"/>
                                  <w:marRight w:val="240"/>
                                  <w:marTop w:val="0"/>
                                  <w:marBottom w:val="0"/>
                                  <w:divBdr>
                                    <w:top w:val="none" w:sz="0" w:space="0" w:color="auto"/>
                                    <w:left w:val="none" w:sz="0" w:space="0" w:color="auto"/>
                                    <w:bottom w:val="none" w:sz="0" w:space="0" w:color="auto"/>
                                    <w:right w:val="none" w:sz="0" w:space="0" w:color="auto"/>
                                  </w:divBdr>
                                  <w:divsChild>
                                    <w:div w:id="1927109850">
                                      <w:marLeft w:val="240"/>
                                      <w:marRight w:val="0"/>
                                      <w:marTop w:val="0"/>
                                      <w:marBottom w:val="0"/>
                                      <w:divBdr>
                                        <w:top w:val="none" w:sz="0" w:space="0" w:color="auto"/>
                                        <w:left w:val="none" w:sz="0" w:space="0" w:color="auto"/>
                                        <w:bottom w:val="none" w:sz="0" w:space="0" w:color="auto"/>
                                        <w:right w:val="none" w:sz="0" w:space="0" w:color="auto"/>
                                      </w:divBdr>
                                    </w:div>
                                    <w:div w:id="482627888">
                                      <w:marLeft w:val="0"/>
                                      <w:marRight w:val="0"/>
                                      <w:marTop w:val="0"/>
                                      <w:marBottom w:val="0"/>
                                      <w:divBdr>
                                        <w:top w:val="none" w:sz="0" w:space="0" w:color="auto"/>
                                        <w:left w:val="none" w:sz="0" w:space="0" w:color="auto"/>
                                        <w:bottom w:val="none" w:sz="0" w:space="0" w:color="auto"/>
                                        <w:right w:val="none" w:sz="0" w:space="0" w:color="auto"/>
                                      </w:divBdr>
                                      <w:divsChild>
                                        <w:div w:id="1628050284">
                                          <w:marLeft w:val="240"/>
                                          <w:marRight w:val="240"/>
                                          <w:marTop w:val="0"/>
                                          <w:marBottom w:val="0"/>
                                          <w:divBdr>
                                            <w:top w:val="none" w:sz="0" w:space="0" w:color="auto"/>
                                            <w:left w:val="none" w:sz="0" w:space="0" w:color="auto"/>
                                            <w:bottom w:val="none" w:sz="0" w:space="0" w:color="auto"/>
                                            <w:right w:val="none" w:sz="0" w:space="0" w:color="auto"/>
                                          </w:divBdr>
                                          <w:divsChild>
                                            <w:div w:id="833375878">
                                              <w:marLeft w:val="240"/>
                                              <w:marRight w:val="0"/>
                                              <w:marTop w:val="0"/>
                                              <w:marBottom w:val="0"/>
                                              <w:divBdr>
                                                <w:top w:val="none" w:sz="0" w:space="0" w:color="auto"/>
                                                <w:left w:val="none" w:sz="0" w:space="0" w:color="auto"/>
                                                <w:bottom w:val="none" w:sz="0" w:space="0" w:color="auto"/>
                                                <w:right w:val="none" w:sz="0" w:space="0" w:color="auto"/>
                                              </w:divBdr>
                                            </w:div>
                                            <w:div w:id="1176967856">
                                              <w:marLeft w:val="0"/>
                                              <w:marRight w:val="0"/>
                                              <w:marTop w:val="0"/>
                                              <w:marBottom w:val="0"/>
                                              <w:divBdr>
                                                <w:top w:val="none" w:sz="0" w:space="0" w:color="auto"/>
                                                <w:left w:val="none" w:sz="0" w:space="0" w:color="auto"/>
                                                <w:bottom w:val="none" w:sz="0" w:space="0" w:color="auto"/>
                                                <w:right w:val="none" w:sz="0" w:space="0" w:color="auto"/>
                                              </w:divBdr>
                                              <w:divsChild>
                                                <w:div w:id="1358114315">
                                                  <w:marLeft w:val="240"/>
                                                  <w:marRight w:val="240"/>
                                                  <w:marTop w:val="0"/>
                                                  <w:marBottom w:val="0"/>
                                                  <w:divBdr>
                                                    <w:top w:val="none" w:sz="0" w:space="0" w:color="auto"/>
                                                    <w:left w:val="none" w:sz="0" w:space="0" w:color="auto"/>
                                                    <w:bottom w:val="none" w:sz="0" w:space="0" w:color="auto"/>
                                                    <w:right w:val="none" w:sz="0" w:space="0" w:color="auto"/>
                                                  </w:divBdr>
                                                  <w:divsChild>
                                                    <w:div w:id="189421996">
                                                      <w:marLeft w:val="240"/>
                                                      <w:marRight w:val="0"/>
                                                      <w:marTop w:val="0"/>
                                                      <w:marBottom w:val="0"/>
                                                      <w:divBdr>
                                                        <w:top w:val="none" w:sz="0" w:space="0" w:color="auto"/>
                                                        <w:left w:val="none" w:sz="0" w:space="0" w:color="auto"/>
                                                        <w:bottom w:val="none" w:sz="0" w:space="0" w:color="auto"/>
                                                        <w:right w:val="none" w:sz="0" w:space="0" w:color="auto"/>
                                                      </w:divBdr>
                                                    </w:div>
                                                  </w:divsChild>
                                                </w:div>
                                                <w:div w:id="2031644708">
                                                  <w:marLeft w:val="240"/>
                                                  <w:marRight w:val="240"/>
                                                  <w:marTop w:val="0"/>
                                                  <w:marBottom w:val="0"/>
                                                  <w:divBdr>
                                                    <w:top w:val="none" w:sz="0" w:space="0" w:color="auto"/>
                                                    <w:left w:val="none" w:sz="0" w:space="0" w:color="auto"/>
                                                    <w:bottom w:val="none" w:sz="0" w:space="0" w:color="auto"/>
                                                    <w:right w:val="none" w:sz="0" w:space="0" w:color="auto"/>
                                                  </w:divBdr>
                                                  <w:divsChild>
                                                    <w:div w:id="2042629915">
                                                      <w:marLeft w:val="240"/>
                                                      <w:marRight w:val="0"/>
                                                      <w:marTop w:val="0"/>
                                                      <w:marBottom w:val="0"/>
                                                      <w:divBdr>
                                                        <w:top w:val="none" w:sz="0" w:space="0" w:color="auto"/>
                                                        <w:left w:val="none" w:sz="0" w:space="0" w:color="auto"/>
                                                        <w:bottom w:val="none" w:sz="0" w:space="0" w:color="auto"/>
                                                        <w:right w:val="none" w:sz="0" w:space="0" w:color="auto"/>
                                                      </w:divBdr>
                                                    </w:div>
                                                  </w:divsChild>
                                                </w:div>
                                                <w:div w:id="1425882616">
                                                  <w:marLeft w:val="240"/>
                                                  <w:marRight w:val="240"/>
                                                  <w:marTop w:val="0"/>
                                                  <w:marBottom w:val="0"/>
                                                  <w:divBdr>
                                                    <w:top w:val="none" w:sz="0" w:space="0" w:color="auto"/>
                                                    <w:left w:val="none" w:sz="0" w:space="0" w:color="auto"/>
                                                    <w:bottom w:val="none" w:sz="0" w:space="0" w:color="auto"/>
                                                    <w:right w:val="none" w:sz="0" w:space="0" w:color="auto"/>
                                                  </w:divBdr>
                                                  <w:divsChild>
                                                    <w:div w:id="1000817390">
                                                      <w:marLeft w:val="240"/>
                                                      <w:marRight w:val="0"/>
                                                      <w:marTop w:val="0"/>
                                                      <w:marBottom w:val="0"/>
                                                      <w:divBdr>
                                                        <w:top w:val="none" w:sz="0" w:space="0" w:color="auto"/>
                                                        <w:left w:val="none" w:sz="0" w:space="0" w:color="auto"/>
                                                        <w:bottom w:val="none" w:sz="0" w:space="0" w:color="auto"/>
                                                        <w:right w:val="none" w:sz="0" w:space="0" w:color="auto"/>
                                                      </w:divBdr>
                                                    </w:div>
                                                    <w:div w:id="156001426">
                                                      <w:marLeft w:val="0"/>
                                                      <w:marRight w:val="0"/>
                                                      <w:marTop w:val="0"/>
                                                      <w:marBottom w:val="0"/>
                                                      <w:divBdr>
                                                        <w:top w:val="none" w:sz="0" w:space="0" w:color="auto"/>
                                                        <w:left w:val="none" w:sz="0" w:space="0" w:color="auto"/>
                                                        <w:bottom w:val="none" w:sz="0" w:space="0" w:color="auto"/>
                                                        <w:right w:val="none" w:sz="0" w:space="0" w:color="auto"/>
                                                      </w:divBdr>
                                                      <w:divsChild>
                                                        <w:div w:id="219025653">
                                                          <w:marLeft w:val="240"/>
                                                          <w:marRight w:val="240"/>
                                                          <w:marTop w:val="0"/>
                                                          <w:marBottom w:val="0"/>
                                                          <w:divBdr>
                                                            <w:top w:val="none" w:sz="0" w:space="0" w:color="auto"/>
                                                            <w:left w:val="none" w:sz="0" w:space="0" w:color="auto"/>
                                                            <w:bottom w:val="none" w:sz="0" w:space="0" w:color="auto"/>
                                                            <w:right w:val="none" w:sz="0" w:space="0" w:color="auto"/>
                                                          </w:divBdr>
                                                          <w:divsChild>
                                                            <w:div w:id="851840371">
                                                              <w:marLeft w:val="240"/>
                                                              <w:marRight w:val="0"/>
                                                              <w:marTop w:val="0"/>
                                                              <w:marBottom w:val="0"/>
                                                              <w:divBdr>
                                                                <w:top w:val="none" w:sz="0" w:space="0" w:color="auto"/>
                                                                <w:left w:val="none" w:sz="0" w:space="0" w:color="auto"/>
                                                                <w:bottom w:val="none" w:sz="0" w:space="0" w:color="auto"/>
                                                                <w:right w:val="none" w:sz="0" w:space="0" w:color="auto"/>
                                                              </w:divBdr>
                                                            </w:div>
                                                          </w:divsChild>
                                                        </w:div>
                                                        <w:div w:id="1420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72">
                                                  <w:marLeft w:val="240"/>
                                                  <w:marRight w:val="240"/>
                                                  <w:marTop w:val="0"/>
                                                  <w:marBottom w:val="0"/>
                                                  <w:divBdr>
                                                    <w:top w:val="none" w:sz="0" w:space="0" w:color="auto"/>
                                                    <w:left w:val="none" w:sz="0" w:space="0" w:color="auto"/>
                                                    <w:bottom w:val="none" w:sz="0" w:space="0" w:color="auto"/>
                                                    <w:right w:val="none" w:sz="0" w:space="0" w:color="auto"/>
                                                  </w:divBdr>
                                                  <w:divsChild>
                                                    <w:div w:id="1818837153">
                                                      <w:marLeft w:val="240"/>
                                                      <w:marRight w:val="0"/>
                                                      <w:marTop w:val="0"/>
                                                      <w:marBottom w:val="0"/>
                                                      <w:divBdr>
                                                        <w:top w:val="none" w:sz="0" w:space="0" w:color="auto"/>
                                                        <w:left w:val="none" w:sz="0" w:space="0" w:color="auto"/>
                                                        <w:bottom w:val="none" w:sz="0" w:space="0" w:color="auto"/>
                                                        <w:right w:val="none" w:sz="0" w:space="0" w:color="auto"/>
                                                      </w:divBdr>
                                                    </w:div>
                                                    <w:div w:id="222103022">
                                                      <w:marLeft w:val="0"/>
                                                      <w:marRight w:val="0"/>
                                                      <w:marTop w:val="0"/>
                                                      <w:marBottom w:val="0"/>
                                                      <w:divBdr>
                                                        <w:top w:val="none" w:sz="0" w:space="0" w:color="auto"/>
                                                        <w:left w:val="none" w:sz="0" w:space="0" w:color="auto"/>
                                                        <w:bottom w:val="none" w:sz="0" w:space="0" w:color="auto"/>
                                                        <w:right w:val="none" w:sz="0" w:space="0" w:color="auto"/>
                                                      </w:divBdr>
                                                      <w:divsChild>
                                                        <w:div w:id="561716044">
                                                          <w:marLeft w:val="240"/>
                                                          <w:marRight w:val="240"/>
                                                          <w:marTop w:val="0"/>
                                                          <w:marBottom w:val="0"/>
                                                          <w:divBdr>
                                                            <w:top w:val="none" w:sz="0" w:space="0" w:color="auto"/>
                                                            <w:left w:val="none" w:sz="0" w:space="0" w:color="auto"/>
                                                            <w:bottom w:val="none" w:sz="0" w:space="0" w:color="auto"/>
                                                            <w:right w:val="none" w:sz="0" w:space="0" w:color="auto"/>
                                                          </w:divBdr>
                                                          <w:divsChild>
                                                            <w:div w:id="1934698806">
                                                              <w:marLeft w:val="240"/>
                                                              <w:marRight w:val="0"/>
                                                              <w:marTop w:val="0"/>
                                                              <w:marBottom w:val="0"/>
                                                              <w:divBdr>
                                                                <w:top w:val="none" w:sz="0" w:space="0" w:color="auto"/>
                                                                <w:left w:val="none" w:sz="0" w:space="0" w:color="auto"/>
                                                                <w:bottom w:val="none" w:sz="0" w:space="0" w:color="auto"/>
                                                                <w:right w:val="none" w:sz="0" w:space="0" w:color="auto"/>
                                                              </w:divBdr>
                                                            </w:div>
                                                            <w:div w:id="823277983">
                                                              <w:marLeft w:val="0"/>
                                                              <w:marRight w:val="0"/>
                                                              <w:marTop w:val="0"/>
                                                              <w:marBottom w:val="0"/>
                                                              <w:divBdr>
                                                                <w:top w:val="none" w:sz="0" w:space="0" w:color="auto"/>
                                                                <w:left w:val="none" w:sz="0" w:space="0" w:color="auto"/>
                                                                <w:bottom w:val="none" w:sz="0" w:space="0" w:color="auto"/>
                                                                <w:right w:val="none" w:sz="0" w:space="0" w:color="auto"/>
                                                              </w:divBdr>
                                                              <w:divsChild>
                                                                <w:div w:id="1624919901">
                                                                  <w:marLeft w:val="240"/>
                                                                  <w:marRight w:val="240"/>
                                                                  <w:marTop w:val="0"/>
                                                                  <w:marBottom w:val="0"/>
                                                                  <w:divBdr>
                                                                    <w:top w:val="none" w:sz="0" w:space="0" w:color="auto"/>
                                                                    <w:left w:val="none" w:sz="0" w:space="0" w:color="auto"/>
                                                                    <w:bottom w:val="none" w:sz="0" w:space="0" w:color="auto"/>
                                                                    <w:right w:val="none" w:sz="0" w:space="0" w:color="auto"/>
                                                                  </w:divBdr>
                                                                  <w:divsChild>
                                                                    <w:div w:id="220292349">
                                                                      <w:marLeft w:val="240"/>
                                                                      <w:marRight w:val="0"/>
                                                                      <w:marTop w:val="0"/>
                                                                      <w:marBottom w:val="0"/>
                                                                      <w:divBdr>
                                                                        <w:top w:val="none" w:sz="0" w:space="0" w:color="auto"/>
                                                                        <w:left w:val="none" w:sz="0" w:space="0" w:color="auto"/>
                                                                        <w:bottom w:val="none" w:sz="0" w:space="0" w:color="auto"/>
                                                                        <w:right w:val="none" w:sz="0" w:space="0" w:color="auto"/>
                                                                      </w:divBdr>
                                                                    </w:div>
                                                                  </w:divsChild>
                                                                </w:div>
                                                                <w:div w:id="11998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2469">
                                                          <w:marLeft w:val="240"/>
                                                          <w:marRight w:val="240"/>
                                                          <w:marTop w:val="0"/>
                                                          <w:marBottom w:val="0"/>
                                                          <w:divBdr>
                                                            <w:top w:val="none" w:sz="0" w:space="0" w:color="auto"/>
                                                            <w:left w:val="none" w:sz="0" w:space="0" w:color="auto"/>
                                                            <w:bottom w:val="none" w:sz="0" w:space="0" w:color="auto"/>
                                                            <w:right w:val="none" w:sz="0" w:space="0" w:color="auto"/>
                                                          </w:divBdr>
                                                          <w:divsChild>
                                                            <w:div w:id="889074710">
                                                              <w:marLeft w:val="240"/>
                                                              <w:marRight w:val="0"/>
                                                              <w:marTop w:val="0"/>
                                                              <w:marBottom w:val="0"/>
                                                              <w:divBdr>
                                                                <w:top w:val="none" w:sz="0" w:space="0" w:color="auto"/>
                                                                <w:left w:val="none" w:sz="0" w:space="0" w:color="auto"/>
                                                                <w:bottom w:val="none" w:sz="0" w:space="0" w:color="auto"/>
                                                                <w:right w:val="none" w:sz="0" w:space="0" w:color="auto"/>
                                                              </w:divBdr>
                                                            </w:div>
                                                            <w:div w:id="89087815">
                                                              <w:marLeft w:val="0"/>
                                                              <w:marRight w:val="0"/>
                                                              <w:marTop w:val="0"/>
                                                              <w:marBottom w:val="0"/>
                                                              <w:divBdr>
                                                                <w:top w:val="none" w:sz="0" w:space="0" w:color="auto"/>
                                                                <w:left w:val="none" w:sz="0" w:space="0" w:color="auto"/>
                                                                <w:bottom w:val="none" w:sz="0" w:space="0" w:color="auto"/>
                                                                <w:right w:val="none" w:sz="0" w:space="0" w:color="auto"/>
                                                              </w:divBdr>
                                                              <w:divsChild>
                                                                <w:div w:id="1470052804">
                                                                  <w:marLeft w:val="240"/>
                                                                  <w:marRight w:val="240"/>
                                                                  <w:marTop w:val="0"/>
                                                                  <w:marBottom w:val="0"/>
                                                                  <w:divBdr>
                                                                    <w:top w:val="none" w:sz="0" w:space="0" w:color="auto"/>
                                                                    <w:left w:val="none" w:sz="0" w:space="0" w:color="auto"/>
                                                                    <w:bottom w:val="none" w:sz="0" w:space="0" w:color="auto"/>
                                                                    <w:right w:val="none" w:sz="0" w:space="0" w:color="auto"/>
                                                                  </w:divBdr>
                                                                  <w:divsChild>
                                                                    <w:div w:id="1014065999">
                                                                      <w:marLeft w:val="240"/>
                                                                      <w:marRight w:val="0"/>
                                                                      <w:marTop w:val="0"/>
                                                                      <w:marBottom w:val="0"/>
                                                                      <w:divBdr>
                                                                        <w:top w:val="none" w:sz="0" w:space="0" w:color="auto"/>
                                                                        <w:left w:val="none" w:sz="0" w:space="0" w:color="auto"/>
                                                                        <w:bottom w:val="none" w:sz="0" w:space="0" w:color="auto"/>
                                                                        <w:right w:val="none" w:sz="0" w:space="0" w:color="auto"/>
                                                                      </w:divBdr>
                                                                    </w:div>
                                                                  </w:divsChild>
                                                                </w:div>
                                                                <w:div w:id="747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0678">
                                                          <w:marLeft w:val="240"/>
                                                          <w:marRight w:val="240"/>
                                                          <w:marTop w:val="0"/>
                                                          <w:marBottom w:val="0"/>
                                                          <w:divBdr>
                                                            <w:top w:val="none" w:sz="0" w:space="0" w:color="auto"/>
                                                            <w:left w:val="none" w:sz="0" w:space="0" w:color="auto"/>
                                                            <w:bottom w:val="none" w:sz="0" w:space="0" w:color="auto"/>
                                                            <w:right w:val="none" w:sz="0" w:space="0" w:color="auto"/>
                                                          </w:divBdr>
                                                          <w:divsChild>
                                                            <w:div w:id="968632575">
                                                              <w:marLeft w:val="240"/>
                                                              <w:marRight w:val="0"/>
                                                              <w:marTop w:val="0"/>
                                                              <w:marBottom w:val="0"/>
                                                              <w:divBdr>
                                                                <w:top w:val="none" w:sz="0" w:space="0" w:color="auto"/>
                                                                <w:left w:val="none" w:sz="0" w:space="0" w:color="auto"/>
                                                                <w:bottom w:val="none" w:sz="0" w:space="0" w:color="auto"/>
                                                                <w:right w:val="none" w:sz="0" w:space="0" w:color="auto"/>
                                                              </w:divBdr>
                                                            </w:div>
                                                            <w:div w:id="1202397282">
                                                              <w:marLeft w:val="0"/>
                                                              <w:marRight w:val="0"/>
                                                              <w:marTop w:val="0"/>
                                                              <w:marBottom w:val="0"/>
                                                              <w:divBdr>
                                                                <w:top w:val="none" w:sz="0" w:space="0" w:color="auto"/>
                                                                <w:left w:val="none" w:sz="0" w:space="0" w:color="auto"/>
                                                                <w:bottom w:val="none" w:sz="0" w:space="0" w:color="auto"/>
                                                                <w:right w:val="none" w:sz="0" w:space="0" w:color="auto"/>
                                                              </w:divBdr>
                                                              <w:divsChild>
                                                                <w:div w:id="1831408988">
                                                                  <w:marLeft w:val="240"/>
                                                                  <w:marRight w:val="240"/>
                                                                  <w:marTop w:val="0"/>
                                                                  <w:marBottom w:val="0"/>
                                                                  <w:divBdr>
                                                                    <w:top w:val="none" w:sz="0" w:space="0" w:color="auto"/>
                                                                    <w:left w:val="none" w:sz="0" w:space="0" w:color="auto"/>
                                                                    <w:bottom w:val="none" w:sz="0" w:space="0" w:color="auto"/>
                                                                    <w:right w:val="none" w:sz="0" w:space="0" w:color="auto"/>
                                                                  </w:divBdr>
                                                                  <w:divsChild>
                                                                    <w:div w:id="1632128542">
                                                                      <w:marLeft w:val="240"/>
                                                                      <w:marRight w:val="0"/>
                                                                      <w:marTop w:val="0"/>
                                                                      <w:marBottom w:val="0"/>
                                                                      <w:divBdr>
                                                                        <w:top w:val="none" w:sz="0" w:space="0" w:color="auto"/>
                                                                        <w:left w:val="none" w:sz="0" w:space="0" w:color="auto"/>
                                                                        <w:bottom w:val="none" w:sz="0" w:space="0" w:color="auto"/>
                                                                        <w:right w:val="none" w:sz="0" w:space="0" w:color="auto"/>
                                                                      </w:divBdr>
                                                                    </w:div>
                                                                  </w:divsChild>
                                                                </w:div>
                                                                <w:div w:id="20014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3247">
                                                          <w:marLeft w:val="240"/>
                                                          <w:marRight w:val="240"/>
                                                          <w:marTop w:val="0"/>
                                                          <w:marBottom w:val="0"/>
                                                          <w:divBdr>
                                                            <w:top w:val="none" w:sz="0" w:space="0" w:color="auto"/>
                                                            <w:left w:val="none" w:sz="0" w:space="0" w:color="auto"/>
                                                            <w:bottom w:val="none" w:sz="0" w:space="0" w:color="auto"/>
                                                            <w:right w:val="none" w:sz="0" w:space="0" w:color="auto"/>
                                                          </w:divBdr>
                                                          <w:divsChild>
                                                            <w:div w:id="1586457001">
                                                              <w:marLeft w:val="240"/>
                                                              <w:marRight w:val="0"/>
                                                              <w:marTop w:val="0"/>
                                                              <w:marBottom w:val="0"/>
                                                              <w:divBdr>
                                                                <w:top w:val="none" w:sz="0" w:space="0" w:color="auto"/>
                                                                <w:left w:val="none" w:sz="0" w:space="0" w:color="auto"/>
                                                                <w:bottom w:val="none" w:sz="0" w:space="0" w:color="auto"/>
                                                                <w:right w:val="none" w:sz="0" w:space="0" w:color="auto"/>
                                                              </w:divBdr>
                                                            </w:div>
                                                            <w:div w:id="261230267">
                                                              <w:marLeft w:val="0"/>
                                                              <w:marRight w:val="0"/>
                                                              <w:marTop w:val="0"/>
                                                              <w:marBottom w:val="0"/>
                                                              <w:divBdr>
                                                                <w:top w:val="none" w:sz="0" w:space="0" w:color="auto"/>
                                                                <w:left w:val="none" w:sz="0" w:space="0" w:color="auto"/>
                                                                <w:bottom w:val="none" w:sz="0" w:space="0" w:color="auto"/>
                                                                <w:right w:val="none" w:sz="0" w:space="0" w:color="auto"/>
                                                              </w:divBdr>
                                                              <w:divsChild>
                                                                <w:div w:id="190193115">
                                                                  <w:marLeft w:val="240"/>
                                                                  <w:marRight w:val="240"/>
                                                                  <w:marTop w:val="0"/>
                                                                  <w:marBottom w:val="0"/>
                                                                  <w:divBdr>
                                                                    <w:top w:val="none" w:sz="0" w:space="0" w:color="auto"/>
                                                                    <w:left w:val="none" w:sz="0" w:space="0" w:color="auto"/>
                                                                    <w:bottom w:val="none" w:sz="0" w:space="0" w:color="auto"/>
                                                                    <w:right w:val="none" w:sz="0" w:space="0" w:color="auto"/>
                                                                  </w:divBdr>
                                                                  <w:divsChild>
                                                                    <w:div w:id="462623252">
                                                                      <w:marLeft w:val="240"/>
                                                                      <w:marRight w:val="0"/>
                                                                      <w:marTop w:val="0"/>
                                                                      <w:marBottom w:val="0"/>
                                                                      <w:divBdr>
                                                                        <w:top w:val="none" w:sz="0" w:space="0" w:color="auto"/>
                                                                        <w:left w:val="none" w:sz="0" w:space="0" w:color="auto"/>
                                                                        <w:bottom w:val="none" w:sz="0" w:space="0" w:color="auto"/>
                                                                        <w:right w:val="none" w:sz="0" w:space="0" w:color="auto"/>
                                                                      </w:divBdr>
                                                                    </w:div>
                                                                  </w:divsChild>
                                                                </w:div>
                                                                <w:div w:id="174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96387">
                                                          <w:marLeft w:val="240"/>
                                                          <w:marRight w:val="240"/>
                                                          <w:marTop w:val="0"/>
                                                          <w:marBottom w:val="0"/>
                                                          <w:divBdr>
                                                            <w:top w:val="none" w:sz="0" w:space="0" w:color="auto"/>
                                                            <w:left w:val="none" w:sz="0" w:space="0" w:color="auto"/>
                                                            <w:bottom w:val="none" w:sz="0" w:space="0" w:color="auto"/>
                                                            <w:right w:val="none" w:sz="0" w:space="0" w:color="auto"/>
                                                          </w:divBdr>
                                                          <w:divsChild>
                                                            <w:div w:id="944455990">
                                                              <w:marLeft w:val="240"/>
                                                              <w:marRight w:val="0"/>
                                                              <w:marTop w:val="0"/>
                                                              <w:marBottom w:val="0"/>
                                                              <w:divBdr>
                                                                <w:top w:val="none" w:sz="0" w:space="0" w:color="auto"/>
                                                                <w:left w:val="none" w:sz="0" w:space="0" w:color="auto"/>
                                                                <w:bottom w:val="none" w:sz="0" w:space="0" w:color="auto"/>
                                                                <w:right w:val="none" w:sz="0" w:space="0" w:color="auto"/>
                                                              </w:divBdr>
                                                            </w:div>
                                                            <w:div w:id="1622759059">
                                                              <w:marLeft w:val="0"/>
                                                              <w:marRight w:val="0"/>
                                                              <w:marTop w:val="0"/>
                                                              <w:marBottom w:val="0"/>
                                                              <w:divBdr>
                                                                <w:top w:val="none" w:sz="0" w:space="0" w:color="auto"/>
                                                                <w:left w:val="none" w:sz="0" w:space="0" w:color="auto"/>
                                                                <w:bottom w:val="none" w:sz="0" w:space="0" w:color="auto"/>
                                                                <w:right w:val="none" w:sz="0" w:space="0" w:color="auto"/>
                                                              </w:divBdr>
                                                              <w:divsChild>
                                                                <w:div w:id="264777188">
                                                                  <w:marLeft w:val="240"/>
                                                                  <w:marRight w:val="240"/>
                                                                  <w:marTop w:val="0"/>
                                                                  <w:marBottom w:val="0"/>
                                                                  <w:divBdr>
                                                                    <w:top w:val="none" w:sz="0" w:space="0" w:color="auto"/>
                                                                    <w:left w:val="none" w:sz="0" w:space="0" w:color="auto"/>
                                                                    <w:bottom w:val="none" w:sz="0" w:space="0" w:color="auto"/>
                                                                    <w:right w:val="none" w:sz="0" w:space="0" w:color="auto"/>
                                                                  </w:divBdr>
                                                                  <w:divsChild>
                                                                    <w:div w:id="1458643157">
                                                                      <w:marLeft w:val="240"/>
                                                                      <w:marRight w:val="0"/>
                                                                      <w:marTop w:val="0"/>
                                                                      <w:marBottom w:val="0"/>
                                                                      <w:divBdr>
                                                                        <w:top w:val="none" w:sz="0" w:space="0" w:color="auto"/>
                                                                        <w:left w:val="none" w:sz="0" w:space="0" w:color="auto"/>
                                                                        <w:bottom w:val="none" w:sz="0" w:space="0" w:color="auto"/>
                                                                        <w:right w:val="none" w:sz="0" w:space="0" w:color="auto"/>
                                                                      </w:divBdr>
                                                                    </w:div>
                                                                  </w:divsChild>
                                                                </w:div>
                                                                <w:div w:id="1453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0038">
                                                  <w:marLeft w:val="240"/>
                                                  <w:marRight w:val="240"/>
                                                  <w:marTop w:val="0"/>
                                                  <w:marBottom w:val="0"/>
                                                  <w:divBdr>
                                                    <w:top w:val="none" w:sz="0" w:space="0" w:color="auto"/>
                                                    <w:left w:val="none" w:sz="0" w:space="0" w:color="auto"/>
                                                    <w:bottom w:val="none" w:sz="0" w:space="0" w:color="auto"/>
                                                    <w:right w:val="none" w:sz="0" w:space="0" w:color="auto"/>
                                                  </w:divBdr>
                                                  <w:divsChild>
                                                    <w:div w:id="1825124722">
                                                      <w:marLeft w:val="240"/>
                                                      <w:marRight w:val="0"/>
                                                      <w:marTop w:val="0"/>
                                                      <w:marBottom w:val="0"/>
                                                      <w:divBdr>
                                                        <w:top w:val="none" w:sz="0" w:space="0" w:color="auto"/>
                                                        <w:left w:val="none" w:sz="0" w:space="0" w:color="auto"/>
                                                        <w:bottom w:val="none" w:sz="0" w:space="0" w:color="auto"/>
                                                        <w:right w:val="none" w:sz="0" w:space="0" w:color="auto"/>
                                                      </w:divBdr>
                                                    </w:div>
                                                    <w:div w:id="1099834178">
                                                      <w:marLeft w:val="0"/>
                                                      <w:marRight w:val="0"/>
                                                      <w:marTop w:val="0"/>
                                                      <w:marBottom w:val="0"/>
                                                      <w:divBdr>
                                                        <w:top w:val="none" w:sz="0" w:space="0" w:color="auto"/>
                                                        <w:left w:val="none" w:sz="0" w:space="0" w:color="auto"/>
                                                        <w:bottom w:val="none" w:sz="0" w:space="0" w:color="auto"/>
                                                        <w:right w:val="none" w:sz="0" w:space="0" w:color="auto"/>
                                                      </w:divBdr>
                                                      <w:divsChild>
                                                        <w:div w:id="1686904079">
                                                          <w:marLeft w:val="240"/>
                                                          <w:marRight w:val="240"/>
                                                          <w:marTop w:val="0"/>
                                                          <w:marBottom w:val="0"/>
                                                          <w:divBdr>
                                                            <w:top w:val="none" w:sz="0" w:space="0" w:color="auto"/>
                                                            <w:left w:val="none" w:sz="0" w:space="0" w:color="auto"/>
                                                            <w:bottom w:val="none" w:sz="0" w:space="0" w:color="auto"/>
                                                            <w:right w:val="none" w:sz="0" w:space="0" w:color="auto"/>
                                                          </w:divBdr>
                                                          <w:divsChild>
                                                            <w:div w:id="2077513420">
                                                              <w:marLeft w:val="240"/>
                                                              <w:marRight w:val="0"/>
                                                              <w:marTop w:val="0"/>
                                                              <w:marBottom w:val="0"/>
                                                              <w:divBdr>
                                                                <w:top w:val="none" w:sz="0" w:space="0" w:color="auto"/>
                                                                <w:left w:val="none" w:sz="0" w:space="0" w:color="auto"/>
                                                                <w:bottom w:val="none" w:sz="0" w:space="0" w:color="auto"/>
                                                                <w:right w:val="none" w:sz="0" w:space="0" w:color="auto"/>
                                                              </w:divBdr>
                                                            </w:div>
                                                          </w:divsChild>
                                                        </w:div>
                                                        <w:div w:id="12971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3845">
                                                  <w:marLeft w:val="240"/>
                                                  <w:marRight w:val="240"/>
                                                  <w:marTop w:val="0"/>
                                                  <w:marBottom w:val="0"/>
                                                  <w:divBdr>
                                                    <w:top w:val="none" w:sz="0" w:space="0" w:color="auto"/>
                                                    <w:left w:val="none" w:sz="0" w:space="0" w:color="auto"/>
                                                    <w:bottom w:val="none" w:sz="0" w:space="0" w:color="auto"/>
                                                    <w:right w:val="none" w:sz="0" w:space="0" w:color="auto"/>
                                                  </w:divBdr>
                                                  <w:divsChild>
                                                    <w:div w:id="878518317">
                                                      <w:marLeft w:val="240"/>
                                                      <w:marRight w:val="0"/>
                                                      <w:marTop w:val="0"/>
                                                      <w:marBottom w:val="0"/>
                                                      <w:divBdr>
                                                        <w:top w:val="none" w:sz="0" w:space="0" w:color="auto"/>
                                                        <w:left w:val="none" w:sz="0" w:space="0" w:color="auto"/>
                                                        <w:bottom w:val="none" w:sz="0" w:space="0" w:color="auto"/>
                                                        <w:right w:val="none" w:sz="0" w:space="0" w:color="auto"/>
                                                      </w:divBdr>
                                                    </w:div>
                                                  </w:divsChild>
                                                </w:div>
                                                <w:div w:id="1708721126">
                                                  <w:marLeft w:val="240"/>
                                                  <w:marRight w:val="240"/>
                                                  <w:marTop w:val="0"/>
                                                  <w:marBottom w:val="0"/>
                                                  <w:divBdr>
                                                    <w:top w:val="none" w:sz="0" w:space="0" w:color="auto"/>
                                                    <w:left w:val="none" w:sz="0" w:space="0" w:color="auto"/>
                                                    <w:bottom w:val="none" w:sz="0" w:space="0" w:color="auto"/>
                                                    <w:right w:val="none" w:sz="0" w:space="0" w:color="auto"/>
                                                  </w:divBdr>
                                                  <w:divsChild>
                                                    <w:div w:id="1319113955">
                                                      <w:marLeft w:val="240"/>
                                                      <w:marRight w:val="0"/>
                                                      <w:marTop w:val="0"/>
                                                      <w:marBottom w:val="0"/>
                                                      <w:divBdr>
                                                        <w:top w:val="none" w:sz="0" w:space="0" w:color="auto"/>
                                                        <w:left w:val="none" w:sz="0" w:space="0" w:color="auto"/>
                                                        <w:bottom w:val="none" w:sz="0" w:space="0" w:color="auto"/>
                                                        <w:right w:val="none" w:sz="0" w:space="0" w:color="auto"/>
                                                      </w:divBdr>
                                                    </w:div>
                                                  </w:divsChild>
                                                </w:div>
                                                <w:div w:id="880947024">
                                                  <w:marLeft w:val="240"/>
                                                  <w:marRight w:val="240"/>
                                                  <w:marTop w:val="0"/>
                                                  <w:marBottom w:val="0"/>
                                                  <w:divBdr>
                                                    <w:top w:val="none" w:sz="0" w:space="0" w:color="auto"/>
                                                    <w:left w:val="none" w:sz="0" w:space="0" w:color="auto"/>
                                                    <w:bottom w:val="none" w:sz="0" w:space="0" w:color="auto"/>
                                                    <w:right w:val="none" w:sz="0" w:space="0" w:color="auto"/>
                                                  </w:divBdr>
                                                  <w:divsChild>
                                                    <w:div w:id="391315594">
                                                      <w:marLeft w:val="240"/>
                                                      <w:marRight w:val="0"/>
                                                      <w:marTop w:val="0"/>
                                                      <w:marBottom w:val="0"/>
                                                      <w:divBdr>
                                                        <w:top w:val="none" w:sz="0" w:space="0" w:color="auto"/>
                                                        <w:left w:val="none" w:sz="0" w:space="0" w:color="auto"/>
                                                        <w:bottom w:val="none" w:sz="0" w:space="0" w:color="auto"/>
                                                        <w:right w:val="none" w:sz="0" w:space="0" w:color="auto"/>
                                                      </w:divBdr>
                                                    </w:div>
                                                  </w:divsChild>
                                                </w:div>
                                                <w:div w:id="642003249">
                                                  <w:marLeft w:val="240"/>
                                                  <w:marRight w:val="240"/>
                                                  <w:marTop w:val="0"/>
                                                  <w:marBottom w:val="0"/>
                                                  <w:divBdr>
                                                    <w:top w:val="none" w:sz="0" w:space="0" w:color="auto"/>
                                                    <w:left w:val="none" w:sz="0" w:space="0" w:color="auto"/>
                                                    <w:bottom w:val="none" w:sz="0" w:space="0" w:color="auto"/>
                                                    <w:right w:val="none" w:sz="0" w:space="0" w:color="auto"/>
                                                  </w:divBdr>
                                                  <w:divsChild>
                                                    <w:div w:id="752242391">
                                                      <w:marLeft w:val="240"/>
                                                      <w:marRight w:val="0"/>
                                                      <w:marTop w:val="0"/>
                                                      <w:marBottom w:val="0"/>
                                                      <w:divBdr>
                                                        <w:top w:val="none" w:sz="0" w:space="0" w:color="auto"/>
                                                        <w:left w:val="none" w:sz="0" w:space="0" w:color="auto"/>
                                                        <w:bottom w:val="none" w:sz="0" w:space="0" w:color="auto"/>
                                                        <w:right w:val="none" w:sz="0" w:space="0" w:color="auto"/>
                                                      </w:divBdr>
                                                    </w:div>
                                                  </w:divsChild>
                                                </w:div>
                                                <w:div w:id="1589657231">
                                                  <w:marLeft w:val="240"/>
                                                  <w:marRight w:val="240"/>
                                                  <w:marTop w:val="0"/>
                                                  <w:marBottom w:val="0"/>
                                                  <w:divBdr>
                                                    <w:top w:val="none" w:sz="0" w:space="0" w:color="auto"/>
                                                    <w:left w:val="none" w:sz="0" w:space="0" w:color="auto"/>
                                                    <w:bottom w:val="none" w:sz="0" w:space="0" w:color="auto"/>
                                                    <w:right w:val="none" w:sz="0" w:space="0" w:color="auto"/>
                                                  </w:divBdr>
                                                  <w:divsChild>
                                                    <w:div w:id="1220898452">
                                                      <w:marLeft w:val="240"/>
                                                      <w:marRight w:val="0"/>
                                                      <w:marTop w:val="0"/>
                                                      <w:marBottom w:val="0"/>
                                                      <w:divBdr>
                                                        <w:top w:val="none" w:sz="0" w:space="0" w:color="auto"/>
                                                        <w:left w:val="none" w:sz="0" w:space="0" w:color="auto"/>
                                                        <w:bottom w:val="none" w:sz="0" w:space="0" w:color="auto"/>
                                                        <w:right w:val="none" w:sz="0" w:space="0" w:color="auto"/>
                                                      </w:divBdr>
                                                    </w:div>
                                                  </w:divsChild>
                                                </w:div>
                                                <w:div w:id="957494041">
                                                  <w:marLeft w:val="240"/>
                                                  <w:marRight w:val="240"/>
                                                  <w:marTop w:val="0"/>
                                                  <w:marBottom w:val="0"/>
                                                  <w:divBdr>
                                                    <w:top w:val="none" w:sz="0" w:space="0" w:color="auto"/>
                                                    <w:left w:val="none" w:sz="0" w:space="0" w:color="auto"/>
                                                    <w:bottom w:val="none" w:sz="0" w:space="0" w:color="auto"/>
                                                    <w:right w:val="none" w:sz="0" w:space="0" w:color="auto"/>
                                                  </w:divBdr>
                                                  <w:divsChild>
                                                    <w:div w:id="391659059">
                                                      <w:marLeft w:val="240"/>
                                                      <w:marRight w:val="0"/>
                                                      <w:marTop w:val="0"/>
                                                      <w:marBottom w:val="0"/>
                                                      <w:divBdr>
                                                        <w:top w:val="none" w:sz="0" w:space="0" w:color="auto"/>
                                                        <w:left w:val="none" w:sz="0" w:space="0" w:color="auto"/>
                                                        <w:bottom w:val="none" w:sz="0" w:space="0" w:color="auto"/>
                                                        <w:right w:val="none" w:sz="0" w:space="0" w:color="auto"/>
                                                      </w:divBdr>
                                                    </w:div>
                                                  </w:divsChild>
                                                </w:div>
                                                <w:div w:id="1431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784">
                                          <w:marLeft w:val="240"/>
                                          <w:marRight w:val="240"/>
                                          <w:marTop w:val="0"/>
                                          <w:marBottom w:val="0"/>
                                          <w:divBdr>
                                            <w:top w:val="none" w:sz="0" w:space="0" w:color="auto"/>
                                            <w:left w:val="none" w:sz="0" w:space="0" w:color="auto"/>
                                            <w:bottom w:val="none" w:sz="0" w:space="0" w:color="auto"/>
                                            <w:right w:val="none" w:sz="0" w:space="0" w:color="auto"/>
                                          </w:divBdr>
                                          <w:divsChild>
                                            <w:div w:id="582223443">
                                              <w:marLeft w:val="240"/>
                                              <w:marRight w:val="0"/>
                                              <w:marTop w:val="0"/>
                                              <w:marBottom w:val="0"/>
                                              <w:divBdr>
                                                <w:top w:val="none" w:sz="0" w:space="0" w:color="auto"/>
                                                <w:left w:val="none" w:sz="0" w:space="0" w:color="auto"/>
                                                <w:bottom w:val="none" w:sz="0" w:space="0" w:color="auto"/>
                                                <w:right w:val="none" w:sz="0" w:space="0" w:color="auto"/>
                                              </w:divBdr>
                                            </w:div>
                                            <w:div w:id="1584873684">
                                              <w:marLeft w:val="0"/>
                                              <w:marRight w:val="0"/>
                                              <w:marTop w:val="0"/>
                                              <w:marBottom w:val="0"/>
                                              <w:divBdr>
                                                <w:top w:val="none" w:sz="0" w:space="0" w:color="auto"/>
                                                <w:left w:val="none" w:sz="0" w:space="0" w:color="auto"/>
                                                <w:bottom w:val="none" w:sz="0" w:space="0" w:color="auto"/>
                                                <w:right w:val="none" w:sz="0" w:space="0" w:color="auto"/>
                                              </w:divBdr>
                                              <w:divsChild>
                                                <w:div w:id="263729613">
                                                  <w:marLeft w:val="240"/>
                                                  <w:marRight w:val="240"/>
                                                  <w:marTop w:val="0"/>
                                                  <w:marBottom w:val="0"/>
                                                  <w:divBdr>
                                                    <w:top w:val="none" w:sz="0" w:space="0" w:color="auto"/>
                                                    <w:left w:val="none" w:sz="0" w:space="0" w:color="auto"/>
                                                    <w:bottom w:val="none" w:sz="0" w:space="0" w:color="auto"/>
                                                    <w:right w:val="none" w:sz="0" w:space="0" w:color="auto"/>
                                                  </w:divBdr>
                                                  <w:divsChild>
                                                    <w:div w:id="511725400">
                                                      <w:marLeft w:val="240"/>
                                                      <w:marRight w:val="0"/>
                                                      <w:marTop w:val="0"/>
                                                      <w:marBottom w:val="0"/>
                                                      <w:divBdr>
                                                        <w:top w:val="none" w:sz="0" w:space="0" w:color="auto"/>
                                                        <w:left w:val="none" w:sz="0" w:space="0" w:color="auto"/>
                                                        <w:bottom w:val="none" w:sz="0" w:space="0" w:color="auto"/>
                                                        <w:right w:val="none" w:sz="0" w:space="0" w:color="auto"/>
                                                      </w:divBdr>
                                                    </w:div>
                                                  </w:divsChild>
                                                </w:div>
                                                <w:div w:id="315232804">
                                                  <w:marLeft w:val="240"/>
                                                  <w:marRight w:val="240"/>
                                                  <w:marTop w:val="0"/>
                                                  <w:marBottom w:val="0"/>
                                                  <w:divBdr>
                                                    <w:top w:val="none" w:sz="0" w:space="0" w:color="auto"/>
                                                    <w:left w:val="none" w:sz="0" w:space="0" w:color="auto"/>
                                                    <w:bottom w:val="none" w:sz="0" w:space="0" w:color="auto"/>
                                                    <w:right w:val="none" w:sz="0" w:space="0" w:color="auto"/>
                                                  </w:divBdr>
                                                  <w:divsChild>
                                                    <w:div w:id="219022680">
                                                      <w:marLeft w:val="240"/>
                                                      <w:marRight w:val="0"/>
                                                      <w:marTop w:val="0"/>
                                                      <w:marBottom w:val="0"/>
                                                      <w:divBdr>
                                                        <w:top w:val="none" w:sz="0" w:space="0" w:color="auto"/>
                                                        <w:left w:val="none" w:sz="0" w:space="0" w:color="auto"/>
                                                        <w:bottom w:val="none" w:sz="0" w:space="0" w:color="auto"/>
                                                        <w:right w:val="none" w:sz="0" w:space="0" w:color="auto"/>
                                                      </w:divBdr>
                                                    </w:div>
                                                  </w:divsChild>
                                                </w:div>
                                                <w:div w:id="1795442392">
                                                  <w:marLeft w:val="240"/>
                                                  <w:marRight w:val="240"/>
                                                  <w:marTop w:val="0"/>
                                                  <w:marBottom w:val="0"/>
                                                  <w:divBdr>
                                                    <w:top w:val="none" w:sz="0" w:space="0" w:color="auto"/>
                                                    <w:left w:val="none" w:sz="0" w:space="0" w:color="auto"/>
                                                    <w:bottom w:val="none" w:sz="0" w:space="0" w:color="auto"/>
                                                    <w:right w:val="none" w:sz="0" w:space="0" w:color="auto"/>
                                                  </w:divBdr>
                                                  <w:divsChild>
                                                    <w:div w:id="155999461">
                                                      <w:marLeft w:val="240"/>
                                                      <w:marRight w:val="0"/>
                                                      <w:marTop w:val="0"/>
                                                      <w:marBottom w:val="0"/>
                                                      <w:divBdr>
                                                        <w:top w:val="none" w:sz="0" w:space="0" w:color="auto"/>
                                                        <w:left w:val="none" w:sz="0" w:space="0" w:color="auto"/>
                                                        <w:bottom w:val="none" w:sz="0" w:space="0" w:color="auto"/>
                                                        <w:right w:val="none" w:sz="0" w:space="0" w:color="auto"/>
                                                      </w:divBdr>
                                                    </w:div>
                                                  </w:divsChild>
                                                </w:div>
                                                <w:div w:id="2069304958">
                                                  <w:marLeft w:val="240"/>
                                                  <w:marRight w:val="240"/>
                                                  <w:marTop w:val="0"/>
                                                  <w:marBottom w:val="0"/>
                                                  <w:divBdr>
                                                    <w:top w:val="none" w:sz="0" w:space="0" w:color="auto"/>
                                                    <w:left w:val="none" w:sz="0" w:space="0" w:color="auto"/>
                                                    <w:bottom w:val="none" w:sz="0" w:space="0" w:color="auto"/>
                                                    <w:right w:val="none" w:sz="0" w:space="0" w:color="auto"/>
                                                  </w:divBdr>
                                                  <w:divsChild>
                                                    <w:div w:id="1926262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20745">
      <w:bodyDiv w:val="1"/>
      <w:marLeft w:val="0"/>
      <w:marRight w:val="0"/>
      <w:marTop w:val="0"/>
      <w:marBottom w:val="0"/>
      <w:divBdr>
        <w:top w:val="none" w:sz="0" w:space="0" w:color="auto"/>
        <w:left w:val="none" w:sz="0" w:space="0" w:color="auto"/>
        <w:bottom w:val="none" w:sz="0" w:space="0" w:color="auto"/>
        <w:right w:val="none" w:sz="0" w:space="0" w:color="auto"/>
      </w:divBdr>
    </w:div>
    <w:div w:id="1131483868">
      <w:bodyDiv w:val="1"/>
      <w:marLeft w:val="0"/>
      <w:marRight w:val="0"/>
      <w:marTop w:val="0"/>
      <w:marBottom w:val="0"/>
      <w:divBdr>
        <w:top w:val="none" w:sz="0" w:space="0" w:color="auto"/>
        <w:left w:val="none" w:sz="0" w:space="0" w:color="auto"/>
        <w:bottom w:val="none" w:sz="0" w:space="0" w:color="auto"/>
        <w:right w:val="none" w:sz="0" w:space="0" w:color="auto"/>
      </w:divBdr>
    </w:div>
    <w:div w:id="1248153968">
      <w:bodyDiv w:val="1"/>
      <w:marLeft w:val="0"/>
      <w:marRight w:val="360"/>
      <w:marTop w:val="0"/>
      <w:marBottom w:val="0"/>
      <w:divBdr>
        <w:top w:val="none" w:sz="0" w:space="0" w:color="auto"/>
        <w:left w:val="none" w:sz="0" w:space="0" w:color="auto"/>
        <w:bottom w:val="none" w:sz="0" w:space="0" w:color="auto"/>
        <w:right w:val="none" w:sz="0" w:space="0" w:color="auto"/>
      </w:divBdr>
      <w:divsChild>
        <w:div w:id="1132671825">
          <w:marLeft w:val="240"/>
          <w:marRight w:val="240"/>
          <w:marTop w:val="0"/>
          <w:marBottom w:val="0"/>
          <w:divBdr>
            <w:top w:val="none" w:sz="0" w:space="0" w:color="auto"/>
            <w:left w:val="none" w:sz="0" w:space="0" w:color="auto"/>
            <w:bottom w:val="none" w:sz="0" w:space="0" w:color="auto"/>
            <w:right w:val="none" w:sz="0" w:space="0" w:color="auto"/>
          </w:divBdr>
          <w:divsChild>
            <w:div w:id="393165373">
              <w:marLeft w:val="0"/>
              <w:marRight w:val="0"/>
              <w:marTop w:val="0"/>
              <w:marBottom w:val="0"/>
              <w:divBdr>
                <w:top w:val="none" w:sz="0" w:space="0" w:color="auto"/>
                <w:left w:val="none" w:sz="0" w:space="0" w:color="auto"/>
                <w:bottom w:val="none" w:sz="0" w:space="0" w:color="auto"/>
                <w:right w:val="none" w:sz="0" w:space="0" w:color="auto"/>
              </w:divBdr>
              <w:divsChild>
                <w:div w:id="389573344">
                  <w:marLeft w:val="240"/>
                  <w:marRight w:val="240"/>
                  <w:marTop w:val="0"/>
                  <w:marBottom w:val="0"/>
                  <w:divBdr>
                    <w:top w:val="none" w:sz="0" w:space="0" w:color="auto"/>
                    <w:left w:val="none" w:sz="0" w:space="0" w:color="auto"/>
                    <w:bottom w:val="none" w:sz="0" w:space="0" w:color="auto"/>
                    <w:right w:val="none" w:sz="0" w:space="0" w:color="auto"/>
                  </w:divBdr>
                  <w:divsChild>
                    <w:div w:id="1554272649">
                      <w:marLeft w:val="240"/>
                      <w:marRight w:val="0"/>
                      <w:marTop w:val="0"/>
                      <w:marBottom w:val="0"/>
                      <w:divBdr>
                        <w:top w:val="none" w:sz="0" w:space="0" w:color="auto"/>
                        <w:left w:val="none" w:sz="0" w:space="0" w:color="auto"/>
                        <w:bottom w:val="none" w:sz="0" w:space="0" w:color="auto"/>
                        <w:right w:val="none" w:sz="0" w:space="0" w:color="auto"/>
                      </w:divBdr>
                    </w:div>
                    <w:div w:id="1585725135">
                      <w:marLeft w:val="0"/>
                      <w:marRight w:val="0"/>
                      <w:marTop w:val="0"/>
                      <w:marBottom w:val="0"/>
                      <w:divBdr>
                        <w:top w:val="none" w:sz="0" w:space="0" w:color="auto"/>
                        <w:left w:val="none" w:sz="0" w:space="0" w:color="auto"/>
                        <w:bottom w:val="none" w:sz="0" w:space="0" w:color="auto"/>
                        <w:right w:val="none" w:sz="0" w:space="0" w:color="auto"/>
                      </w:divBdr>
                      <w:divsChild>
                        <w:div w:id="1443569445">
                          <w:marLeft w:val="240"/>
                          <w:marRight w:val="240"/>
                          <w:marTop w:val="0"/>
                          <w:marBottom w:val="0"/>
                          <w:divBdr>
                            <w:top w:val="none" w:sz="0" w:space="0" w:color="auto"/>
                            <w:left w:val="none" w:sz="0" w:space="0" w:color="auto"/>
                            <w:bottom w:val="none" w:sz="0" w:space="0" w:color="auto"/>
                            <w:right w:val="none" w:sz="0" w:space="0" w:color="auto"/>
                          </w:divBdr>
                          <w:divsChild>
                            <w:div w:id="366570520">
                              <w:marLeft w:val="240"/>
                              <w:marRight w:val="0"/>
                              <w:marTop w:val="0"/>
                              <w:marBottom w:val="0"/>
                              <w:divBdr>
                                <w:top w:val="none" w:sz="0" w:space="0" w:color="auto"/>
                                <w:left w:val="none" w:sz="0" w:space="0" w:color="auto"/>
                                <w:bottom w:val="none" w:sz="0" w:space="0" w:color="auto"/>
                                <w:right w:val="none" w:sz="0" w:space="0" w:color="auto"/>
                              </w:divBdr>
                            </w:div>
                            <w:div w:id="1107197603">
                              <w:marLeft w:val="0"/>
                              <w:marRight w:val="0"/>
                              <w:marTop w:val="0"/>
                              <w:marBottom w:val="0"/>
                              <w:divBdr>
                                <w:top w:val="none" w:sz="0" w:space="0" w:color="auto"/>
                                <w:left w:val="none" w:sz="0" w:space="0" w:color="auto"/>
                                <w:bottom w:val="none" w:sz="0" w:space="0" w:color="auto"/>
                                <w:right w:val="none" w:sz="0" w:space="0" w:color="auto"/>
                              </w:divBdr>
                              <w:divsChild>
                                <w:div w:id="303853392">
                                  <w:marLeft w:val="240"/>
                                  <w:marRight w:val="240"/>
                                  <w:marTop w:val="0"/>
                                  <w:marBottom w:val="0"/>
                                  <w:divBdr>
                                    <w:top w:val="none" w:sz="0" w:space="0" w:color="auto"/>
                                    <w:left w:val="none" w:sz="0" w:space="0" w:color="auto"/>
                                    <w:bottom w:val="none" w:sz="0" w:space="0" w:color="auto"/>
                                    <w:right w:val="none" w:sz="0" w:space="0" w:color="auto"/>
                                  </w:divBdr>
                                  <w:divsChild>
                                    <w:div w:id="1848062002">
                                      <w:marLeft w:val="240"/>
                                      <w:marRight w:val="0"/>
                                      <w:marTop w:val="0"/>
                                      <w:marBottom w:val="0"/>
                                      <w:divBdr>
                                        <w:top w:val="none" w:sz="0" w:space="0" w:color="auto"/>
                                        <w:left w:val="none" w:sz="0" w:space="0" w:color="auto"/>
                                        <w:bottom w:val="none" w:sz="0" w:space="0" w:color="auto"/>
                                        <w:right w:val="none" w:sz="0" w:space="0" w:color="auto"/>
                                      </w:divBdr>
                                    </w:div>
                                  </w:divsChild>
                                </w:div>
                                <w:div w:id="628752728">
                                  <w:marLeft w:val="240"/>
                                  <w:marRight w:val="240"/>
                                  <w:marTop w:val="0"/>
                                  <w:marBottom w:val="0"/>
                                  <w:divBdr>
                                    <w:top w:val="none" w:sz="0" w:space="0" w:color="auto"/>
                                    <w:left w:val="none" w:sz="0" w:space="0" w:color="auto"/>
                                    <w:bottom w:val="none" w:sz="0" w:space="0" w:color="auto"/>
                                    <w:right w:val="none" w:sz="0" w:space="0" w:color="auto"/>
                                  </w:divBdr>
                                  <w:divsChild>
                                    <w:div w:id="92164403">
                                      <w:marLeft w:val="240"/>
                                      <w:marRight w:val="0"/>
                                      <w:marTop w:val="0"/>
                                      <w:marBottom w:val="0"/>
                                      <w:divBdr>
                                        <w:top w:val="none" w:sz="0" w:space="0" w:color="auto"/>
                                        <w:left w:val="none" w:sz="0" w:space="0" w:color="auto"/>
                                        <w:bottom w:val="none" w:sz="0" w:space="0" w:color="auto"/>
                                        <w:right w:val="none" w:sz="0" w:space="0" w:color="auto"/>
                                      </w:divBdr>
                                    </w:div>
                                  </w:divsChild>
                                </w:div>
                                <w:div w:id="3972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3074">
                          <w:marLeft w:val="240"/>
                          <w:marRight w:val="240"/>
                          <w:marTop w:val="0"/>
                          <w:marBottom w:val="0"/>
                          <w:divBdr>
                            <w:top w:val="none" w:sz="0" w:space="0" w:color="auto"/>
                            <w:left w:val="none" w:sz="0" w:space="0" w:color="auto"/>
                            <w:bottom w:val="none" w:sz="0" w:space="0" w:color="auto"/>
                            <w:right w:val="none" w:sz="0" w:space="0" w:color="auto"/>
                          </w:divBdr>
                          <w:divsChild>
                            <w:div w:id="1343240027">
                              <w:marLeft w:val="240"/>
                              <w:marRight w:val="0"/>
                              <w:marTop w:val="0"/>
                              <w:marBottom w:val="0"/>
                              <w:divBdr>
                                <w:top w:val="none" w:sz="0" w:space="0" w:color="auto"/>
                                <w:left w:val="none" w:sz="0" w:space="0" w:color="auto"/>
                                <w:bottom w:val="none" w:sz="0" w:space="0" w:color="auto"/>
                                <w:right w:val="none" w:sz="0" w:space="0" w:color="auto"/>
                              </w:divBdr>
                            </w:div>
                            <w:div w:id="396249824">
                              <w:marLeft w:val="0"/>
                              <w:marRight w:val="0"/>
                              <w:marTop w:val="0"/>
                              <w:marBottom w:val="0"/>
                              <w:divBdr>
                                <w:top w:val="none" w:sz="0" w:space="0" w:color="auto"/>
                                <w:left w:val="none" w:sz="0" w:space="0" w:color="auto"/>
                                <w:bottom w:val="none" w:sz="0" w:space="0" w:color="auto"/>
                                <w:right w:val="none" w:sz="0" w:space="0" w:color="auto"/>
                              </w:divBdr>
                              <w:divsChild>
                                <w:div w:id="917977472">
                                  <w:marLeft w:val="240"/>
                                  <w:marRight w:val="240"/>
                                  <w:marTop w:val="0"/>
                                  <w:marBottom w:val="0"/>
                                  <w:divBdr>
                                    <w:top w:val="none" w:sz="0" w:space="0" w:color="auto"/>
                                    <w:left w:val="none" w:sz="0" w:space="0" w:color="auto"/>
                                    <w:bottom w:val="none" w:sz="0" w:space="0" w:color="auto"/>
                                    <w:right w:val="none" w:sz="0" w:space="0" w:color="auto"/>
                                  </w:divBdr>
                                  <w:divsChild>
                                    <w:div w:id="627054318">
                                      <w:marLeft w:val="240"/>
                                      <w:marRight w:val="0"/>
                                      <w:marTop w:val="0"/>
                                      <w:marBottom w:val="0"/>
                                      <w:divBdr>
                                        <w:top w:val="none" w:sz="0" w:space="0" w:color="auto"/>
                                        <w:left w:val="none" w:sz="0" w:space="0" w:color="auto"/>
                                        <w:bottom w:val="none" w:sz="0" w:space="0" w:color="auto"/>
                                        <w:right w:val="none" w:sz="0" w:space="0" w:color="auto"/>
                                      </w:divBdr>
                                    </w:div>
                                  </w:divsChild>
                                </w:div>
                                <w:div w:id="1171221315">
                                  <w:marLeft w:val="240"/>
                                  <w:marRight w:val="240"/>
                                  <w:marTop w:val="0"/>
                                  <w:marBottom w:val="0"/>
                                  <w:divBdr>
                                    <w:top w:val="none" w:sz="0" w:space="0" w:color="auto"/>
                                    <w:left w:val="none" w:sz="0" w:space="0" w:color="auto"/>
                                    <w:bottom w:val="none" w:sz="0" w:space="0" w:color="auto"/>
                                    <w:right w:val="none" w:sz="0" w:space="0" w:color="auto"/>
                                  </w:divBdr>
                                  <w:divsChild>
                                    <w:div w:id="2091000839">
                                      <w:marLeft w:val="240"/>
                                      <w:marRight w:val="0"/>
                                      <w:marTop w:val="0"/>
                                      <w:marBottom w:val="0"/>
                                      <w:divBdr>
                                        <w:top w:val="none" w:sz="0" w:space="0" w:color="auto"/>
                                        <w:left w:val="none" w:sz="0" w:space="0" w:color="auto"/>
                                        <w:bottom w:val="none" w:sz="0" w:space="0" w:color="auto"/>
                                        <w:right w:val="none" w:sz="0" w:space="0" w:color="auto"/>
                                      </w:divBdr>
                                    </w:div>
                                  </w:divsChild>
                                </w:div>
                                <w:div w:id="5724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402">
                          <w:marLeft w:val="240"/>
                          <w:marRight w:val="240"/>
                          <w:marTop w:val="0"/>
                          <w:marBottom w:val="0"/>
                          <w:divBdr>
                            <w:top w:val="none" w:sz="0" w:space="0" w:color="auto"/>
                            <w:left w:val="none" w:sz="0" w:space="0" w:color="auto"/>
                            <w:bottom w:val="none" w:sz="0" w:space="0" w:color="auto"/>
                            <w:right w:val="none" w:sz="0" w:space="0" w:color="auto"/>
                          </w:divBdr>
                          <w:divsChild>
                            <w:div w:id="1153252317">
                              <w:marLeft w:val="240"/>
                              <w:marRight w:val="0"/>
                              <w:marTop w:val="0"/>
                              <w:marBottom w:val="0"/>
                              <w:divBdr>
                                <w:top w:val="none" w:sz="0" w:space="0" w:color="auto"/>
                                <w:left w:val="none" w:sz="0" w:space="0" w:color="auto"/>
                                <w:bottom w:val="none" w:sz="0" w:space="0" w:color="auto"/>
                                <w:right w:val="none" w:sz="0" w:space="0" w:color="auto"/>
                              </w:divBdr>
                            </w:div>
                            <w:div w:id="126122771">
                              <w:marLeft w:val="0"/>
                              <w:marRight w:val="0"/>
                              <w:marTop w:val="0"/>
                              <w:marBottom w:val="0"/>
                              <w:divBdr>
                                <w:top w:val="none" w:sz="0" w:space="0" w:color="auto"/>
                                <w:left w:val="none" w:sz="0" w:space="0" w:color="auto"/>
                                <w:bottom w:val="none" w:sz="0" w:space="0" w:color="auto"/>
                                <w:right w:val="none" w:sz="0" w:space="0" w:color="auto"/>
                              </w:divBdr>
                              <w:divsChild>
                                <w:div w:id="937638132">
                                  <w:marLeft w:val="240"/>
                                  <w:marRight w:val="240"/>
                                  <w:marTop w:val="0"/>
                                  <w:marBottom w:val="0"/>
                                  <w:divBdr>
                                    <w:top w:val="none" w:sz="0" w:space="0" w:color="auto"/>
                                    <w:left w:val="none" w:sz="0" w:space="0" w:color="auto"/>
                                    <w:bottom w:val="none" w:sz="0" w:space="0" w:color="auto"/>
                                    <w:right w:val="none" w:sz="0" w:space="0" w:color="auto"/>
                                  </w:divBdr>
                                  <w:divsChild>
                                    <w:div w:id="367994340">
                                      <w:marLeft w:val="240"/>
                                      <w:marRight w:val="0"/>
                                      <w:marTop w:val="0"/>
                                      <w:marBottom w:val="0"/>
                                      <w:divBdr>
                                        <w:top w:val="none" w:sz="0" w:space="0" w:color="auto"/>
                                        <w:left w:val="none" w:sz="0" w:space="0" w:color="auto"/>
                                        <w:bottom w:val="none" w:sz="0" w:space="0" w:color="auto"/>
                                        <w:right w:val="none" w:sz="0" w:space="0" w:color="auto"/>
                                      </w:divBdr>
                                    </w:div>
                                  </w:divsChild>
                                </w:div>
                                <w:div w:id="883565744">
                                  <w:marLeft w:val="240"/>
                                  <w:marRight w:val="240"/>
                                  <w:marTop w:val="0"/>
                                  <w:marBottom w:val="0"/>
                                  <w:divBdr>
                                    <w:top w:val="none" w:sz="0" w:space="0" w:color="auto"/>
                                    <w:left w:val="none" w:sz="0" w:space="0" w:color="auto"/>
                                    <w:bottom w:val="none" w:sz="0" w:space="0" w:color="auto"/>
                                    <w:right w:val="none" w:sz="0" w:space="0" w:color="auto"/>
                                  </w:divBdr>
                                  <w:divsChild>
                                    <w:div w:id="101581021">
                                      <w:marLeft w:val="240"/>
                                      <w:marRight w:val="0"/>
                                      <w:marTop w:val="0"/>
                                      <w:marBottom w:val="0"/>
                                      <w:divBdr>
                                        <w:top w:val="none" w:sz="0" w:space="0" w:color="auto"/>
                                        <w:left w:val="none" w:sz="0" w:space="0" w:color="auto"/>
                                        <w:bottom w:val="none" w:sz="0" w:space="0" w:color="auto"/>
                                        <w:right w:val="none" w:sz="0" w:space="0" w:color="auto"/>
                                      </w:divBdr>
                                    </w:div>
                                  </w:divsChild>
                                </w:div>
                                <w:div w:id="21119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631">
                          <w:marLeft w:val="240"/>
                          <w:marRight w:val="240"/>
                          <w:marTop w:val="0"/>
                          <w:marBottom w:val="0"/>
                          <w:divBdr>
                            <w:top w:val="none" w:sz="0" w:space="0" w:color="auto"/>
                            <w:left w:val="none" w:sz="0" w:space="0" w:color="auto"/>
                            <w:bottom w:val="none" w:sz="0" w:space="0" w:color="auto"/>
                            <w:right w:val="none" w:sz="0" w:space="0" w:color="auto"/>
                          </w:divBdr>
                          <w:divsChild>
                            <w:div w:id="1012415571">
                              <w:marLeft w:val="240"/>
                              <w:marRight w:val="0"/>
                              <w:marTop w:val="0"/>
                              <w:marBottom w:val="0"/>
                              <w:divBdr>
                                <w:top w:val="none" w:sz="0" w:space="0" w:color="auto"/>
                                <w:left w:val="none" w:sz="0" w:space="0" w:color="auto"/>
                                <w:bottom w:val="none" w:sz="0" w:space="0" w:color="auto"/>
                                <w:right w:val="none" w:sz="0" w:space="0" w:color="auto"/>
                              </w:divBdr>
                            </w:div>
                            <w:div w:id="1658024634">
                              <w:marLeft w:val="0"/>
                              <w:marRight w:val="0"/>
                              <w:marTop w:val="0"/>
                              <w:marBottom w:val="0"/>
                              <w:divBdr>
                                <w:top w:val="none" w:sz="0" w:space="0" w:color="auto"/>
                                <w:left w:val="none" w:sz="0" w:space="0" w:color="auto"/>
                                <w:bottom w:val="none" w:sz="0" w:space="0" w:color="auto"/>
                                <w:right w:val="none" w:sz="0" w:space="0" w:color="auto"/>
                              </w:divBdr>
                              <w:divsChild>
                                <w:div w:id="1354964743">
                                  <w:marLeft w:val="240"/>
                                  <w:marRight w:val="240"/>
                                  <w:marTop w:val="0"/>
                                  <w:marBottom w:val="0"/>
                                  <w:divBdr>
                                    <w:top w:val="none" w:sz="0" w:space="0" w:color="auto"/>
                                    <w:left w:val="none" w:sz="0" w:space="0" w:color="auto"/>
                                    <w:bottom w:val="none" w:sz="0" w:space="0" w:color="auto"/>
                                    <w:right w:val="none" w:sz="0" w:space="0" w:color="auto"/>
                                  </w:divBdr>
                                  <w:divsChild>
                                    <w:div w:id="1268779278">
                                      <w:marLeft w:val="240"/>
                                      <w:marRight w:val="0"/>
                                      <w:marTop w:val="0"/>
                                      <w:marBottom w:val="0"/>
                                      <w:divBdr>
                                        <w:top w:val="none" w:sz="0" w:space="0" w:color="auto"/>
                                        <w:left w:val="none" w:sz="0" w:space="0" w:color="auto"/>
                                        <w:bottom w:val="none" w:sz="0" w:space="0" w:color="auto"/>
                                        <w:right w:val="none" w:sz="0" w:space="0" w:color="auto"/>
                                      </w:divBdr>
                                    </w:div>
                                    <w:div w:id="1516000421">
                                      <w:marLeft w:val="0"/>
                                      <w:marRight w:val="0"/>
                                      <w:marTop w:val="0"/>
                                      <w:marBottom w:val="0"/>
                                      <w:divBdr>
                                        <w:top w:val="none" w:sz="0" w:space="0" w:color="auto"/>
                                        <w:left w:val="none" w:sz="0" w:space="0" w:color="auto"/>
                                        <w:bottom w:val="none" w:sz="0" w:space="0" w:color="auto"/>
                                        <w:right w:val="none" w:sz="0" w:space="0" w:color="auto"/>
                                      </w:divBdr>
                                      <w:divsChild>
                                        <w:div w:id="30112565">
                                          <w:marLeft w:val="240"/>
                                          <w:marRight w:val="240"/>
                                          <w:marTop w:val="0"/>
                                          <w:marBottom w:val="0"/>
                                          <w:divBdr>
                                            <w:top w:val="none" w:sz="0" w:space="0" w:color="auto"/>
                                            <w:left w:val="none" w:sz="0" w:space="0" w:color="auto"/>
                                            <w:bottom w:val="none" w:sz="0" w:space="0" w:color="auto"/>
                                            <w:right w:val="none" w:sz="0" w:space="0" w:color="auto"/>
                                          </w:divBdr>
                                          <w:divsChild>
                                            <w:div w:id="1523206469">
                                              <w:marLeft w:val="240"/>
                                              <w:marRight w:val="0"/>
                                              <w:marTop w:val="0"/>
                                              <w:marBottom w:val="0"/>
                                              <w:divBdr>
                                                <w:top w:val="none" w:sz="0" w:space="0" w:color="auto"/>
                                                <w:left w:val="none" w:sz="0" w:space="0" w:color="auto"/>
                                                <w:bottom w:val="none" w:sz="0" w:space="0" w:color="auto"/>
                                                <w:right w:val="none" w:sz="0" w:space="0" w:color="auto"/>
                                              </w:divBdr>
                                            </w:div>
                                          </w:divsChild>
                                        </w:div>
                                        <w:div w:id="1314070002">
                                          <w:marLeft w:val="240"/>
                                          <w:marRight w:val="240"/>
                                          <w:marTop w:val="0"/>
                                          <w:marBottom w:val="0"/>
                                          <w:divBdr>
                                            <w:top w:val="none" w:sz="0" w:space="0" w:color="auto"/>
                                            <w:left w:val="none" w:sz="0" w:space="0" w:color="auto"/>
                                            <w:bottom w:val="none" w:sz="0" w:space="0" w:color="auto"/>
                                            <w:right w:val="none" w:sz="0" w:space="0" w:color="auto"/>
                                          </w:divBdr>
                                          <w:divsChild>
                                            <w:div w:id="1020283010">
                                              <w:marLeft w:val="240"/>
                                              <w:marRight w:val="0"/>
                                              <w:marTop w:val="0"/>
                                              <w:marBottom w:val="0"/>
                                              <w:divBdr>
                                                <w:top w:val="none" w:sz="0" w:space="0" w:color="auto"/>
                                                <w:left w:val="none" w:sz="0" w:space="0" w:color="auto"/>
                                                <w:bottom w:val="none" w:sz="0" w:space="0" w:color="auto"/>
                                                <w:right w:val="none" w:sz="0" w:space="0" w:color="auto"/>
                                              </w:divBdr>
                                            </w:div>
                                          </w:divsChild>
                                        </w:div>
                                        <w:div w:id="13363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37">
                  <w:marLeft w:val="240"/>
                  <w:marRight w:val="240"/>
                  <w:marTop w:val="0"/>
                  <w:marBottom w:val="0"/>
                  <w:divBdr>
                    <w:top w:val="none" w:sz="0" w:space="0" w:color="auto"/>
                    <w:left w:val="none" w:sz="0" w:space="0" w:color="auto"/>
                    <w:bottom w:val="none" w:sz="0" w:space="0" w:color="auto"/>
                    <w:right w:val="none" w:sz="0" w:space="0" w:color="auto"/>
                  </w:divBdr>
                  <w:divsChild>
                    <w:div w:id="860169734">
                      <w:marLeft w:val="240"/>
                      <w:marRight w:val="0"/>
                      <w:marTop w:val="0"/>
                      <w:marBottom w:val="0"/>
                      <w:divBdr>
                        <w:top w:val="none" w:sz="0" w:space="0" w:color="auto"/>
                        <w:left w:val="none" w:sz="0" w:space="0" w:color="auto"/>
                        <w:bottom w:val="none" w:sz="0" w:space="0" w:color="auto"/>
                        <w:right w:val="none" w:sz="0" w:space="0" w:color="auto"/>
                      </w:divBdr>
                    </w:div>
                    <w:div w:id="1834568219">
                      <w:marLeft w:val="0"/>
                      <w:marRight w:val="0"/>
                      <w:marTop w:val="0"/>
                      <w:marBottom w:val="0"/>
                      <w:divBdr>
                        <w:top w:val="none" w:sz="0" w:space="0" w:color="auto"/>
                        <w:left w:val="none" w:sz="0" w:space="0" w:color="auto"/>
                        <w:bottom w:val="none" w:sz="0" w:space="0" w:color="auto"/>
                        <w:right w:val="none" w:sz="0" w:space="0" w:color="auto"/>
                      </w:divBdr>
                      <w:divsChild>
                        <w:div w:id="383069480">
                          <w:marLeft w:val="240"/>
                          <w:marRight w:val="240"/>
                          <w:marTop w:val="0"/>
                          <w:marBottom w:val="0"/>
                          <w:divBdr>
                            <w:top w:val="none" w:sz="0" w:space="0" w:color="auto"/>
                            <w:left w:val="none" w:sz="0" w:space="0" w:color="auto"/>
                            <w:bottom w:val="none" w:sz="0" w:space="0" w:color="auto"/>
                            <w:right w:val="none" w:sz="0" w:space="0" w:color="auto"/>
                          </w:divBdr>
                          <w:divsChild>
                            <w:div w:id="1157578859">
                              <w:marLeft w:val="240"/>
                              <w:marRight w:val="0"/>
                              <w:marTop w:val="0"/>
                              <w:marBottom w:val="0"/>
                              <w:divBdr>
                                <w:top w:val="none" w:sz="0" w:space="0" w:color="auto"/>
                                <w:left w:val="none" w:sz="0" w:space="0" w:color="auto"/>
                                <w:bottom w:val="none" w:sz="0" w:space="0" w:color="auto"/>
                                <w:right w:val="none" w:sz="0" w:space="0" w:color="auto"/>
                              </w:divBdr>
                            </w:div>
                            <w:div w:id="1038891276">
                              <w:marLeft w:val="0"/>
                              <w:marRight w:val="0"/>
                              <w:marTop w:val="0"/>
                              <w:marBottom w:val="0"/>
                              <w:divBdr>
                                <w:top w:val="none" w:sz="0" w:space="0" w:color="auto"/>
                                <w:left w:val="none" w:sz="0" w:space="0" w:color="auto"/>
                                <w:bottom w:val="none" w:sz="0" w:space="0" w:color="auto"/>
                                <w:right w:val="none" w:sz="0" w:space="0" w:color="auto"/>
                              </w:divBdr>
                              <w:divsChild>
                                <w:div w:id="664550830">
                                  <w:marLeft w:val="240"/>
                                  <w:marRight w:val="240"/>
                                  <w:marTop w:val="0"/>
                                  <w:marBottom w:val="0"/>
                                  <w:divBdr>
                                    <w:top w:val="none" w:sz="0" w:space="0" w:color="auto"/>
                                    <w:left w:val="none" w:sz="0" w:space="0" w:color="auto"/>
                                    <w:bottom w:val="none" w:sz="0" w:space="0" w:color="auto"/>
                                    <w:right w:val="none" w:sz="0" w:space="0" w:color="auto"/>
                                  </w:divBdr>
                                  <w:divsChild>
                                    <w:div w:id="1807160195">
                                      <w:marLeft w:val="240"/>
                                      <w:marRight w:val="0"/>
                                      <w:marTop w:val="0"/>
                                      <w:marBottom w:val="0"/>
                                      <w:divBdr>
                                        <w:top w:val="none" w:sz="0" w:space="0" w:color="auto"/>
                                        <w:left w:val="none" w:sz="0" w:space="0" w:color="auto"/>
                                        <w:bottom w:val="none" w:sz="0" w:space="0" w:color="auto"/>
                                        <w:right w:val="none" w:sz="0" w:space="0" w:color="auto"/>
                                      </w:divBdr>
                                    </w:div>
                                  </w:divsChild>
                                </w:div>
                                <w:div w:id="898053575">
                                  <w:marLeft w:val="240"/>
                                  <w:marRight w:val="240"/>
                                  <w:marTop w:val="0"/>
                                  <w:marBottom w:val="0"/>
                                  <w:divBdr>
                                    <w:top w:val="none" w:sz="0" w:space="0" w:color="auto"/>
                                    <w:left w:val="none" w:sz="0" w:space="0" w:color="auto"/>
                                    <w:bottom w:val="none" w:sz="0" w:space="0" w:color="auto"/>
                                    <w:right w:val="none" w:sz="0" w:space="0" w:color="auto"/>
                                  </w:divBdr>
                                  <w:divsChild>
                                    <w:div w:id="1765610582">
                                      <w:marLeft w:val="240"/>
                                      <w:marRight w:val="0"/>
                                      <w:marTop w:val="0"/>
                                      <w:marBottom w:val="0"/>
                                      <w:divBdr>
                                        <w:top w:val="none" w:sz="0" w:space="0" w:color="auto"/>
                                        <w:left w:val="none" w:sz="0" w:space="0" w:color="auto"/>
                                        <w:bottom w:val="none" w:sz="0" w:space="0" w:color="auto"/>
                                        <w:right w:val="none" w:sz="0" w:space="0" w:color="auto"/>
                                      </w:divBdr>
                                    </w:div>
                                  </w:divsChild>
                                </w:div>
                                <w:div w:id="1278832402">
                                  <w:marLeft w:val="240"/>
                                  <w:marRight w:val="240"/>
                                  <w:marTop w:val="0"/>
                                  <w:marBottom w:val="0"/>
                                  <w:divBdr>
                                    <w:top w:val="none" w:sz="0" w:space="0" w:color="auto"/>
                                    <w:left w:val="none" w:sz="0" w:space="0" w:color="auto"/>
                                    <w:bottom w:val="none" w:sz="0" w:space="0" w:color="auto"/>
                                    <w:right w:val="none" w:sz="0" w:space="0" w:color="auto"/>
                                  </w:divBdr>
                                  <w:divsChild>
                                    <w:div w:id="639191873">
                                      <w:marLeft w:val="240"/>
                                      <w:marRight w:val="0"/>
                                      <w:marTop w:val="0"/>
                                      <w:marBottom w:val="0"/>
                                      <w:divBdr>
                                        <w:top w:val="none" w:sz="0" w:space="0" w:color="auto"/>
                                        <w:left w:val="none" w:sz="0" w:space="0" w:color="auto"/>
                                        <w:bottom w:val="none" w:sz="0" w:space="0" w:color="auto"/>
                                        <w:right w:val="none" w:sz="0" w:space="0" w:color="auto"/>
                                      </w:divBdr>
                                    </w:div>
                                    <w:div w:id="1479490172">
                                      <w:marLeft w:val="0"/>
                                      <w:marRight w:val="0"/>
                                      <w:marTop w:val="0"/>
                                      <w:marBottom w:val="0"/>
                                      <w:divBdr>
                                        <w:top w:val="none" w:sz="0" w:space="0" w:color="auto"/>
                                        <w:left w:val="none" w:sz="0" w:space="0" w:color="auto"/>
                                        <w:bottom w:val="none" w:sz="0" w:space="0" w:color="auto"/>
                                        <w:right w:val="none" w:sz="0" w:space="0" w:color="auto"/>
                                      </w:divBdr>
                                      <w:divsChild>
                                        <w:div w:id="1671441047">
                                          <w:marLeft w:val="240"/>
                                          <w:marRight w:val="240"/>
                                          <w:marTop w:val="0"/>
                                          <w:marBottom w:val="0"/>
                                          <w:divBdr>
                                            <w:top w:val="none" w:sz="0" w:space="0" w:color="auto"/>
                                            <w:left w:val="none" w:sz="0" w:space="0" w:color="auto"/>
                                            <w:bottom w:val="none" w:sz="0" w:space="0" w:color="auto"/>
                                            <w:right w:val="none" w:sz="0" w:space="0" w:color="auto"/>
                                          </w:divBdr>
                                          <w:divsChild>
                                            <w:div w:id="627901924">
                                              <w:marLeft w:val="240"/>
                                              <w:marRight w:val="0"/>
                                              <w:marTop w:val="0"/>
                                              <w:marBottom w:val="0"/>
                                              <w:divBdr>
                                                <w:top w:val="none" w:sz="0" w:space="0" w:color="auto"/>
                                                <w:left w:val="none" w:sz="0" w:space="0" w:color="auto"/>
                                                <w:bottom w:val="none" w:sz="0" w:space="0" w:color="auto"/>
                                                <w:right w:val="none" w:sz="0" w:space="0" w:color="auto"/>
                                              </w:divBdr>
                                            </w:div>
                                            <w:div w:id="121852880">
                                              <w:marLeft w:val="0"/>
                                              <w:marRight w:val="0"/>
                                              <w:marTop w:val="0"/>
                                              <w:marBottom w:val="0"/>
                                              <w:divBdr>
                                                <w:top w:val="none" w:sz="0" w:space="0" w:color="auto"/>
                                                <w:left w:val="none" w:sz="0" w:space="0" w:color="auto"/>
                                                <w:bottom w:val="none" w:sz="0" w:space="0" w:color="auto"/>
                                                <w:right w:val="none" w:sz="0" w:space="0" w:color="auto"/>
                                              </w:divBdr>
                                              <w:divsChild>
                                                <w:div w:id="227964865">
                                                  <w:marLeft w:val="240"/>
                                                  <w:marRight w:val="240"/>
                                                  <w:marTop w:val="0"/>
                                                  <w:marBottom w:val="0"/>
                                                  <w:divBdr>
                                                    <w:top w:val="none" w:sz="0" w:space="0" w:color="auto"/>
                                                    <w:left w:val="none" w:sz="0" w:space="0" w:color="auto"/>
                                                    <w:bottom w:val="none" w:sz="0" w:space="0" w:color="auto"/>
                                                    <w:right w:val="none" w:sz="0" w:space="0" w:color="auto"/>
                                                  </w:divBdr>
                                                  <w:divsChild>
                                                    <w:div w:id="255671707">
                                                      <w:marLeft w:val="240"/>
                                                      <w:marRight w:val="0"/>
                                                      <w:marTop w:val="0"/>
                                                      <w:marBottom w:val="0"/>
                                                      <w:divBdr>
                                                        <w:top w:val="none" w:sz="0" w:space="0" w:color="auto"/>
                                                        <w:left w:val="none" w:sz="0" w:space="0" w:color="auto"/>
                                                        <w:bottom w:val="none" w:sz="0" w:space="0" w:color="auto"/>
                                                        <w:right w:val="none" w:sz="0" w:space="0" w:color="auto"/>
                                                      </w:divBdr>
                                                    </w:div>
                                                  </w:divsChild>
                                                </w:div>
                                                <w:div w:id="559101410">
                                                  <w:marLeft w:val="240"/>
                                                  <w:marRight w:val="240"/>
                                                  <w:marTop w:val="0"/>
                                                  <w:marBottom w:val="0"/>
                                                  <w:divBdr>
                                                    <w:top w:val="none" w:sz="0" w:space="0" w:color="auto"/>
                                                    <w:left w:val="none" w:sz="0" w:space="0" w:color="auto"/>
                                                    <w:bottom w:val="none" w:sz="0" w:space="0" w:color="auto"/>
                                                    <w:right w:val="none" w:sz="0" w:space="0" w:color="auto"/>
                                                  </w:divBdr>
                                                  <w:divsChild>
                                                    <w:div w:id="1643465414">
                                                      <w:marLeft w:val="240"/>
                                                      <w:marRight w:val="0"/>
                                                      <w:marTop w:val="0"/>
                                                      <w:marBottom w:val="0"/>
                                                      <w:divBdr>
                                                        <w:top w:val="none" w:sz="0" w:space="0" w:color="auto"/>
                                                        <w:left w:val="none" w:sz="0" w:space="0" w:color="auto"/>
                                                        <w:bottom w:val="none" w:sz="0" w:space="0" w:color="auto"/>
                                                        <w:right w:val="none" w:sz="0" w:space="0" w:color="auto"/>
                                                      </w:divBdr>
                                                    </w:div>
                                                  </w:divsChild>
                                                </w:div>
                                                <w:div w:id="1911882289">
                                                  <w:marLeft w:val="240"/>
                                                  <w:marRight w:val="240"/>
                                                  <w:marTop w:val="0"/>
                                                  <w:marBottom w:val="0"/>
                                                  <w:divBdr>
                                                    <w:top w:val="none" w:sz="0" w:space="0" w:color="auto"/>
                                                    <w:left w:val="none" w:sz="0" w:space="0" w:color="auto"/>
                                                    <w:bottom w:val="none" w:sz="0" w:space="0" w:color="auto"/>
                                                    <w:right w:val="none" w:sz="0" w:space="0" w:color="auto"/>
                                                  </w:divBdr>
                                                  <w:divsChild>
                                                    <w:div w:id="1222403979">
                                                      <w:marLeft w:val="240"/>
                                                      <w:marRight w:val="0"/>
                                                      <w:marTop w:val="0"/>
                                                      <w:marBottom w:val="0"/>
                                                      <w:divBdr>
                                                        <w:top w:val="none" w:sz="0" w:space="0" w:color="auto"/>
                                                        <w:left w:val="none" w:sz="0" w:space="0" w:color="auto"/>
                                                        <w:bottom w:val="none" w:sz="0" w:space="0" w:color="auto"/>
                                                        <w:right w:val="none" w:sz="0" w:space="0" w:color="auto"/>
                                                      </w:divBdr>
                                                    </w:div>
                                                    <w:div w:id="1912807963">
                                                      <w:marLeft w:val="0"/>
                                                      <w:marRight w:val="0"/>
                                                      <w:marTop w:val="0"/>
                                                      <w:marBottom w:val="0"/>
                                                      <w:divBdr>
                                                        <w:top w:val="none" w:sz="0" w:space="0" w:color="auto"/>
                                                        <w:left w:val="none" w:sz="0" w:space="0" w:color="auto"/>
                                                        <w:bottom w:val="none" w:sz="0" w:space="0" w:color="auto"/>
                                                        <w:right w:val="none" w:sz="0" w:space="0" w:color="auto"/>
                                                      </w:divBdr>
                                                      <w:divsChild>
                                                        <w:div w:id="1922595042">
                                                          <w:marLeft w:val="240"/>
                                                          <w:marRight w:val="240"/>
                                                          <w:marTop w:val="0"/>
                                                          <w:marBottom w:val="0"/>
                                                          <w:divBdr>
                                                            <w:top w:val="none" w:sz="0" w:space="0" w:color="auto"/>
                                                            <w:left w:val="none" w:sz="0" w:space="0" w:color="auto"/>
                                                            <w:bottom w:val="none" w:sz="0" w:space="0" w:color="auto"/>
                                                            <w:right w:val="none" w:sz="0" w:space="0" w:color="auto"/>
                                                          </w:divBdr>
                                                          <w:divsChild>
                                                            <w:div w:id="1429155172">
                                                              <w:marLeft w:val="240"/>
                                                              <w:marRight w:val="0"/>
                                                              <w:marTop w:val="0"/>
                                                              <w:marBottom w:val="0"/>
                                                              <w:divBdr>
                                                                <w:top w:val="none" w:sz="0" w:space="0" w:color="auto"/>
                                                                <w:left w:val="none" w:sz="0" w:space="0" w:color="auto"/>
                                                                <w:bottom w:val="none" w:sz="0" w:space="0" w:color="auto"/>
                                                                <w:right w:val="none" w:sz="0" w:space="0" w:color="auto"/>
                                                              </w:divBdr>
                                                            </w:div>
                                                          </w:divsChild>
                                                        </w:div>
                                                        <w:div w:id="3464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9740">
                                                  <w:marLeft w:val="240"/>
                                                  <w:marRight w:val="240"/>
                                                  <w:marTop w:val="0"/>
                                                  <w:marBottom w:val="0"/>
                                                  <w:divBdr>
                                                    <w:top w:val="none" w:sz="0" w:space="0" w:color="auto"/>
                                                    <w:left w:val="none" w:sz="0" w:space="0" w:color="auto"/>
                                                    <w:bottom w:val="none" w:sz="0" w:space="0" w:color="auto"/>
                                                    <w:right w:val="none" w:sz="0" w:space="0" w:color="auto"/>
                                                  </w:divBdr>
                                                  <w:divsChild>
                                                    <w:div w:id="240336705">
                                                      <w:marLeft w:val="240"/>
                                                      <w:marRight w:val="0"/>
                                                      <w:marTop w:val="0"/>
                                                      <w:marBottom w:val="0"/>
                                                      <w:divBdr>
                                                        <w:top w:val="none" w:sz="0" w:space="0" w:color="auto"/>
                                                        <w:left w:val="none" w:sz="0" w:space="0" w:color="auto"/>
                                                        <w:bottom w:val="none" w:sz="0" w:space="0" w:color="auto"/>
                                                        <w:right w:val="none" w:sz="0" w:space="0" w:color="auto"/>
                                                      </w:divBdr>
                                                    </w:div>
                                                    <w:div w:id="1953436158">
                                                      <w:marLeft w:val="0"/>
                                                      <w:marRight w:val="0"/>
                                                      <w:marTop w:val="0"/>
                                                      <w:marBottom w:val="0"/>
                                                      <w:divBdr>
                                                        <w:top w:val="none" w:sz="0" w:space="0" w:color="auto"/>
                                                        <w:left w:val="none" w:sz="0" w:space="0" w:color="auto"/>
                                                        <w:bottom w:val="none" w:sz="0" w:space="0" w:color="auto"/>
                                                        <w:right w:val="none" w:sz="0" w:space="0" w:color="auto"/>
                                                      </w:divBdr>
                                                      <w:divsChild>
                                                        <w:div w:id="1361927875">
                                                          <w:marLeft w:val="240"/>
                                                          <w:marRight w:val="240"/>
                                                          <w:marTop w:val="0"/>
                                                          <w:marBottom w:val="0"/>
                                                          <w:divBdr>
                                                            <w:top w:val="none" w:sz="0" w:space="0" w:color="auto"/>
                                                            <w:left w:val="none" w:sz="0" w:space="0" w:color="auto"/>
                                                            <w:bottom w:val="none" w:sz="0" w:space="0" w:color="auto"/>
                                                            <w:right w:val="none" w:sz="0" w:space="0" w:color="auto"/>
                                                          </w:divBdr>
                                                          <w:divsChild>
                                                            <w:div w:id="1106658285">
                                                              <w:marLeft w:val="240"/>
                                                              <w:marRight w:val="0"/>
                                                              <w:marTop w:val="0"/>
                                                              <w:marBottom w:val="0"/>
                                                              <w:divBdr>
                                                                <w:top w:val="none" w:sz="0" w:space="0" w:color="auto"/>
                                                                <w:left w:val="none" w:sz="0" w:space="0" w:color="auto"/>
                                                                <w:bottom w:val="none" w:sz="0" w:space="0" w:color="auto"/>
                                                                <w:right w:val="none" w:sz="0" w:space="0" w:color="auto"/>
                                                              </w:divBdr>
                                                            </w:div>
                                                            <w:div w:id="1847019564">
                                                              <w:marLeft w:val="0"/>
                                                              <w:marRight w:val="0"/>
                                                              <w:marTop w:val="0"/>
                                                              <w:marBottom w:val="0"/>
                                                              <w:divBdr>
                                                                <w:top w:val="none" w:sz="0" w:space="0" w:color="auto"/>
                                                                <w:left w:val="none" w:sz="0" w:space="0" w:color="auto"/>
                                                                <w:bottom w:val="none" w:sz="0" w:space="0" w:color="auto"/>
                                                                <w:right w:val="none" w:sz="0" w:space="0" w:color="auto"/>
                                                              </w:divBdr>
                                                              <w:divsChild>
                                                                <w:div w:id="998342597">
                                                                  <w:marLeft w:val="240"/>
                                                                  <w:marRight w:val="240"/>
                                                                  <w:marTop w:val="0"/>
                                                                  <w:marBottom w:val="0"/>
                                                                  <w:divBdr>
                                                                    <w:top w:val="none" w:sz="0" w:space="0" w:color="auto"/>
                                                                    <w:left w:val="none" w:sz="0" w:space="0" w:color="auto"/>
                                                                    <w:bottom w:val="none" w:sz="0" w:space="0" w:color="auto"/>
                                                                    <w:right w:val="none" w:sz="0" w:space="0" w:color="auto"/>
                                                                  </w:divBdr>
                                                                  <w:divsChild>
                                                                    <w:div w:id="1879849819">
                                                                      <w:marLeft w:val="240"/>
                                                                      <w:marRight w:val="0"/>
                                                                      <w:marTop w:val="0"/>
                                                                      <w:marBottom w:val="0"/>
                                                                      <w:divBdr>
                                                                        <w:top w:val="none" w:sz="0" w:space="0" w:color="auto"/>
                                                                        <w:left w:val="none" w:sz="0" w:space="0" w:color="auto"/>
                                                                        <w:bottom w:val="none" w:sz="0" w:space="0" w:color="auto"/>
                                                                        <w:right w:val="none" w:sz="0" w:space="0" w:color="auto"/>
                                                                      </w:divBdr>
                                                                    </w:div>
                                                                  </w:divsChild>
                                                                </w:div>
                                                                <w:div w:id="16761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158">
                                                          <w:marLeft w:val="240"/>
                                                          <w:marRight w:val="240"/>
                                                          <w:marTop w:val="0"/>
                                                          <w:marBottom w:val="0"/>
                                                          <w:divBdr>
                                                            <w:top w:val="none" w:sz="0" w:space="0" w:color="auto"/>
                                                            <w:left w:val="none" w:sz="0" w:space="0" w:color="auto"/>
                                                            <w:bottom w:val="none" w:sz="0" w:space="0" w:color="auto"/>
                                                            <w:right w:val="none" w:sz="0" w:space="0" w:color="auto"/>
                                                          </w:divBdr>
                                                          <w:divsChild>
                                                            <w:div w:id="173501356">
                                                              <w:marLeft w:val="240"/>
                                                              <w:marRight w:val="0"/>
                                                              <w:marTop w:val="0"/>
                                                              <w:marBottom w:val="0"/>
                                                              <w:divBdr>
                                                                <w:top w:val="none" w:sz="0" w:space="0" w:color="auto"/>
                                                                <w:left w:val="none" w:sz="0" w:space="0" w:color="auto"/>
                                                                <w:bottom w:val="none" w:sz="0" w:space="0" w:color="auto"/>
                                                                <w:right w:val="none" w:sz="0" w:space="0" w:color="auto"/>
                                                              </w:divBdr>
                                                            </w:div>
                                                            <w:div w:id="1844736799">
                                                              <w:marLeft w:val="0"/>
                                                              <w:marRight w:val="0"/>
                                                              <w:marTop w:val="0"/>
                                                              <w:marBottom w:val="0"/>
                                                              <w:divBdr>
                                                                <w:top w:val="none" w:sz="0" w:space="0" w:color="auto"/>
                                                                <w:left w:val="none" w:sz="0" w:space="0" w:color="auto"/>
                                                                <w:bottom w:val="none" w:sz="0" w:space="0" w:color="auto"/>
                                                                <w:right w:val="none" w:sz="0" w:space="0" w:color="auto"/>
                                                              </w:divBdr>
                                                              <w:divsChild>
                                                                <w:div w:id="187988126">
                                                                  <w:marLeft w:val="240"/>
                                                                  <w:marRight w:val="240"/>
                                                                  <w:marTop w:val="0"/>
                                                                  <w:marBottom w:val="0"/>
                                                                  <w:divBdr>
                                                                    <w:top w:val="none" w:sz="0" w:space="0" w:color="auto"/>
                                                                    <w:left w:val="none" w:sz="0" w:space="0" w:color="auto"/>
                                                                    <w:bottom w:val="none" w:sz="0" w:space="0" w:color="auto"/>
                                                                    <w:right w:val="none" w:sz="0" w:space="0" w:color="auto"/>
                                                                  </w:divBdr>
                                                                  <w:divsChild>
                                                                    <w:div w:id="1102799002">
                                                                      <w:marLeft w:val="240"/>
                                                                      <w:marRight w:val="0"/>
                                                                      <w:marTop w:val="0"/>
                                                                      <w:marBottom w:val="0"/>
                                                                      <w:divBdr>
                                                                        <w:top w:val="none" w:sz="0" w:space="0" w:color="auto"/>
                                                                        <w:left w:val="none" w:sz="0" w:space="0" w:color="auto"/>
                                                                        <w:bottom w:val="none" w:sz="0" w:space="0" w:color="auto"/>
                                                                        <w:right w:val="none" w:sz="0" w:space="0" w:color="auto"/>
                                                                      </w:divBdr>
                                                                    </w:div>
                                                                  </w:divsChild>
                                                                </w:div>
                                                                <w:div w:id="21290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0399">
                                                          <w:marLeft w:val="240"/>
                                                          <w:marRight w:val="240"/>
                                                          <w:marTop w:val="0"/>
                                                          <w:marBottom w:val="0"/>
                                                          <w:divBdr>
                                                            <w:top w:val="none" w:sz="0" w:space="0" w:color="auto"/>
                                                            <w:left w:val="none" w:sz="0" w:space="0" w:color="auto"/>
                                                            <w:bottom w:val="none" w:sz="0" w:space="0" w:color="auto"/>
                                                            <w:right w:val="none" w:sz="0" w:space="0" w:color="auto"/>
                                                          </w:divBdr>
                                                          <w:divsChild>
                                                            <w:div w:id="1917284235">
                                                              <w:marLeft w:val="240"/>
                                                              <w:marRight w:val="0"/>
                                                              <w:marTop w:val="0"/>
                                                              <w:marBottom w:val="0"/>
                                                              <w:divBdr>
                                                                <w:top w:val="none" w:sz="0" w:space="0" w:color="auto"/>
                                                                <w:left w:val="none" w:sz="0" w:space="0" w:color="auto"/>
                                                                <w:bottom w:val="none" w:sz="0" w:space="0" w:color="auto"/>
                                                                <w:right w:val="none" w:sz="0" w:space="0" w:color="auto"/>
                                                              </w:divBdr>
                                                            </w:div>
                                                            <w:div w:id="1867525954">
                                                              <w:marLeft w:val="0"/>
                                                              <w:marRight w:val="0"/>
                                                              <w:marTop w:val="0"/>
                                                              <w:marBottom w:val="0"/>
                                                              <w:divBdr>
                                                                <w:top w:val="none" w:sz="0" w:space="0" w:color="auto"/>
                                                                <w:left w:val="none" w:sz="0" w:space="0" w:color="auto"/>
                                                                <w:bottom w:val="none" w:sz="0" w:space="0" w:color="auto"/>
                                                                <w:right w:val="none" w:sz="0" w:space="0" w:color="auto"/>
                                                              </w:divBdr>
                                                              <w:divsChild>
                                                                <w:div w:id="197007577">
                                                                  <w:marLeft w:val="240"/>
                                                                  <w:marRight w:val="240"/>
                                                                  <w:marTop w:val="0"/>
                                                                  <w:marBottom w:val="0"/>
                                                                  <w:divBdr>
                                                                    <w:top w:val="none" w:sz="0" w:space="0" w:color="auto"/>
                                                                    <w:left w:val="none" w:sz="0" w:space="0" w:color="auto"/>
                                                                    <w:bottom w:val="none" w:sz="0" w:space="0" w:color="auto"/>
                                                                    <w:right w:val="none" w:sz="0" w:space="0" w:color="auto"/>
                                                                  </w:divBdr>
                                                                  <w:divsChild>
                                                                    <w:div w:id="1075132343">
                                                                      <w:marLeft w:val="240"/>
                                                                      <w:marRight w:val="0"/>
                                                                      <w:marTop w:val="0"/>
                                                                      <w:marBottom w:val="0"/>
                                                                      <w:divBdr>
                                                                        <w:top w:val="none" w:sz="0" w:space="0" w:color="auto"/>
                                                                        <w:left w:val="none" w:sz="0" w:space="0" w:color="auto"/>
                                                                        <w:bottom w:val="none" w:sz="0" w:space="0" w:color="auto"/>
                                                                        <w:right w:val="none" w:sz="0" w:space="0" w:color="auto"/>
                                                                      </w:divBdr>
                                                                    </w:div>
                                                                  </w:divsChild>
                                                                </w:div>
                                                                <w:div w:id="1204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2676">
                                                          <w:marLeft w:val="240"/>
                                                          <w:marRight w:val="240"/>
                                                          <w:marTop w:val="0"/>
                                                          <w:marBottom w:val="0"/>
                                                          <w:divBdr>
                                                            <w:top w:val="none" w:sz="0" w:space="0" w:color="auto"/>
                                                            <w:left w:val="none" w:sz="0" w:space="0" w:color="auto"/>
                                                            <w:bottom w:val="none" w:sz="0" w:space="0" w:color="auto"/>
                                                            <w:right w:val="none" w:sz="0" w:space="0" w:color="auto"/>
                                                          </w:divBdr>
                                                          <w:divsChild>
                                                            <w:div w:id="1563829663">
                                                              <w:marLeft w:val="240"/>
                                                              <w:marRight w:val="0"/>
                                                              <w:marTop w:val="0"/>
                                                              <w:marBottom w:val="0"/>
                                                              <w:divBdr>
                                                                <w:top w:val="none" w:sz="0" w:space="0" w:color="auto"/>
                                                                <w:left w:val="none" w:sz="0" w:space="0" w:color="auto"/>
                                                                <w:bottom w:val="none" w:sz="0" w:space="0" w:color="auto"/>
                                                                <w:right w:val="none" w:sz="0" w:space="0" w:color="auto"/>
                                                              </w:divBdr>
                                                            </w:div>
                                                            <w:div w:id="782385793">
                                                              <w:marLeft w:val="0"/>
                                                              <w:marRight w:val="0"/>
                                                              <w:marTop w:val="0"/>
                                                              <w:marBottom w:val="0"/>
                                                              <w:divBdr>
                                                                <w:top w:val="none" w:sz="0" w:space="0" w:color="auto"/>
                                                                <w:left w:val="none" w:sz="0" w:space="0" w:color="auto"/>
                                                                <w:bottom w:val="none" w:sz="0" w:space="0" w:color="auto"/>
                                                                <w:right w:val="none" w:sz="0" w:space="0" w:color="auto"/>
                                                              </w:divBdr>
                                                              <w:divsChild>
                                                                <w:div w:id="1809473517">
                                                                  <w:marLeft w:val="240"/>
                                                                  <w:marRight w:val="240"/>
                                                                  <w:marTop w:val="0"/>
                                                                  <w:marBottom w:val="0"/>
                                                                  <w:divBdr>
                                                                    <w:top w:val="none" w:sz="0" w:space="0" w:color="auto"/>
                                                                    <w:left w:val="none" w:sz="0" w:space="0" w:color="auto"/>
                                                                    <w:bottom w:val="none" w:sz="0" w:space="0" w:color="auto"/>
                                                                    <w:right w:val="none" w:sz="0" w:space="0" w:color="auto"/>
                                                                  </w:divBdr>
                                                                  <w:divsChild>
                                                                    <w:div w:id="1676372619">
                                                                      <w:marLeft w:val="240"/>
                                                                      <w:marRight w:val="0"/>
                                                                      <w:marTop w:val="0"/>
                                                                      <w:marBottom w:val="0"/>
                                                                      <w:divBdr>
                                                                        <w:top w:val="none" w:sz="0" w:space="0" w:color="auto"/>
                                                                        <w:left w:val="none" w:sz="0" w:space="0" w:color="auto"/>
                                                                        <w:bottom w:val="none" w:sz="0" w:space="0" w:color="auto"/>
                                                                        <w:right w:val="none" w:sz="0" w:space="0" w:color="auto"/>
                                                                      </w:divBdr>
                                                                    </w:div>
                                                                  </w:divsChild>
                                                                </w:div>
                                                                <w:div w:id="5561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5058">
                                                          <w:marLeft w:val="240"/>
                                                          <w:marRight w:val="240"/>
                                                          <w:marTop w:val="0"/>
                                                          <w:marBottom w:val="0"/>
                                                          <w:divBdr>
                                                            <w:top w:val="none" w:sz="0" w:space="0" w:color="auto"/>
                                                            <w:left w:val="none" w:sz="0" w:space="0" w:color="auto"/>
                                                            <w:bottom w:val="none" w:sz="0" w:space="0" w:color="auto"/>
                                                            <w:right w:val="none" w:sz="0" w:space="0" w:color="auto"/>
                                                          </w:divBdr>
                                                          <w:divsChild>
                                                            <w:div w:id="894008082">
                                                              <w:marLeft w:val="240"/>
                                                              <w:marRight w:val="0"/>
                                                              <w:marTop w:val="0"/>
                                                              <w:marBottom w:val="0"/>
                                                              <w:divBdr>
                                                                <w:top w:val="none" w:sz="0" w:space="0" w:color="auto"/>
                                                                <w:left w:val="none" w:sz="0" w:space="0" w:color="auto"/>
                                                                <w:bottom w:val="none" w:sz="0" w:space="0" w:color="auto"/>
                                                                <w:right w:val="none" w:sz="0" w:space="0" w:color="auto"/>
                                                              </w:divBdr>
                                                            </w:div>
                                                            <w:div w:id="1455126909">
                                                              <w:marLeft w:val="0"/>
                                                              <w:marRight w:val="0"/>
                                                              <w:marTop w:val="0"/>
                                                              <w:marBottom w:val="0"/>
                                                              <w:divBdr>
                                                                <w:top w:val="none" w:sz="0" w:space="0" w:color="auto"/>
                                                                <w:left w:val="none" w:sz="0" w:space="0" w:color="auto"/>
                                                                <w:bottom w:val="none" w:sz="0" w:space="0" w:color="auto"/>
                                                                <w:right w:val="none" w:sz="0" w:space="0" w:color="auto"/>
                                                              </w:divBdr>
                                                              <w:divsChild>
                                                                <w:div w:id="1740787513">
                                                                  <w:marLeft w:val="240"/>
                                                                  <w:marRight w:val="240"/>
                                                                  <w:marTop w:val="0"/>
                                                                  <w:marBottom w:val="0"/>
                                                                  <w:divBdr>
                                                                    <w:top w:val="none" w:sz="0" w:space="0" w:color="auto"/>
                                                                    <w:left w:val="none" w:sz="0" w:space="0" w:color="auto"/>
                                                                    <w:bottom w:val="none" w:sz="0" w:space="0" w:color="auto"/>
                                                                    <w:right w:val="none" w:sz="0" w:space="0" w:color="auto"/>
                                                                  </w:divBdr>
                                                                  <w:divsChild>
                                                                    <w:div w:id="237599321">
                                                                      <w:marLeft w:val="240"/>
                                                                      <w:marRight w:val="0"/>
                                                                      <w:marTop w:val="0"/>
                                                                      <w:marBottom w:val="0"/>
                                                                      <w:divBdr>
                                                                        <w:top w:val="none" w:sz="0" w:space="0" w:color="auto"/>
                                                                        <w:left w:val="none" w:sz="0" w:space="0" w:color="auto"/>
                                                                        <w:bottom w:val="none" w:sz="0" w:space="0" w:color="auto"/>
                                                                        <w:right w:val="none" w:sz="0" w:space="0" w:color="auto"/>
                                                                      </w:divBdr>
                                                                    </w:div>
                                                                  </w:divsChild>
                                                                </w:div>
                                                                <w:div w:id="16877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48754">
                                                  <w:marLeft w:val="240"/>
                                                  <w:marRight w:val="240"/>
                                                  <w:marTop w:val="0"/>
                                                  <w:marBottom w:val="0"/>
                                                  <w:divBdr>
                                                    <w:top w:val="none" w:sz="0" w:space="0" w:color="auto"/>
                                                    <w:left w:val="none" w:sz="0" w:space="0" w:color="auto"/>
                                                    <w:bottom w:val="none" w:sz="0" w:space="0" w:color="auto"/>
                                                    <w:right w:val="none" w:sz="0" w:space="0" w:color="auto"/>
                                                  </w:divBdr>
                                                  <w:divsChild>
                                                    <w:div w:id="592595492">
                                                      <w:marLeft w:val="240"/>
                                                      <w:marRight w:val="0"/>
                                                      <w:marTop w:val="0"/>
                                                      <w:marBottom w:val="0"/>
                                                      <w:divBdr>
                                                        <w:top w:val="none" w:sz="0" w:space="0" w:color="auto"/>
                                                        <w:left w:val="none" w:sz="0" w:space="0" w:color="auto"/>
                                                        <w:bottom w:val="none" w:sz="0" w:space="0" w:color="auto"/>
                                                        <w:right w:val="none" w:sz="0" w:space="0" w:color="auto"/>
                                                      </w:divBdr>
                                                    </w:div>
                                                    <w:div w:id="977807842">
                                                      <w:marLeft w:val="0"/>
                                                      <w:marRight w:val="0"/>
                                                      <w:marTop w:val="0"/>
                                                      <w:marBottom w:val="0"/>
                                                      <w:divBdr>
                                                        <w:top w:val="none" w:sz="0" w:space="0" w:color="auto"/>
                                                        <w:left w:val="none" w:sz="0" w:space="0" w:color="auto"/>
                                                        <w:bottom w:val="none" w:sz="0" w:space="0" w:color="auto"/>
                                                        <w:right w:val="none" w:sz="0" w:space="0" w:color="auto"/>
                                                      </w:divBdr>
                                                      <w:divsChild>
                                                        <w:div w:id="1306810388">
                                                          <w:marLeft w:val="240"/>
                                                          <w:marRight w:val="240"/>
                                                          <w:marTop w:val="0"/>
                                                          <w:marBottom w:val="0"/>
                                                          <w:divBdr>
                                                            <w:top w:val="none" w:sz="0" w:space="0" w:color="auto"/>
                                                            <w:left w:val="none" w:sz="0" w:space="0" w:color="auto"/>
                                                            <w:bottom w:val="none" w:sz="0" w:space="0" w:color="auto"/>
                                                            <w:right w:val="none" w:sz="0" w:space="0" w:color="auto"/>
                                                          </w:divBdr>
                                                          <w:divsChild>
                                                            <w:div w:id="1850440965">
                                                              <w:marLeft w:val="240"/>
                                                              <w:marRight w:val="0"/>
                                                              <w:marTop w:val="0"/>
                                                              <w:marBottom w:val="0"/>
                                                              <w:divBdr>
                                                                <w:top w:val="none" w:sz="0" w:space="0" w:color="auto"/>
                                                                <w:left w:val="none" w:sz="0" w:space="0" w:color="auto"/>
                                                                <w:bottom w:val="none" w:sz="0" w:space="0" w:color="auto"/>
                                                                <w:right w:val="none" w:sz="0" w:space="0" w:color="auto"/>
                                                              </w:divBdr>
                                                            </w:div>
                                                          </w:divsChild>
                                                        </w:div>
                                                        <w:div w:id="1950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94">
                                                  <w:marLeft w:val="240"/>
                                                  <w:marRight w:val="240"/>
                                                  <w:marTop w:val="0"/>
                                                  <w:marBottom w:val="0"/>
                                                  <w:divBdr>
                                                    <w:top w:val="none" w:sz="0" w:space="0" w:color="auto"/>
                                                    <w:left w:val="none" w:sz="0" w:space="0" w:color="auto"/>
                                                    <w:bottom w:val="none" w:sz="0" w:space="0" w:color="auto"/>
                                                    <w:right w:val="none" w:sz="0" w:space="0" w:color="auto"/>
                                                  </w:divBdr>
                                                  <w:divsChild>
                                                    <w:div w:id="396823230">
                                                      <w:marLeft w:val="240"/>
                                                      <w:marRight w:val="0"/>
                                                      <w:marTop w:val="0"/>
                                                      <w:marBottom w:val="0"/>
                                                      <w:divBdr>
                                                        <w:top w:val="none" w:sz="0" w:space="0" w:color="auto"/>
                                                        <w:left w:val="none" w:sz="0" w:space="0" w:color="auto"/>
                                                        <w:bottom w:val="none" w:sz="0" w:space="0" w:color="auto"/>
                                                        <w:right w:val="none" w:sz="0" w:space="0" w:color="auto"/>
                                                      </w:divBdr>
                                                    </w:div>
                                                  </w:divsChild>
                                                </w:div>
                                                <w:div w:id="1284774829">
                                                  <w:marLeft w:val="240"/>
                                                  <w:marRight w:val="240"/>
                                                  <w:marTop w:val="0"/>
                                                  <w:marBottom w:val="0"/>
                                                  <w:divBdr>
                                                    <w:top w:val="none" w:sz="0" w:space="0" w:color="auto"/>
                                                    <w:left w:val="none" w:sz="0" w:space="0" w:color="auto"/>
                                                    <w:bottom w:val="none" w:sz="0" w:space="0" w:color="auto"/>
                                                    <w:right w:val="none" w:sz="0" w:space="0" w:color="auto"/>
                                                  </w:divBdr>
                                                  <w:divsChild>
                                                    <w:div w:id="862978470">
                                                      <w:marLeft w:val="240"/>
                                                      <w:marRight w:val="0"/>
                                                      <w:marTop w:val="0"/>
                                                      <w:marBottom w:val="0"/>
                                                      <w:divBdr>
                                                        <w:top w:val="none" w:sz="0" w:space="0" w:color="auto"/>
                                                        <w:left w:val="none" w:sz="0" w:space="0" w:color="auto"/>
                                                        <w:bottom w:val="none" w:sz="0" w:space="0" w:color="auto"/>
                                                        <w:right w:val="none" w:sz="0" w:space="0" w:color="auto"/>
                                                      </w:divBdr>
                                                    </w:div>
                                                  </w:divsChild>
                                                </w:div>
                                                <w:div w:id="300768050">
                                                  <w:marLeft w:val="240"/>
                                                  <w:marRight w:val="240"/>
                                                  <w:marTop w:val="0"/>
                                                  <w:marBottom w:val="0"/>
                                                  <w:divBdr>
                                                    <w:top w:val="none" w:sz="0" w:space="0" w:color="auto"/>
                                                    <w:left w:val="none" w:sz="0" w:space="0" w:color="auto"/>
                                                    <w:bottom w:val="none" w:sz="0" w:space="0" w:color="auto"/>
                                                    <w:right w:val="none" w:sz="0" w:space="0" w:color="auto"/>
                                                  </w:divBdr>
                                                  <w:divsChild>
                                                    <w:div w:id="1390687409">
                                                      <w:marLeft w:val="240"/>
                                                      <w:marRight w:val="0"/>
                                                      <w:marTop w:val="0"/>
                                                      <w:marBottom w:val="0"/>
                                                      <w:divBdr>
                                                        <w:top w:val="none" w:sz="0" w:space="0" w:color="auto"/>
                                                        <w:left w:val="none" w:sz="0" w:space="0" w:color="auto"/>
                                                        <w:bottom w:val="none" w:sz="0" w:space="0" w:color="auto"/>
                                                        <w:right w:val="none" w:sz="0" w:space="0" w:color="auto"/>
                                                      </w:divBdr>
                                                    </w:div>
                                                  </w:divsChild>
                                                </w:div>
                                                <w:div w:id="755790242">
                                                  <w:marLeft w:val="240"/>
                                                  <w:marRight w:val="240"/>
                                                  <w:marTop w:val="0"/>
                                                  <w:marBottom w:val="0"/>
                                                  <w:divBdr>
                                                    <w:top w:val="none" w:sz="0" w:space="0" w:color="auto"/>
                                                    <w:left w:val="none" w:sz="0" w:space="0" w:color="auto"/>
                                                    <w:bottom w:val="none" w:sz="0" w:space="0" w:color="auto"/>
                                                    <w:right w:val="none" w:sz="0" w:space="0" w:color="auto"/>
                                                  </w:divBdr>
                                                  <w:divsChild>
                                                    <w:div w:id="807893532">
                                                      <w:marLeft w:val="240"/>
                                                      <w:marRight w:val="0"/>
                                                      <w:marTop w:val="0"/>
                                                      <w:marBottom w:val="0"/>
                                                      <w:divBdr>
                                                        <w:top w:val="none" w:sz="0" w:space="0" w:color="auto"/>
                                                        <w:left w:val="none" w:sz="0" w:space="0" w:color="auto"/>
                                                        <w:bottom w:val="none" w:sz="0" w:space="0" w:color="auto"/>
                                                        <w:right w:val="none" w:sz="0" w:space="0" w:color="auto"/>
                                                      </w:divBdr>
                                                    </w:div>
                                                  </w:divsChild>
                                                </w:div>
                                                <w:div w:id="433327191">
                                                  <w:marLeft w:val="240"/>
                                                  <w:marRight w:val="240"/>
                                                  <w:marTop w:val="0"/>
                                                  <w:marBottom w:val="0"/>
                                                  <w:divBdr>
                                                    <w:top w:val="none" w:sz="0" w:space="0" w:color="auto"/>
                                                    <w:left w:val="none" w:sz="0" w:space="0" w:color="auto"/>
                                                    <w:bottom w:val="none" w:sz="0" w:space="0" w:color="auto"/>
                                                    <w:right w:val="none" w:sz="0" w:space="0" w:color="auto"/>
                                                  </w:divBdr>
                                                  <w:divsChild>
                                                    <w:div w:id="260912165">
                                                      <w:marLeft w:val="240"/>
                                                      <w:marRight w:val="0"/>
                                                      <w:marTop w:val="0"/>
                                                      <w:marBottom w:val="0"/>
                                                      <w:divBdr>
                                                        <w:top w:val="none" w:sz="0" w:space="0" w:color="auto"/>
                                                        <w:left w:val="none" w:sz="0" w:space="0" w:color="auto"/>
                                                        <w:bottom w:val="none" w:sz="0" w:space="0" w:color="auto"/>
                                                        <w:right w:val="none" w:sz="0" w:space="0" w:color="auto"/>
                                                      </w:divBdr>
                                                    </w:div>
                                                  </w:divsChild>
                                                </w:div>
                                                <w:div w:id="1175657204">
                                                  <w:marLeft w:val="240"/>
                                                  <w:marRight w:val="240"/>
                                                  <w:marTop w:val="0"/>
                                                  <w:marBottom w:val="0"/>
                                                  <w:divBdr>
                                                    <w:top w:val="none" w:sz="0" w:space="0" w:color="auto"/>
                                                    <w:left w:val="none" w:sz="0" w:space="0" w:color="auto"/>
                                                    <w:bottom w:val="none" w:sz="0" w:space="0" w:color="auto"/>
                                                    <w:right w:val="none" w:sz="0" w:space="0" w:color="auto"/>
                                                  </w:divBdr>
                                                  <w:divsChild>
                                                    <w:div w:id="2115467698">
                                                      <w:marLeft w:val="240"/>
                                                      <w:marRight w:val="0"/>
                                                      <w:marTop w:val="0"/>
                                                      <w:marBottom w:val="0"/>
                                                      <w:divBdr>
                                                        <w:top w:val="none" w:sz="0" w:space="0" w:color="auto"/>
                                                        <w:left w:val="none" w:sz="0" w:space="0" w:color="auto"/>
                                                        <w:bottom w:val="none" w:sz="0" w:space="0" w:color="auto"/>
                                                        <w:right w:val="none" w:sz="0" w:space="0" w:color="auto"/>
                                                      </w:divBdr>
                                                    </w:div>
                                                  </w:divsChild>
                                                </w:div>
                                                <w:div w:id="2175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4365">
                                          <w:marLeft w:val="240"/>
                                          <w:marRight w:val="240"/>
                                          <w:marTop w:val="0"/>
                                          <w:marBottom w:val="0"/>
                                          <w:divBdr>
                                            <w:top w:val="none" w:sz="0" w:space="0" w:color="auto"/>
                                            <w:left w:val="none" w:sz="0" w:space="0" w:color="auto"/>
                                            <w:bottom w:val="none" w:sz="0" w:space="0" w:color="auto"/>
                                            <w:right w:val="none" w:sz="0" w:space="0" w:color="auto"/>
                                          </w:divBdr>
                                          <w:divsChild>
                                            <w:div w:id="2035110510">
                                              <w:marLeft w:val="240"/>
                                              <w:marRight w:val="0"/>
                                              <w:marTop w:val="0"/>
                                              <w:marBottom w:val="0"/>
                                              <w:divBdr>
                                                <w:top w:val="none" w:sz="0" w:space="0" w:color="auto"/>
                                                <w:left w:val="none" w:sz="0" w:space="0" w:color="auto"/>
                                                <w:bottom w:val="none" w:sz="0" w:space="0" w:color="auto"/>
                                                <w:right w:val="none" w:sz="0" w:space="0" w:color="auto"/>
                                              </w:divBdr>
                                            </w:div>
                                            <w:div w:id="1020089901">
                                              <w:marLeft w:val="0"/>
                                              <w:marRight w:val="0"/>
                                              <w:marTop w:val="0"/>
                                              <w:marBottom w:val="0"/>
                                              <w:divBdr>
                                                <w:top w:val="none" w:sz="0" w:space="0" w:color="auto"/>
                                                <w:left w:val="none" w:sz="0" w:space="0" w:color="auto"/>
                                                <w:bottom w:val="none" w:sz="0" w:space="0" w:color="auto"/>
                                                <w:right w:val="none" w:sz="0" w:space="0" w:color="auto"/>
                                              </w:divBdr>
                                              <w:divsChild>
                                                <w:div w:id="1292781165">
                                                  <w:marLeft w:val="240"/>
                                                  <w:marRight w:val="240"/>
                                                  <w:marTop w:val="0"/>
                                                  <w:marBottom w:val="0"/>
                                                  <w:divBdr>
                                                    <w:top w:val="none" w:sz="0" w:space="0" w:color="auto"/>
                                                    <w:left w:val="none" w:sz="0" w:space="0" w:color="auto"/>
                                                    <w:bottom w:val="none" w:sz="0" w:space="0" w:color="auto"/>
                                                    <w:right w:val="none" w:sz="0" w:space="0" w:color="auto"/>
                                                  </w:divBdr>
                                                  <w:divsChild>
                                                    <w:div w:id="1562253636">
                                                      <w:marLeft w:val="240"/>
                                                      <w:marRight w:val="0"/>
                                                      <w:marTop w:val="0"/>
                                                      <w:marBottom w:val="0"/>
                                                      <w:divBdr>
                                                        <w:top w:val="none" w:sz="0" w:space="0" w:color="auto"/>
                                                        <w:left w:val="none" w:sz="0" w:space="0" w:color="auto"/>
                                                        <w:bottom w:val="none" w:sz="0" w:space="0" w:color="auto"/>
                                                        <w:right w:val="none" w:sz="0" w:space="0" w:color="auto"/>
                                                      </w:divBdr>
                                                    </w:div>
                                                  </w:divsChild>
                                                </w:div>
                                                <w:div w:id="2004233072">
                                                  <w:marLeft w:val="240"/>
                                                  <w:marRight w:val="240"/>
                                                  <w:marTop w:val="0"/>
                                                  <w:marBottom w:val="0"/>
                                                  <w:divBdr>
                                                    <w:top w:val="none" w:sz="0" w:space="0" w:color="auto"/>
                                                    <w:left w:val="none" w:sz="0" w:space="0" w:color="auto"/>
                                                    <w:bottom w:val="none" w:sz="0" w:space="0" w:color="auto"/>
                                                    <w:right w:val="none" w:sz="0" w:space="0" w:color="auto"/>
                                                  </w:divBdr>
                                                  <w:divsChild>
                                                    <w:div w:id="1536044148">
                                                      <w:marLeft w:val="240"/>
                                                      <w:marRight w:val="0"/>
                                                      <w:marTop w:val="0"/>
                                                      <w:marBottom w:val="0"/>
                                                      <w:divBdr>
                                                        <w:top w:val="none" w:sz="0" w:space="0" w:color="auto"/>
                                                        <w:left w:val="none" w:sz="0" w:space="0" w:color="auto"/>
                                                        <w:bottom w:val="none" w:sz="0" w:space="0" w:color="auto"/>
                                                        <w:right w:val="none" w:sz="0" w:space="0" w:color="auto"/>
                                                      </w:divBdr>
                                                    </w:div>
                                                  </w:divsChild>
                                                </w:div>
                                                <w:div w:id="2105152175">
                                                  <w:marLeft w:val="240"/>
                                                  <w:marRight w:val="240"/>
                                                  <w:marTop w:val="0"/>
                                                  <w:marBottom w:val="0"/>
                                                  <w:divBdr>
                                                    <w:top w:val="none" w:sz="0" w:space="0" w:color="auto"/>
                                                    <w:left w:val="none" w:sz="0" w:space="0" w:color="auto"/>
                                                    <w:bottom w:val="none" w:sz="0" w:space="0" w:color="auto"/>
                                                    <w:right w:val="none" w:sz="0" w:space="0" w:color="auto"/>
                                                  </w:divBdr>
                                                  <w:divsChild>
                                                    <w:div w:id="204101224">
                                                      <w:marLeft w:val="240"/>
                                                      <w:marRight w:val="0"/>
                                                      <w:marTop w:val="0"/>
                                                      <w:marBottom w:val="0"/>
                                                      <w:divBdr>
                                                        <w:top w:val="none" w:sz="0" w:space="0" w:color="auto"/>
                                                        <w:left w:val="none" w:sz="0" w:space="0" w:color="auto"/>
                                                        <w:bottom w:val="none" w:sz="0" w:space="0" w:color="auto"/>
                                                        <w:right w:val="none" w:sz="0" w:space="0" w:color="auto"/>
                                                      </w:divBdr>
                                                    </w:div>
                                                  </w:divsChild>
                                                </w:div>
                                                <w:div w:id="1869178146">
                                                  <w:marLeft w:val="240"/>
                                                  <w:marRight w:val="240"/>
                                                  <w:marTop w:val="0"/>
                                                  <w:marBottom w:val="0"/>
                                                  <w:divBdr>
                                                    <w:top w:val="none" w:sz="0" w:space="0" w:color="auto"/>
                                                    <w:left w:val="none" w:sz="0" w:space="0" w:color="auto"/>
                                                    <w:bottom w:val="none" w:sz="0" w:space="0" w:color="auto"/>
                                                    <w:right w:val="none" w:sz="0" w:space="0" w:color="auto"/>
                                                  </w:divBdr>
                                                  <w:divsChild>
                                                    <w:div w:id="1550805366">
                                                      <w:marLeft w:val="240"/>
                                                      <w:marRight w:val="0"/>
                                                      <w:marTop w:val="0"/>
                                                      <w:marBottom w:val="0"/>
                                                      <w:divBdr>
                                                        <w:top w:val="none" w:sz="0" w:space="0" w:color="auto"/>
                                                        <w:left w:val="none" w:sz="0" w:space="0" w:color="auto"/>
                                                        <w:bottom w:val="none" w:sz="0" w:space="0" w:color="auto"/>
                                                        <w:right w:val="none" w:sz="0" w:space="0" w:color="auto"/>
                                                      </w:divBdr>
                                                    </w:div>
                                                  </w:divsChild>
                                                </w:div>
                                                <w:div w:id="273557418">
                                                  <w:marLeft w:val="240"/>
                                                  <w:marRight w:val="240"/>
                                                  <w:marTop w:val="0"/>
                                                  <w:marBottom w:val="0"/>
                                                  <w:divBdr>
                                                    <w:top w:val="none" w:sz="0" w:space="0" w:color="auto"/>
                                                    <w:left w:val="none" w:sz="0" w:space="0" w:color="auto"/>
                                                    <w:bottom w:val="none" w:sz="0" w:space="0" w:color="auto"/>
                                                    <w:right w:val="none" w:sz="0" w:space="0" w:color="auto"/>
                                                  </w:divBdr>
                                                  <w:divsChild>
                                                    <w:div w:id="1836148418">
                                                      <w:marLeft w:val="240"/>
                                                      <w:marRight w:val="0"/>
                                                      <w:marTop w:val="0"/>
                                                      <w:marBottom w:val="0"/>
                                                      <w:divBdr>
                                                        <w:top w:val="none" w:sz="0" w:space="0" w:color="auto"/>
                                                        <w:left w:val="none" w:sz="0" w:space="0" w:color="auto"/>
                                                        <w:bottom w:val="none" w:sz="0" w:space="0" w:color="auto"/>
                                                        <w:right w:val="none" w:sz="0" w:space="0" w:color="auto"/>
                                                      </w:divBdr>
                                                    </w:div>
                                                    <w:div w:id="1573661489">
                                                      <w:marLeft w:val="0"/>
                                                      <w:marRight w:val="0"/>
                                                      <w:marTop w:val="0"/>
                                                      <w:marBottom w:val="0"/>
                                                      <w:divBdr>
                                                        <w:top w:val="none" w:sz="0" w:space="0" w:color="auto"/>
                                                        <w:left w:val="none" w:sz="0" w:space="0" w:color="auto"/>
                                                        <w:bottom w:val="none" w:sz="0" w:space="0" w:color="auto"/>
                                                        <w:right w:val="none" w:sz="0" w:space="0" w:color="auto"/>
                                                      </w:divBdr>
                                                      <w:divsChild>
                                                        <w:div w:id="1567640045">
                                                          <w:marLeft w:val="240"/>
                                                          <w:marRight w:val="240"/>
                                                          <w:marTop w:val="0"/>
                                                          <w:marBottom w:val="0"/>
                                                          <w:divBdr>
                                                            <w:top w:val="none" w:sz="0" w:space="0" w:color="auto"/>
                                                            <w:left w:val="none" w:sz="0" w:space="0" w:color="auto"/>
                                                            <w:bottom w:val="none" w:sz="0" w:space="0" w:color="auto"/>
                                                            <w:right w:val="none" w:sz="0" w:space="0" w:color="auto"/>
                                                          </w:divBdr>
                                                          <w:divsChild>
                                                            <w:div w:id="1073165215">
                                                              <w:marLeft w:val="240"/>
                                                              <w:marRight w:val="0"/>
                                                              <w:marTop w:val="0"/>
                                                              <w:marBottom w:val="0"/>
                                                              <w:divBdr>
                                                                <w:top w:val="none" w:sz="0" w:space="0" w:color="auto"/>
                                                                <w:left w:val="none" w:sz="0" w:space="0" w:color="auto"/>
                                                                <w:bottom w:val="none" w:sz="0" w:space="0" w:color="auto"/>
                                                                <w:right w:val="none" w:sz="0" w:space="0" w:color="auto"/>
                                                              </w:divBdr>
                                                            </w:div>
                                                            <w:div w:id="1919513530">
                                                              <w:marLeft w:val="0"/>
                                                              <w:marRight w:val="0"/>
                                                              <w:marTop w:val="0"/>
                                                              <w:marBottom w:val="0"/>
                                                              <w:divBdr>
                                                                <w:top w:val="none" w:sz="0" w:space="0" w:color="auto"/>
                                                                <w:left w:val="none" w:sz="0" w:space="0" w:color="auto"/>
                                                                <w:bottom w:val="none" w:sz="0" w:space="0" w:color="auto"/>
                                                                <w:right w:val="none" w:sz="0" w:space="0" w:color="auto"/>
                                                              </w:divBdr>
                                                              <w:divsChild>
                                                                <w:div w:id="1867518461">
                                                                  <w:marLeft w:val="240"/>
                                                                  <w:marRight w:val="240"/>
                                                                  <w:marTop w:val="0"/>
                                                                  <w:marBottom w:val="0"/>
                                                                  <w:divBdr>
                                                                    <w:top w:val="none" w:sz="0" w:space="0" w:color="auto"/>
                                                                    <w:left w:val="none" w:sz="0" w:space="0" w:color="auto"/>
                                                                    <w:bottom w:val="none" w:sz="0" w:space="0" w:color="auto"/>
                                                                    <w:right w:val="none" w:sz="0" w:space="0" w:color="auto"/>
                                                                  </w:divBdr>
                                                                  <w:divsChild>
                                                                    <w:div w:id="1905606026">
                                                                      <w:marLeft w:val="240"/>
                                                                      <w:marRight w:val="0"/>
                                                                      <w:marTop w:val="0"/>
                                                                      <w:marBottom w:val="0"/>
                                                                      <w:divBdr>
                                                                        <w:top w:val="none" w:sz="0" w:space="0" w:color="auto"/>
                                                                        <w:left w:val="none" w:sz="0" w:space="0" w:color="auto"/>
                                                                        <w:bottom w:val="none" w:sz="0" w:space="0" w:color="auto"/>
                                                                        <w:right w:val="none" w:sz="0" w:space="0" w:color="auto"/>
                                                                      </w:divBdr>
                                                                    </w:div>
                                                                  </w:divsChild>
                                                                </w:div>
                                                                <w:div w:id="3365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036">
                                                          <w:marLeft w:val="240"/>
                                                          <w:marRight w:val="240"/>
                                                          <w:marTop w:val="0"/>
                                                          <w:marBottom w:val="0"/>
                                                          <w:divBdr>
                                                            <w:top w:val="none" w:sz="0" w:space="0" w:color="auto"/>
                                                            <w:left w:val="none" w:sz="0" w:space="0" w:color="auto"/>
                                                            <w:bottom w:val="none" w:sz="0" w:space="0" w:color="auto"/>
                                                            <w:right w:val="none" w:sz="0" w:space="0" w:color="auto"/>
                                                          </w:divBdr>
                                                          <w:divsChild>
                                                            <w:div w:id="920062339">
                                                              <w:marLeft w:val="240"/>
                                                              <w:marRight w:val="0"/>
                                                              <w:marTop w:val="0"/>
                                                              <w:marBottom w:val="0"/>
                                                              <w:divBdr>
                                                                <w:top w:val="none" w:sz="0" w:space="0" w:color="auto"/>
                                                                <w:left w:val="none" w:sz="0" w:space="0" w:color="auto"/>
                                                                <w:bottom w:val="none" w:sz="0" w:space="0" w:color="auto"/>
                                                                <w:right w:val="none" w:sz="0" w:space="0" w:color="auto"/>
                                                              </w:divBdr>
                                                            </w:div>
                                                            <w:div w:id="1470826639">
                                                              <w:marLeft w:val="0"/>
                                                              <w:marRight w:val="0"/>
                                                              <w:marTop w:val="0"/>
                                                              <w:marBottom w:val="0"/>
                                                              <w:divBdr>
                                                                <w:top w:val="none" w:sz="0" w:space="0" w:color="auto"/>
                                                                <w:left w:val="none" w:sz="0" w:space="0" w:color="auto"/>
                                                                <w:bottom w:val="none" w:sz="0" w:space="0" w:color="auto"/>
                                                                <w:right w:val="none" w:sz="0" w:space="0" w:color="auto"/>
                                                              </w:divBdr>
                                                              <w:divsChild>
                                                                <w:div w:id="1892303960">
                                                                  <w:marLeft w:val="240"/>
                                                                  <w:marRight w:val="240"/>
                                                                  <w:marTop w:val="0"/>
                                                                  <w:marBottom w:val="0"/>
                                                                  <w:divBdr>
                                                                    <w:top w:val="none" w:sz="0" w:space="0" w:color="auto"/>
                                                                    <w:left w:val="none" w:sz="0" w:space="0" w:color="auto"/>
                                                                    <w:bottom w:val="none" w:sz="0" w:space="0" w:color="auto"/>
                                                                    <w:right w:val="none" w:sz="0" w:space="0" w:color="auto"/>
                                                                  </w:divBdr>
                                                                  <w:divsChild>
                                                                    <w:div w:id="2016958676">
                                                                      <w:marLeft w:val="240"/>
                                                                      <w:marRight w:val="0"/>
                                                                      <w:marTop w:val="0"/>
                                                                      <w:marBottom w:val="0"/>
                                                                      <w:divBdr>
                                                                        <w:top w:val="none" w:sz="0" w:space="0" w:color="auto"/>
                                                                        <w:left w:val="none" w:sz="0" w:space="0" w:color="auto"/>
                                                                        <w:bottom w:val="none" w:sz="0" w:space="0" w:color="auto"/>
                                                                        <w:right w:val="none" w:sz="0" w:space="0" w:color="auto"/>
                                                                      </w:divBdr>
                                                                    </w:div>
                                                                  </w:divsChild>
                                                                </w:div>
                                                                <w:div w:id="21007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491">
                                                          <w:marLeft w:val="240"/>
                                                          <w:marRight w:val="240"/>
                                                          <w:marTop w:val="0"/>
                                                          <w:marBottom w:val="0"/>
                                                          <w:divBdr>
                                                            <w:top w:val="none" w:sz="0" w:space="0" w:color="auto"/>
                                                            <w:left w:val="none" w:sz="0" w:space="0" w:color="auto"/>
                                                            <w:bottom w:val="none" w:sz="0" w:space="0" w:color="auto"/>
                                                            <w:right w:val="none" w:sz="0" w:space="0" w:color="auto"/>
                                                          </w:divBdr>
                                                          <w:divsChild>
                                                            <w:div w:id="1628195007">
                                                              <w:marLeft w:val="240"/>
                                                              <w:marRight w:val="0"/>
                                                              <w:marTop w:val="0"/>
                                                              <w:marBottom w:val="0"/>
                                                              <w:divBdr>
                                                                <w:top w:val="none" w:sz="0" w:space="0" w:color="auto"/>
                                                                <w:left w:val="none" w:sz="0" w:space="0" w:color="auto"/>
                                                                <w:bottom w:val="none" w:sz="0" w:space="0" w:color="auto"/>
                                                                <w:right w:val="none" w:sz="0" w:space="0" w:color="auto"/>
                                                              </w:divBdr>
                                                            </w:div>
                                                            <w:div w:id="647512731">
                                                              <w:marLeft w:val="0"/>
                                                              <w:marRight w:val="0"/>
                                                              <w:marTop w:val="0"/>
                                                              <w:marBottom w:val="0"/>
                                                              <w:divBdr>
                                                                <w:top w:val="none" w:sz="0" w:space="0" w:color="auto"/>
                                                                <w:left w:val="none" w:sz="0" w:space="0" w:color="auto"/>
                                                                <w:bottom w:val="none" w:sz="0" w:space="0" w:color="auto"/>
                                                                <w:right w:val="none" w:sz="0" w:space="0" w:color="auto"/>
                                                              </w:divBdr>
                                                              <w:divsChild>
                                                                <w:div w:id="52626692">
                                                                  <w:marLeft w:val="240"/>
                                                                  <w:marRight w:val="240"/>
                                                                  <w:marTop w:val="0"/>
                                                                  <w:marBottom w:val="0"/>
                                                                  <w:divBdr>
                                                                    <w:top w:val="none" w:sz="0" w:space="0" w:color="auto"/>
                                                                    <w:left w:val="none" w:sz="0" w:space="0" w:color="auto"/>
                                                                    <w:bottom w:val="none" w:sz="0" w:space="0" w:color="auto"/>
                                                                    <w:right w:val="none" w:sz="0" w:space="0" w:color="auto"/>
                                                                  </w:divBdr>
                                                                  <w:divsChild>
                                                                    <w:div w:id="1807115785">
                                                                      <w:marLeft w:val="240"/>
                                                                      <w:marRight w:val="0"/>
                                                                      <w:marTop w:val="0"/>
                                                                      <w:marBottom w:val="0"/>
                                                                      <w:divBdr>
                                                                        <w:top w:val="none" w:sz="0" w:space="0" w:color="auto"/>
                                                                        <w:left w:val="none" w:sz="0" w:space="0" w:color="auto"/>
                                                                        <w:bottom w:val="none" w:sz="0" w:space="0" w:color="auto"/>
                                                                        <w:right w:val="none" w:sz="0" w:space="0" w:color="auto"/>
                                                                      </w:divBdr>
                                                                    </w:div>
                                                                  </w:divsChild>
                                                                </w:div>
                                                                <w:div w:id="17370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3768">
                                                          <w:marLeft w:val="240"/>
                                                          <w:marRight w:val="240"/>
                                                          <w:marTop w:val="0"/>
                                                          <w:marBottom w:val="0"/>
                                                          <w:divBdr>
                                                            <w:top w:val="none" w:sz="0" w:space="0" w:color="auto"/>
                                                            <w:left w:val="none" w:sz="0" w:space="0" w:color="auto"/>
                                                            <w:bottom w:val="none" w:sz="0" w:space="0" w:color="auto"/>
                                                            <w:right w:val="none" w:sz="0" w:space="0" w:color="auto"/>
                                                          </w:divBdr>
                                                          <w:divsChild>
                                                            <w:div w:id="1856535063">
                                                              <w:marLeft w:val="240"/>
                                                              <w:marRight w:val="0"/>
                                                              <w:marTop w:val="0"/>
                                                              <w:marBottom w:val="0"/>
                                                              <w:divBdr>
                                                                <w:top w:val="none" w:sz="0" w:space="0" w:color="auto"/>
                                                                <w:left w:val="none" w:sz="0" w:space="0" w:color="auto"/>
                                                                <w:bottom w:val="none" w:sz="0" w:space="0" w:color="auto"/>
                                                                <w:right w:val="none" w:sz="0" w:space="0" w:color="auto"/>
                                                              </w:divBdr>
                                                            </w:div>
                                                            <w:div w:id="559170023">
                                                              <w:marLeft w:val="0"/>
                                                              <w:marRight w:val="0"/>
                                                              <w:marTop w:val="0"/>
                                                              <w:marBottom w:val="0"/>
                                                              <w:divBdr>
                                                                <w:top w:val="none" w:sz="0" w:space="0" w:color="auto"/>
                                                                <w:left w:val="none" w:sz="0" w:space="0" w:color="auto"/>
                                                                <w:bottom w:val="none" w:sz="0" w:space="0" w:color="auto"/>
                                                                <w:right w:val="none" w:sz="0" w:space="0" w:color="auto"/>
                                                              </w:divBdr>
                                                              <w:divsChild>
                                                                <w:div w:id="1845968552">
                                                                  <w:marLeft w:val="240"/>
                                                                  <w:marRight w:val="240"/>
                                                                  <w:marTop w:val="0"/>
                                                                  <w:marBottom w:val="0"/>
                                                                  <w:divBdr>
                                                                    <w:top w:val="none" w:sz="0" w:space="0" w:color="auto"/>
                                                                    <w:left w:val="none" w:sz="0" w:space="0" w:color="auto"/>
                                                                    <w:bottom w:val="none" w:sz="0" w:space="0" w:color="auto"/>
                                                                    <w:right w:val="none" w:sz="0" w:space="0" w:color="auto"/>
                                                                  </w:divBdr>
                                                                  <w:divsChild>
                                                                    <w:div w:id="1985306573">
                                                                      <w:marLeft w:val="240"/>
                                                                      <w:marRight w:val="0"/>
                                                                      <w:marTop w:val="0"/>
                                                                      <w:marBottom w:val="0"/>
                                                                      <w:divBdr>
                                                                        <w:top w:val="none" w:sz="0" w:space="0" w:color="auto"/>
                                                                        <w:left w:val="none" w:sz="0" w:space="0" w:color="auto"/>
                                                                        <w:bottom w:val="none" w:sz="0" w:space="0" w:color="auto"/>
                                                                        <w:right w:val="none" w:sz="0" w:space="0" w:color="auto"/>
                                                                      </w:divBdr>
                                                                    </w:div>
                                                                  </w:divsChild>
                                                                </w:div>
                                                                <w:div w:id="10278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5475">
                                                          <w:marLeft w:val="240"/>
                                                          <w:marRight w:val="240"/>
                                                          <w:marTop w:val="0"/>
                                                          <w:marBottom w:val="0"/>
                                                          <w:divBdr>
                                                            <w:top w:val="none" w:sz="0" w:space="0" w:color="auto"/>
                                                            <w:left w:val="none" w:sz="0" w:space="0" w:color="auto"/>
                                                            <w:bottom w:val="none" w:sz="0" w:space="0" w:color="auto"/>
                                                            <w:right w:val="none" w:sz="0" w:space="0" w:color="auto"/>
                                                          </w:divBdr>
                                                          <w:divsChild>
                                                            <w:div w:id="1197234861">
                                                              <w:marLeft w:val="240"/>
                                                              <w:marRight w:val="0"/>
                                                              <w:marTop w:val="0"/>
                                                              <w:marBottom w:val="0"/>
                                                              <w:divBdr>
                                                                <w:top w:val="none" w:sz="0" w:space="0" w:color="auto"/>
                                                                <w:left w:val="none" w:sz="0" w:space="0" w:color="auto"/>
                                                                <w:bottom w:val="none" w:sz="0" w:space="0" w:color="auto"/>
                                                                <w:right w:val="none" w:sz="0" w:space="0" w:color="auto"/>
                                                              </w:divBdr>
                                                            </w:div>
                                                            <w:div w:id="396366550">
                                                              <w:marLeft w:val="0"/>
                                                              <w:marRight w:val="0"/>
                                                              <w:marTop w:val="0"/>
                                                              <w:marBottom w:val="0"/>
                                                              <w:divBdr>
                                                                <w:top w:val="none" w:sz="0" w:space="0" w:color="auto"/>
                                                                <w:left w:val="none" w:sz="0" w:space="0" w:color="auto"/>
                                                                <w:bottom w:val="none" w:sz="0" w:space="0" w:color="auto"/>
                                                                <w:right w:val="none" w:sz="0" w:space="0" w:color="auto"/>
                                                              </w:divBdr>
                                                              <w:divsChild>
                                                                <w:div w:id="1933734382">
                                                                  <w:marLeft w:val="240"/>
                                                                  <w:marRight w:val="240"/>
                                                                  <w:marTop w:val="0"/>
                                                                  <w:marBottom w:val="0"/>
                                                                  <w:divBdr>
                                                                    <w:top w:val="none" w:sz="0" w:space="0" w:color="auto"/>
                                                                    <w:left w:val="none" w:sz="0" w:space="0" w:color="auto"/>
                                                                    <w:bottom w:val="none" w:sz="0" w:space="0" w:color="auto"/>
                                                                    <w:right w:val="none" w:sz="0" w:space="0" w:color="auto"/>
                                                                  </w:divBdr>
                                                                  <w:divsChild>
                                                                    <w:div w:id="1328634732">
                                                                      <w:marLeft w:val="240"/>
                                                                      <w:marRight w:val="0"/>
                                                                      <w:marTop w:val="0"/>
                                                                      <w:marBottom w:val="0"/>
                                                                      <w:divBdr>
                                                                        <w:top w:val="none" w:sz="0" w:space="0" w:color="auto"/>
                                                                        <w:left w:val="none" w:sz="0" w:space="0" w:color="auto"/>
                                                                        <w:bottom w:val="none" w:sz="0" w:space="0" w:color="auto"/>
                                                                        <w:right w:val="none" w:sz="0" w:space="0" w:color="auto"/>
                                                                      </w:divBdr>
                                                                    </w:div>
                                                                  </w:divsChild>
                                                                </w:div>
                                                                <w:div w:id="14614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4707">
                                                  <w:marLeft w:val="240"/>
                                                  <w:marRight w:val="240"/>
                                                  <w:marTop w:val="0"/>
                                                  <w:marBottom w:val="0"/>
                                                  <w:divBdr>
                                                    <w:top w:val="none" w:sz="0" w:space="0" w:color="auto"/>
                                                    <w:left w:val="none" w:sz="0" w:space="0" w:color="auto"/>
                                                    <w:bottom w:val="none" w:sz="0" w:space="0" w:color="auto"/>
                                                    <w:right w:val="none" w:sz="0" w:space="0" w:color="auto"/>
                                                  </w:divBdr>
                                                  <w:divsChild>
                                                    <w:div w:id="1025181378">
                                                      <w:marLeft w:val="240"/>
                                                      <w:marRight w:val="0"/>
                                                      <w:marTop w:val="0"/>
                                                      <w:marBottom w:val="0"/>
                                                      <w:divBdr>
                                                        <w:top w:val="none" w:sz="0" w:space="0" w:color="auto"/>
                                                        <w:left w:val="none" w:sz="0" w:space="0" w:color="auto"/>
                                                        <w:bottom w:val="none" w:sz="0" w:space="0" w:color="auto"/>
                                                        <w:right w:val="none" w:sz="0" w:space="0" w:color="auto"/>
                                                      </w:divBdr>
                                                    </w:div>
                                                  </w:divsChild>
                                                </w:div>
                                                <w:div w:id="556091986">
                                                  <w:marLeft w:val="240"/>
                                                  <w:marRight w:val="240"/>
                                                  <w:marTop w:val="0"/>
                                                  <w:marBottom w:val="0"/>
                                                  <w:divBdr>
                                                    <w:top w:val="none" w:sz="0" w:space="0" w:color="auto"/>
                                                    <w:left w:val="none" w:sz="0" w:space="0" w:color="auto"/>
                                                    <w:bottom w:val="none" w:sz="0" w:space="0" w:color="auto"/>
                                                    <w:right w:val="none" w:sz="0" w:space="0" w:color="auto"/>
                                                  </w:divBdr>
                                                  <w:divsChild>
                                                    <w:div w:id="10957034">
                                                      <w:marLeft w:val="240"/>
                                                      <w:marRight w:val="0"/>
                                                      <w:marTop w:val="0"/>
                                                      <w:marBottom w:val="0"/>
                                                      <w:divBdr>
                                                        <w:top w:val="none" w:sz="0" w:space="0" w:color="auto"/>
                                                        <w:left w:val="none" w:sz="0" w:space="0" w:color="auto"/>
                                                        <w:bottom w:val="none" w:sz="0" w:space="0" w:color="auto"/>
                                                        <w:right w:val="none" w:sz="0" w:space="0" w:color="auto"/>
                                                      </w:divBdr>
                                                    </w:div>
                                                  </w:divsChild>
                                                </w:div>
                                                <w:div w:id="1922444246">
                                                  <w:marLeft w:val="240"/>
                                                  <w:marRight w:val="240"/>
                                                  <w:marTop w:val="0"/>
                                                  <w:marBottom w:val="0"/>
                                                  <w:divBdr>
                                                    <w:top w:val="none" w:sz="0" w:space="0" w:color="auto"/>
                                                    <w:left w:val="none" w:sz="0" w:space="0" w:color="auto"/>
                                                    <w:bottom w:val="none" w:sz="0" w:space="0" w:color="auto"/>
                                                    <w:right w:val="none" w:sz="0" w:space="0" w:color="auto"/>
                                                  </w:divBdr>
                                                  <w:divsChild>
                                                    <w:div w:id="1214194817">
                                                      <w:marLeft w:val="240"/>
                                                      <w:marRight w:val="0"/>
                                                      <w:marTop w:val="0"/>
                                                      <w:marBottom w:val="0"/>
                                                      <w:divBdr>
                                                        <w:top w:val="none" w:sz="0" w:space="0" w:color="auto"/>
                                                        <w:left w:val="none" w:sz="0" w:space="0" w:color="auto"/>
                                                        <w:bottom w:val="none" w:sz="0" w:space="0" w:color="auto"/>
                                                        <w:right w:val="none" w:sz="0" w:space="0" w:color="auto"/>
                                                      </w:divBdr>
                                                    </w:div>
                                                  </w:divsChild>
                                                </w:div>
                                                <w:div w:id="850874160">
                                                  <w:marLeft w:val="240"/>
                                                  <w:marRight w:val="240"/>
                                                  <w:marTop w:val="0"/>
                                                  <w:marBottom w:val="0"/>
                                                  <w:divBdr>
                                                    <w:top w:val="none" w:sz="0" w:space="0" w:color="auto"/>
                                                    <w:left w:val="none" w:sz="0" w:space="0" w:color="auto"/>
                                                    <w:bottom w:val="none" w:sz="0" w:space="0" w:color="auto"/>
                                                    <w:right w:val="none" w:sz="0" w:space="0" w:color="auto"/>
                                                  </w:divBdr>
                                                  <w:divsChild>
                                                    <w:div w:id="1439063011">
                                                      <w:marLeft w:val="240"/>
                                                      <w:marRight w:val="0"/>
                                                      <w:marTop w:val="0"/>
                                                      <w:marBottom w:val="0"/>
                                                      <w:divBdr>
                                                        <w:top w:val="none" w:sz="0" w:space="0" w:color="auto"/>
                                                        <w:left w:val="none" w:sz="0" w:space="0" w:color="auto"/>
                                                        <w:bottom w:val="none" w:sz="0" w:space="0" w:color="auto"/>
                                                        <w:right w:val="none" w:sz="0" w:space="0" w:color="auto"/>
                                                      </w:divBdr>
                                                    </w:div>
                                                  </w:divsChild>
                                                </w:div>
                                                <w:div w:id="1724792846">
                                                  <w:marLeft w:val="240"/>
                                                  <w:marRight w:val="240"/>
                                                  <w:marTop w:val="0"/>
                                                  <w:marBottom w:val="0"/>
                                                  <w:divBdr>
                                                    <w:top w:val="none" w:sz="0" w:space="0" w:color="auto"/>
                                                    <w:left w:val="none" w:sz="0" w:space="0" w:color="auto"/>
                                                    <w:bottom w:val="none" w:sz="0" w:space="0" w:color="auto"/>
                                                    <w:right w:val="none" w:sz="0" w:space="0" w:color="auto"/>
                                                  </w:divBdr>
                                                  <w:divsChild>
                                                    <w:div w:id="206141217">
                                                      <w:marLeft w:val="240"/>
                                                      <w:marRight w:val="0"/>
                                                      <w:marTop w:val="0"/>
                                                      <w:marBottom w:val="0"/>
                                                      <w:divBdr>
                                                        <w:top w:val="none" w:sz="0" w:space="0" w:color="auto"/>
                                                        <w:left w:val="none" w:sz="0" w:space="0" w:color="auto"/>
                                                        <w:bottom w:val="none" w:sz="0" w:space="0" w:color="auto"/>
                                                        <w:right w:val="none" w:sz="0" w:space="0" w:color="auto"/>
                                                      </w:divBdr>
                                                    </w:div>
                                                  </w:divsChild>
                                                </w:div>
                                                <w:div w:id="360984052">
                                                  <w:marLeft w:val="240"/>
                                                  <w:marRight w:val="240"/>
                                                  <w:marTop w:val="0"/>
                                                  <w:marBottom w:val="0"/>
                                                  <w:divBdr>
                                                    <w:top w:val="none" w:sz="0" w:space="0" w:color="auto"/>
                                                    <w:left w:val="none" w:sz="0" w:space="0" w:color="auto"/>
                                                    <w:bottom w:val="none" w:sz="0" w:space="0" w:color="auto"/>
                                                    <w:right w:val="none" w:sz="0" w:space="0" w:color="auto"/>
                                                  </w:divBdr>
                                                  <w:divsChild>
                                                    <w:div w:id="2042976670">
                                                      <w:marLeft w:val="240"/>
                                                      <w:marRight w:val="0"/>
                                                      <w:marTop w:val="0"/>
                                                      <w:marBottom w:val="0"/>
                                                      <w:divBdr>
                                                        <w:top w:val="none" w:sz="0" w:space="0" w:color="auto"/>
                                                        <w:left w:val="none" w:sz="0" w:space="0" w:color="auto"/>
                                                        <w:bottom w:val="none" w:sz="0" w:space="0" w:color="auto"/>
                                                        <w:right w:val="none" w:sz="0" w:space="0" w:color="auto"/>
                                                      </w:divBdr>
                                                    </w:div>
                                                  </w:divsChild>
                                                </w:div>
                                                <w:div w:id="1333878692">
                                                  <w:marLeft w:val="240"/>
                                                  <w:marRight w:val="240"/>
                                                  <w:marTop w:val="0"/>
                                                  <w:marBottom w:val="0"/>
                                                  <w:divBdr>
                                                    <w:top w:val="none" w:sz="0" w:space="0" w:color="auto"/>
                                                    <w:left w:val="none" w:sz="0" w:space="0" w:color="auto"/>
                                                    <w:bottom w:val="none" w:sz="0" w:space="0" w:color="auto"/>
                                                    <w:right w:val="none" w:sz="0" w:space="0" w:color="auto"/>
                                                  </w:divBdr>
                                                  <w:divsChild>
                                                    <w:div w:id="60716392">
                                                      <w:marLeft w:val="240"/>
                                                      <w:marRight w:val="0"/>
                                                      <w:marTop w:val="0"/>
                                                      <w:marBottom w:val="0"/>
                                                      <w:divBdr>
                                                        <w:top w:val="none" w:sz="0" w:space="0" w:color="auto"/>
                                                        <w:left w:val="none" w:sz="0" w:space="0" w:color="auto"/>
                                                        <w:bottom w:val="none" w:sz="0" w:space="0" w:color="auto"/>
                                                        <w:right w:val="none" w:sz="0" w:space="0" w:color="auto"/>
                                                      </w:divBdr>
                                                    </w:div>
                                                  </w:divsChild>
                                                </w:div>
                                                <w:div w:id="965115156">
                                                  <w:marLeft w:val="240"/>
                                                  <w:marRight w:val="240"/>
                                                  <w:marTop w:val="0"/>
                                                  <w:marBottom w:val="0"/>
                                                  <w:divBdr>
                                                    <w:top w:val="none" w:sz="0" w:space="0" w:color="auto"/>
                                                    <w:left w:val="none" w:sz="0" w:space="0" w:color="auto"/>
                                                    <w:bottom w:val="none" w:sz="0" w:space="0" w:color="auto"/>
                                                    <w:right w:val="none" w:sz="0" w:space="0" w:color="auto"/>
                                                  </w:divBdr>
                                                  <w:divsChild>
                                                    <w:div w:id="1135414782">
                                                      <w:marLeft w:val="240"/>
                                                      <w:marRight w:val="0"/>
                                                      <w:marTop w:val="0"/>
                                                      <w:marBottom w:val="0"/>
                                                      <w:divBdr>
                                                        <w:top w:val="none" w:sz="0" w:space="0" w:color="auto"/>
                                                        <w:left w:val="none" w:sz="0" w:space="0" w:color="auto"/>
                                                        <w:bottom w:val="none" w:sz="0" w:space="0" w:color="auto"/>
                                                        <w:right w:val="none" w:sz="0" w:space="0" w:color="auto"/>
                                                      </w:divBdr>
                                                    </w:div>
                                                    <w:div w:id="1469588911">
                                                      <w:marLeft w:val="0"/>
                                                      <w:marRight w:val="0"/>
                                                      <w:marTop w:val="0"/>
                                                      <w:marBottom w:val="0"/>
                                                      <w:divBdr>
                                                        <w:top w:val="none" w:sz="0" w:space="0" w:color="auto"/>
                                                        <w:left w:val="none" w:sz="0" w:space="0" w:color="auto"/>
                                                        <w:bottom w:val="none" w:sz="0" w:space="0" w:color="auto"/>
                                                        <w:right w:val="none" w:sz="0" w:space="0" w:color="auto"/>
                                                      </w:divBdr>
                                                      <w:divsChild>
                                                        <w:div w:id="772015571">
                                                          <w:marLeft w:val="240"/>
                                                          <w:marRight w:val="240"/>
                                                          <w:marTop w:val="0"/>
                                                          <w:marBottom w:val="0"/>
                                                          <w:divBdr>
                                                            <w:top w:val="none" w:sz="0" w:space="0" w:color="auto"/>
                                                            <w:left w:val="none" w:sz="0" w:space="0" w:color="auto"/>
                                                            <w:bottom w:val="none" w:sz="0" w:space="0" w:color="auto"/>
                                                            <w:right w:val="none" w:sz="0" w:space="0" w:color="auto"/>
                                                          </w:divBdr>
                                                          <w:divsChild>
                                                            <w:div w:id="1535576056">
                                                              <w:marLeft w:val="240"/>
                                                              <w:marRight w:val="0"/>
                                                              <w:marTop w:val="0"/>
                                                              <w:marBottom w:val="0"/>
                                                              <w:divBdr>
                                                                <w:top w:val="none" w:sz="0" w:space="0" w:color="auto"/>
                                                                <w:left w:val="none" w:sz="0" w:space="0" w:color="auto"/>
                                                                <w:bottom w:val="none" w:sz="0" w:space="0" w:color="auto"/>
                                                                <w:right w:val="none" w:sz="0" w:space="0" w:color="auto"/>
                                                              </w:divBdr>
                                                            </w:div>
                                                          </w:divsChild>
                                                        </w:div>
                                                        <w:div w:id="1423452139">
                                                          <w:marLeft w:val="240"/>
                                                          <w:marRight w:val="240"/>
                                                          <w:marTop w:val="0"/>
                                                          <w:marBottom w:val="0"/>
                                                          <w:divBdr>
                                                            <w:top w:val="none" w:sz="0" w:space="0" w:color="auto"/>
                                                            <w:left w:val="none" w:sz="0" w:space="0" w:color="auto"/>
                                                            <w:bottom w:val="none" w:sz="0" w:space="0" w:color="auto"/>
                                                            <w:right w:val="none" w:sz="0" w:space="0" w:color="auto"/>
                                                          </w:divBdr>
                                                          <w:divsChild>
                                                            <w:div w:id="1863546546">
                                                              <w:marLeft w:val="240"/>
                                                              <w:marRight w:val="0"/>
                                                              <w:marTop w:val="0"/>
                                                              <w:marBottom w:val="0"/>
                                                              <w:divBdr>
                                                                <w:top w:val="none" w:sz="0" w:space="0" w:color="auto"/>
                                                                <w:left w:val="none" w:sz="0" w:space="0" w:color="auto"/>
                                                                <w:bottom w:val="none" w:sz="0" w:space="0" w:color="auto"/>
                                                                <w:right w:val="none" w:sz="0" w:space="0" w:color="auto"/>
                                                              </w:divBdr>
                                                            </w:div>
                                                            <w:div w:id="1411467058">
                                                              <w:marLeft w:val="0"/>
                                                              <w:marRight w:val="0"/>
                                                              <w:marTop w:val="0"/>
                                                              <w:marBottom w:val="0"/>
                                                              <w:divBdr>
                                                                <w:top w:val="none" w:sz="0" w:space="0" w:color="auto"/>
                                                                <w:left w:val="none" w:sz="0" w:space="0" w:color="auto"/>
                                                                <w:bottom w:val="none" w:sz="0" w:space="0" w:color="auto"/>
                                                                <w:right w:val="none" w:sz="0" w:space="0" w:color="auto"/>
                                                              </w:divBdr>
                                                              <w:divsChild>
                                                                <w:div w:id="1547719319">
                                                                  <w:marLeft w:val="240"/>
                                                                  <w:marRight w:val="240"/>
                                                                  <w:marTop w:val="0"/>
                                                                  <w:marBottom w:val="0"/>
                                                                  <w:divBdr>
                                                                    <w:top w:val="none" w:sz="0" w:space="0" w:color="auto"/>
                                                                    <w:left w:val="none" w:sz="0" w:space="0" w:color="auto"/>
                                                                    <w:bottom w:val="none" w:sz="0" w:space="0" w:color="auto"/>
                                                                    <w:right w:val="none" w:sz="0" w:space="0" w:color="auto"/>
                                                                  </w:divBdr>
                                                                  <w:divsChild>
                                                                    <w:div w:id="667950561">
                                                                      <w:marLeft w:val="240"/>
                                                                      <w:marRight w:val="0"/>
                                                                      <w:marTop w:val="0"/>
                                                                      <w:marBottom w:val="0"/>
                                                                      <w:divBdr>
                                                                        <w:top w:val="none" w:sz="0" w:space="0" w:color="auto"/>
                                                                        <w:left w:val="none" w:sz="0" w:space="0" w:color="auto"/>
                                                                        <w:bottom w:val="none" w:sz="0" w:space="0" w:color="auto"/>
                                                                        <w:right w:val="none" w:sz="0" w:space="0" w:color="auto"/>
                                                                      </w:divBdr>
                                                                    </w:div>
                                                                  </w:divsChild>
                                                                </w:div>
                                                                <w:div w:id="784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460">
                                                          <w:marLeft w:val="240"/>
                                                          <w:marRight w:val="240"/>
                                                          <w:marTop w:val="0"/>
                                                          <w:marBottom w:val="0"/>
                                                          <w:divBdr>
                                                            <w:top w:val="none" w:sz="0" w:space="0" w:color="auto"/>
                                                            <w:left w:val="none" w:sz="0" w:space="0" w:color="auto"/>
                                                            <w:bottom w:val="none" w:sz="0" w:space="0" w:color="auto"/>
                                                            <w:right w:val="none" w:sz="0" w:space="0" w:color="auto"/>
                                                          </w:divBdr>
                                                          <w:divsChild>
                                                            <w:div w:id="35199944">
                                                              <w:marLeft w:val="240"/>
                                                              <w:marRight w:val="0"/>
                                                              <w:marTop w:val="0"/>
                                                              <w:marBottom w:val="0"/>
                                                              <w:divBdr>
                                                                <w:top w:val="none" w:sz="0" w:space="0" w:color="auto"/>
                                                                <w:left w:val="none" w:sz="0" w:space="0" w:color="auto"/>
                                                                <w:bottom w:val="none" w:sz="0" w:space="0" w:color="auto"/>
                                                                <w:right w:val="none" w:sz="0" w:space="0" w:color="auto"/>
                                                              </w:divBdr>
                                                            </w:div>
                                                            <w:div w:id="250165975">
                                                              <w:marLeft w:val="0"/>
                                                              <w:marRight w:val="0"/>
                                                              <w:marTop w:val="0"/>
                                                              <w:marBottom w:val="0"/>
                                                              <w:divBdr>
                                                                <w:top w:val="none" w:sz="0" w:space="0" w:color="auto"/>
                                                                <w:left w:val="none" w:sz="0" w:space="0" w:color="auto"/>
                                                                <w:bottom w:val="none" w:sz="0" w:space="0" w:color="auto"/>
                                                                <w:right w:val="none" w:sz="0" w:space="0" w:color="auto"/>
                                                              </w:divBdr>
                                                              <w:divsChild>
                                                                <w:div w:id="1101335704">
                                                                  <w:marLeft w:val="240"/>
                                                                  <w:marRight w:val="240"/>
                                                                  <w:marTop w:val="0"/>
                                                                  <w:marBottom w:val="0"/>
                                                                  <w:divBdr>
                                                                    <w:top w:val="none" w:sz="0" w:space="0" w:color="auto"/>
                                                                    <w:left w:val="none" w:sz="0" w:space="0" w:color="auto"/>
                                                                    <w:bottom w:val="none" w:sz="0" w:space="0" w:color="auto"/>
                                                                    <w:right w:val="none" w:sz="0" w:space="0" w:color="auto"/>
                                                                  </w:divBdr>
                                                                  <w:divsChild>
                                                                    <w:div w:id="1416170348">
                                                                      <w:marLeft w:val="240"/>
                                                                      <w:marRight w:val="0"/>
                                                                      <w:marTop w:val="0"/>
                                                                      <w:marBottom w:val="0"/>
                                                                      <w:divBdr>
                                                                        <w:top w:val="none" w:sz="0" w:space="0" w:color="auto"/>
                                                                        <w:left w:val="none" w:sz="0" w:space="0" w:color="auto"/>
                                                                        <w:bottom w:val="none" w:sz="0" w:space="0" w:color="auto"/>
                                                                        <w:right w:val="none" w:sz="0" w:space="0" w:color="auto"/>
                                                                      </w:divBdr>
                                                                    </w:div>
                                                                  </w:divsChild>
                                                                </w:div>
                                                                <w:div w:id="1871725036">
                                                                  <w:marLeft w:val="240"/>
                                                                  <w:marRight w:val="240"/>
                                                                  <w:marTop w:val="0"/>
                                                                  <w:marBottom w:val="0"/>
                                                                  <w:divBdr>
                                                                    <w:top w:val="none" w:sz="0" w:space="0" w:color="auto"/>
                                                                    <w:left w:val="none" w:sz="0" w:space="0" w:color="auto"/>
                                                                    <w:bottom w:val="none" w:sz="0" w:space="0" w:color="auto"/>
                                                                    <w:right w:val="none" w:sz="0" w:space="0" w:color="auto"/>
                                                                  </w:divBdr>
                                                                  <w:divsChild>
                                                                    <w:div w:id="699016554">
                                                                      <w:marLeft w:val="240"/>
                                                                      <w:marRight w:val="0"/>
                                                                      <w:marTop w:val="0"/>
                                                                      <w:marBottom w:val="0"/>
                                                                      <w:divBdr>
                                                                        <w:top w:val="none" w:sz="0" w:space="0" w:color="auto"/>
                                                                        <w:left w:val="none" w:sz="0" w:space="0" w:color="auto"/>
                                                                        <w:bottom w:val="none" w:sz="0" w:space="0" w:color="auto"/>
                                                                        <w:right w:val="none" w:sz="0" w:space="0" w:color="auto"/>
                                                                      </w:divBdr>
                                                                    </w:div>
                                                                  </w:divsChild>
                                                                </w:div>
                                                                <w:div w:id="1065106536">
                                                                  <w:marLeft w:val="240"/>
                                                                  <w:marRight w:val="240"/>
                                                                  <w:marTop w:val="0"/>
                                                                  <w:marBottom w:val="0"/>
                                                                  <w:divBdr>
                                                                    <w:top w:val="none" w:sz="0" w:space="0" w:color="auto"/>
                                                                    <w:left w:val="none" w:sz="0" w:space="0" w:color="auto"/>
                                                                    <w:bottom w:val="none" w:sz="0" w:space="0" w:color="auto"/>
                                                                    <w:right w:val="none" w:sz="0" w:space="0" w:color="auto"/>
                                                                  </w:divBdr>
                                                                  <w:divsChild>
                                                                    <w:div w:id="154731277">
                                                                      <w:marLeft w:val="240"/>
                                                                      <w:marRight w:val="0"/>
                                                                      <w:marTop w:val="0"/>
                                                                      <w:marBottom w:val="0"/>
                                                                      <w:divBdr>
                                                                        <w:top w:val="none" w:sz="0" w:space="0" w:color="auto"/>
                                                                        <w:left w:val="none" w:sz="0" w:space="0" w:color="auto"/>
                                                                        <w:bottom w:val="none" w:sz="0" w:space="0" w:color="auto"/>
                                                                        <w:right w:val="none" w:sz="0" w:space="0" w:color="auto"/>
                                                                      </w:divBdr>
                                                                    </w:div>
                                                                    <w:div w:id="1792435158">
                                                                      <w:marLeft w:val="0"/>
                                                                      <w:marRight w:val="0"/>
                                                                      <w:marTop w:val="0"/>
                                                                      <w:marBottom w:val="0"/>
                                                                      <w:divBdr>
                                                                        <w:top w:val="none" w:sz="0" w:space="0" w:color="auto"/>
                                                                        <w:left w:val="none" w:sz="0" w:space="0" w:color="auto"/>
                                                                        <w:bottom w:val="none" w:sz="0" w:space="0" w:color="auto"/>
                                                                        <w:right w:val="none" w:sz="0" w:space="0" w:color="auto"/>
                                                                      </w:divBdr>
                                                                      <w:divsChild>
                                                                        <w:div w:id="1191600812">
                                                                          <w:marLeft w:val="240"/>
                                                                          <w:marRight w:val="240"/>
                                                                          <w:marTop w:val="0"/>
                                                                          <w:marBottom w:val="0"/>
                                                                          <w:divBdr>
                                                                            <w:top w:val="none" w:sz="0" w:space="0" w:color="auto"/>
                                                                            <w:left w:val="none" w:sz="0" w:space="0" w:color="auto"/>
                                                                            <w:bottom w:val="none" w:sz="0" w:space="0" w:color="auto"/>
                                                                            <w:right w:val="none" w:sz="0" w:space="0" w:color="auto"/>
                                                                          </w:divBdr>
                                                                          <w:divsChild>
                                                                            <w:div w:id="340813369">
                                                                              <w:marLeft w:val="240"/>
                                                                              <w:marRight w:val="0"/>
                                                                              <w:marTop w:val="0"/>
                                                                              <w:marBottom w:val="0"/>
                                                                              <w:divBdr>
                                                                                <w:top w:val="none" w:sz="0" w:space="0" w:color="auto"/>
                                                                                <w:left w:val="none" w:sz="0" w:space="0" w:color="auto"/>
                                                                                <w:bottom w:val="none" w:sz="0" w:space="0" w:color="auto"/>
                                                                                <w:right w:val="none" w:sz="0" w:space="0" w:color="auto"/>
                                                                              </w:divBdr>
                                                                            </w:div>
                                                                          </w:divsChild>
                                                                        </w:div>
                                                                        <w:div w:id="1627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5188">
                                                                  <w:marLeft w:val="240"/>
                                                                  <w:marRight w:val="240"/>
                                                                  <w:marTop w:val="0"/>
                                                                  <w:marBottom w:val="0"/>
                                                                  <w:divBdr>
                                                                    <w:top w:val="none" w:sz="0" w:space="0" w:color="auto"/>
                                                                    <w:left w:val="none" w:sz="0" w:space="0" w:color="auto"/>
                                                                    <w:bottom w:val="none" w:sz="0" w:space="0" w:color="auto"/>
                                                                    <w:right w:val="none" w:sz="0" w:space="0" w:color="auto"/>
                                                                  </w:divBdr>
                                                                  <w:divsChild>
                                                                    <w:div w:id="1884243022">
                                                                      <w:marLeft w:val="240"/>
                                                                      <w:marRight w:val="0"/>
                                                                      <w:marTop w:val="0"/>
                                                                      <w:marBottom w:val="0"/>
                                                                      <w:divBdr>
                                                                        <w:top w:val="none" w:sz="0" w:space="0" w:color="auto"/>
                                                                        <w:left w:val="none" w:sz="0" w:space="0" w:color="auto"/>
                                                                        <w:bottom w:val="none" w:sz="0" w:space="0" w:color="auto"/>
                                                                        <w:right w:val="none" w:sz="0" w:space="0" w:color="auto"/>
                                                                      </w:divBdr>
                                                                    </w:div>
                                                                  </w:divsChild>
                                                                </w:div>
                                                                <w:div w:id="688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965">
                                                          <w:marLeft w:val="240"/>
                                                          <w:marRight w:val="240"/>
                                                          <w:marTop w:val="0"/>
                                                          <w:marBottom w:val="0"/>
                                                          <w:divBdr>
                                                            <w:top w:val="none" w:sz="0" w:space="0" w:color="auto"/>
                                                            <w:left w:val="none" w:sz="0" w:space="0" w:color="auto"/>
                                                            <w:bottom w:val="none" w:sz="0" w:space="0" w:color="auto"/>
                                                            <w:right w:val="none" w:sz="0" w:space="0" w:color="auto"/>
                                                          </w:divBdr>
                                                          <w:divsChild>
                                                            <w:div w:id="29571845">
                                                              <w:marLeft w:val="240"/>
                                                              <w:marRight w:val="0"/>
                                                              <w:marTop w:val="0"/>
                                                              <w:marBottom w:val="0"/>
                                                              <w:divBdr>
                                                                <w:top w:val="none" w:sz="0" w:space="0" w:color="auto"/>
                                                                <w:left w:val="none" w:sz="0" w:space="0" w:color="auto"/>
                                                                <w:bottom w:val="none" w:sz="0" w:space="0" w:color="auto"/>
                                                                <w:right w:val="none" w:sz="0" w:space="0" w:color="auto"/>
                                                              </w:divBdr>
                                                            </w:div>
                                                            <w:div w:id="935476571">
                                                              <w:marLeft w:val="0"/>
                                                              <w:marRight w:val="0"/>
                                                              <w:marTop w:val="0"/>
                                                              <w:marBottom w:val="0"/>
                                                              <w:divBdr>
                                                                <w:top w:val="none" w:sz="0" w:space="0" w:color="auto"/>
                                                                <w:left w:val="none" w:sz="0" w:space="0" w:color="auto"/>
                                                                <w:bottom w:val="none" w:sz="0" w:space="0" w:color="auto"/>
                                                                <w:right w:val="none" w:sz="0" w:space="0" w:color="auto"/>
                                                              </w:divBdr>
                                                              <w:divsChild>
                                                                <w:div w:id="2096436761">
                                                                  <w:marLeft w:val="240"/>
                                                                  <w:marRight w:val="240"/>
                                                                  <w:marTop w:val="0"/>
                                                                  <w:marBottom w:val="0"/>
                                                                  <w:divBdr>
                                                                    <w:top w:val="none" w:sz="0" w:space="0" w:color="auto"/>
                                                                    <w:left w:val="none" w:sz="0" w:space="0" w:color="auto"/>
                                                                    <w:bottom w:val="none" w:sz="0" w:space="0" w:color="auto"/>
                                                                    <w:right w:val="none" w:sz="0" w:space="0" w:color="auto"/>
                                                                  </w:divBdr>
                                                                  <w:divsChild>
                                                                    <w:div w:id="1518228626">
                                                                      <w:marLeft w:val="240"/>
                                                                      <w:marRight w:val="0"/>
                                                                      <w:marTop w:val="0"/>
                                                                      <w:marBottom w:val="0"/>
                                                                      <w:divBdr>
                                                                        <w:top w:val="none" w:sz="0" w:space="0" w:color="auto"/>
                                                                        <w:left w:val="none" w:sz="0" w:space="0" w:color="auto"/>
                                                                        <w:bottom w:val="none" w:sz="0" w:space="0" w:color="auto"/>
                                                                        <w:right w:val="none" w:sz="0" w:space="0" w:color="auto"/>
                                                                      </w:divBdr>
                                                                    </w:div>
                                                                  </w:divsChild>
                                                                </w:div>
                                                                <w:div w:id="997880001">
                                                                  <w:marLeft w:val="240"/>
                                                                  <w:marRight w:val="240"/>
                                                                  <w:marTop w:val="0"/>
                                                                  <w:marBottom w:val="0"/>
                                                                  <w:divBdr>
                                                                    <w:top w:val="none" w:sz="0" w:space="0" w:color="auto"/>
                                                                    <w:left w:val="none" w:sz="0" w:space="0" w:color="auto"/>
                                                                    <w:bottom w:val="none" w:sz="0" w:space="0" w:color="auto"/>
                                                                    <w:right w:val="none" w:sz="0" w:space="0" w:color="auto"/>
                                                                  </w:divBdr>
                                                                  <w:divsChild>
                                                                    <w:div w:id="1455833391">
                                                                      <w:marLeft w:val="240"/>
                                                                      <w:marRight w:val="0"/>
                                                                      <w:marTop w:val="0"/>
                                                                      <w:marBottom w:val="0"/>
                                                                      <w:divBdr>
                                                                        <w:top w:val="none" w:sz="0" w:space="0" w:color="auto"/>
                                                                        <w:left w:val="none" w:sz="0" w:space="0" w:color="auto"/>
                                                                        <w:bottom w:val="none" w:sz="0" w:space="0" w:color="auto"/>
                                                                        <w:right w:val="none" w:sz="0" w:space="0" w:color="auto"/>
                                                                      </w:divBdr>
                                                                    </w:div>
                                                                  </w:divsChild>
                                                                </w:div>
                                                                <w:div w:id="140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835">
                                                  <w:marLeft w:val="240"/>
                                                  <w:marRight w:val="240"/>
                                                  <w:marTop w:val="0"/>
                                                  <w:marBottom w:val="0"/>
                                                  <w:divBdr>
                                                    <w:top w:val="none" w:sz="0" w:space="0" w:color="auto"/>
                                                    <w:left w:val="none" w:sz="0" w:space="0" w:color="auto"/>
                                                    <w:bottom w:val="none" w:sz="0" w:space="0" w:color="auto"/>
                                                    <w:right w:val="none" w:sz="0" w:space="0" w:color="auto"/>
                                                  </w:divBdr>
                                                  <w:divsChild>
                                                    <w:div w:id="313677856">
                                                      <w:marLeft w:val="240"/>
                                                      <w:marRight w:val="0"/>
                                                      <w:marTop w:val="0"/>
                                                      <w:marBottom w:val="0"/>
                                                      <w:divBdr>
                                                        <w:top w:val="none" w:sz="0" w:space="0" w:color="auto"/>
                                                        <w:left w:val="none" w:sz="0" w:space="0" w:color="auto"/>
                                                        <w:bottom w:val="none" w:sz="0" w:space="0" w:color="auto"/>
                                                        <w:right w:val="none" w:sz="0" w:space="0" w:color="auto"/>
                                                      </w:divBdr>
                                                    </w:div>
                                                  </w:divsChild>
                                                </w:div>
                                                <w:div w:id="1234583023">
                                                  <w:marLeft w:val="240"/>
                                                  <w:marRight w:val="240"/>
                                                  <w:marTop w:val="0"/>
                                                  <w:marBottom w:val="0"/>
                                                  <w:divBdr>
                                                    <w:top w:val="none" w:sz="0" w:space="0" w:color="auto"/>
                                                    <w:left w:val="none" w:sz="0" w:space="0" w:color="auto"/>
                                                    <w:bottom w:val="none" w:sz="0" w:space="0" w:color="auto"/>
                                                    <w:right w:val="none" w:sz="0" w:space="0" w:color="auto"/>
                                                  </w:divBdr>
                                                  <w:divsChild>
                                                    <w:div w:id="97912264">
                                                      <w:marLeft w:val="240"/>
                                                      <w:marRight w:val="0"/>
                                                      <w:marTop w:val="0"/>
                                                      <w:marBottom w:val="0"/>
                                                      <w:divBdr>
                                                        <w:top w:val="none" w:sz="0" w:space="0" w:color="auto"/>
                                                        <w:left w:val="none" w:sz="0" w:space="0" w:color="auto"/>
                                                        <w:bottom w:val="none" w:sz="0" w:space="0" w:color="auto"/>
                                                        <w:right w:val="none" w:sz="0" w:space="0" w:color="auto"/>
                                                      </w:divBdr>
                                                    </w:div>
                                                  </w:divsChild>
                                                </w:div>
                                                <w:div w:id="1527404336">
                                                  <w:marLeft w:val="240"/>
                                                  <w:marRight w:val="240"/>
                                                  <w:marTop w:val="0"/>
                                                  <w:marBottom w:val="0"/>
                                                  <w:divBdr>
                                                    <w:top w:val="none" w:sz="0" w:space="0" w:color="auto"/>
                                                    <w:left w:val="none" w:sz="0" w:space="0" w:color="auto"/>
                                                    <w:bottom w:val="none" w:sz="0" w:space="0" w:color="auto"/>
                                                    <w:right w:val="none" w:sz="0" w:space="0" w:color="auto"/>
                                                  </w:divBdr>
                                                  <w:divsChild>
                                                    <w:div w:id="338045170">
                                                      <w:marLeft w:val="240"/>
                                                      <w:marRight w:val="0"/>
                                                      <w:marTop w:val="0"/>
                                                      <w:marBottom w:val="0"/>
                                                      <w:divBdr>
                                                        <w:top w:val="none" w:sz="0" w:space="0" w:color="auto"/>
                                                        <w:left w:val="none" w:sz="0" w:space="0" w:color="auto"/>
                                                        <w:bottom w:val="none" w:sz="0" w:space="0" w:color="auto"/>
                                                        <w:right w:val="none" w:sz="0" w:space="0" w:color="auto"/>
                                                      </w:divBdr>
                                                    </w:div>
                                                  </w:divsChild>
                                                </w:div>
                                                <w:div w:id="16746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095">
                                          <w:marLeft w:val="240"/>
                                          <w:marRight w:val="240"/>
                                          <w:marTop w:val="0"/>
                                          <w:marBottom w:val="0"/>
                                          <w:divBdr>
                                            <w:top w:val="none" w:sz="0" w:space="0" w:color="auto"/>
                                            <w:left w:val="none" w:sz="0" w:space="0" w:color="auto"/>
                                            <w:bottom w:val="none" w:sz="0" w:space="0" w:color="auto"/>
                                            <w:right w:val="none" w:sz="0" w:space="0" w:color="auto"/>
                                          </w:divBdr>
                                          <w:divsChild>
                                            <w:div w:id="1983341771">
                                              <w:marLeft w:val="240"/>
                                              <w:marRight w:val="0"/>
                                              <w:marTop w:val="0"/>
                                              <w:marBottom w:val="0"/>
                                              <w:divBdr>
                                                <w:top w:val="none" w:sz="0" w:space="0" w:color="auto"/>
                                                <w:left w:val="none" w:sz="0" w:space="0" w:color="auto"/>
                                                <w:bottom w:val="none" w:sz="0" w:space="0" w:color="auto"/>
                                                <w:right w:val="none" w:sz="0" w:space="0" w:color="auto"/>
                                              </w:divBdr>
                                            </w:div>
                                            <w:div w:id="487206649">
                                              <w:marLeft w:val="0"/>
                                              <w:marRight w:val="0"/>
                                              <w:marTop w:val="0"/>
                                              <w:marBottom w:val="0"/>
                                              <w:divBdr>
                                                <w:top w:val="none" w:sz="0" w:space="0" w:color="auto"/>
                                                <w:left w:val="none" w:sz="0" w:space="0" w:color="auto"/>
                                                <w:bottom w:val="none" w:sz="0" w:space="0" w:color="auto"/>
                                                <w:right w:val="none" w:sz="0" w:space="0" w:color="auto"/>
                                              </w:divBdr>
                                              <w:divsChild>
                                                <w:div w:id="695353590">
                                                  <w:marLeft w:val="240"/>
                                                  <w:marRight w:val="240"/>
                                                  <w:marTop w:val="0"/>
                                                  <w:marBottom w:val="0"/>
                                                  <w:divBdr>
                                                    <w:top w:val="none" w:sz="0" w:space="0" w:color="auto"/>
                                                    <w:left w:val="none" w:sz="0" w:space="0" w:color="auto"/>
                                                    <w:bottom w:val="none" w:sz="0" w:space="0" w:color="auto"/>
                                                    <w:right w:val="none" w:sz="0" w:space="0" w:color="auto"/>
                                                  </w:divBdr>
                                                  <w:divsChild>
                                                    <w:div w:id="1506944654">
                                                      <w:marLeft w:val="240"/>
                                                      <w:marRight w:val="0"/>
                                                      <w:marTop w:val="0"/>
                                                      <w:marBottom w:val="0"/>
                                                      <w:divBdr>
                                                        <w:top w:val="none" w:sz="0" w:space="0" w:color="auto"/>
                                                        <w:left w:val="none" w:sz="0" w:space="0" w:color="auto"/>
                                                        <w:bottom w:val="none" w:sz="0" w:space="0" w:color="auto"/>
                                                        <w:right w:val="none" w:sz="0" w:space="0" w:color="auto"/>
                                                      </w:divBdr>
                                                    </w:div>
                                                  </w:divsChild>
                                                </w:div>
                                                <w:div w:id="2105495758">
                                                  <w:marLeft w:val="240"/>
                                                  <w:marRight w:val="240"/>
                                                  <w:marTop w:val="0"/>
                                                  <w:marBottom w:val="0"/>
                                                  <w:divBdr>
                                                    <w:top w:val="none" w:sz="0" w:space="0" w:color="auto"/>
                                                    <w:left w:val="none" w:sz="0" w:space="0" w:color="auto"/>
                                                    <w:bottom w:val="none" w:sz="0" w:space="0" w:color="auto"/>
                                                    <w:right w:val="none" w:sz="0" w:space="0" w:color="auto"/>
                                                  </w:divBdr>
                                                  <w:divsChild>
                                                    <w:div w:id="1244678787">
                                                      <w:marLeft w:val="240"/>
                                                      <w:marRight w:val="0"/>
                                                      <w:marTop w:val="0"/>
                                                      <w:marBottom w:val="0"/>
                                                      <w:divBdr>
                                                        <w:top w:val="none" w:sz="0" w:space="0" w:color="auto"/>
                                                        <w:left w:val="none" w:sz="0" w:space="0" w:color="auto"/>
                                                        <w:bottom w:val="none" w:sz="0" w:space="0" w:color="auto"/>
                                                        <w:right w:val="none" w:sz="0" w:space="0" w:color="auto"/>
                                                      </w:divBdr>
                                                    </w:div>
                                                    <w:div w:id="558127617">
                                                      <w:marLeft w:val="0"/>
                                                      <w:marRight w:val="0"/>
                                                      <w:marTop w:val="0"/>
                                                      <w:marBottom w:val="0"/>
                                                      <w:divBdr>
                                                        <w:top w:val="none" w:sz="0" w:space="0" w:color="auto"/>
                                                        <w:left w:val="none" w:sz="0" w:space="0" w:color="auto"/>
                                                        <w:bottom w:val="none" w:sz="0" w:space="0" w:color="auto"/>
                                                        <w:right w:val="none" w:sz="0" w:space="0" w:color="auto"/>
                                                      </w:divBdr>
                                                      <w:divsChild>
                                                        <w:div w:id="1024136276">
                                                          <w:marLeft w:val="240"/>
                                                          <w:marRight w:val="240"/>
                                                          <w:marTop w:val="0"/>
                                                          <w:marBottom w:val="0"/>
                                                          <w:divBdr>
                                                            <w:top w:val="none" w:sz="0" w:space="0" w:color="auto"/>
                                                            <w:left w:val="none" w:sz="0" w:space="0" w:color="auto"/>
                                                            <w:bottom w:val="none" w:sz="0" w:space="0" w:color="auto"/>
                                                            <w:right w:val="none" w:sz="0" w:space="0" w:color="auto"/>
                                                          </w:divBdr>
                                                          <w:divsChild>
                                                            <w:div w:id="384985147">
                                                              <w:marLeft w:val="240"/>
                                                              <w:marRight w:val="0"/>
                                                              <w:marTop w:val="0"/>
                                                              <w:marBottom w:val="0"/>
                                                              <w:divBdr>
                                                                <w:top w:val="none" w:sz="0" w:space="0" w:color="auto"/>
                                                                <w:left w:val="none" w:sz="0" w:space="0" w:color="auto"/>
                                                                <w:bottom w:val="none" w:sz="0" w:space="0" w:color="auto"/>
                                                                <w:right w:val="none" w:sz="0" w:space="0" w:color="auto"/>
                                                              </w:divBdr>
                                                            </w:div>
                                                          </w:divsChild>
                                                        </w:div>
                                                        <w:div w:id="17688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569">
                                                  <w:marLeft w:val="240"/>
                                                  <w:marRight w:val="240"/>
                                                  <w:marTop w:val="0"/>
                                                  <w:marBottom w:val="0"/>
                                                  <w:divBdr>
                                                    <w:top w:val="none" w:sz="0" w:space="0" w:color="auto"/>
                                                    <w:left w:val="none" w:sz="0" w:space="0" w:color="auto"/>
                                                    <w:bottom w:val="none" w:sz="0" w:space="0" w:color="auto"/>
                                                    <w:right w:val="none" w:sz="0" w:space="0" w:color="auto"/>
                                                  </w:divBdr>
                                                  <w:divsChild>
                                                    <w:div w:id="475949460">
                                                      <w:marLeft w:val="240"/>
                                                      <w:marRight w:val="0"/>
                                                      <w:marTop w:val="0"/>
                                                      <w:marBottom w:val="0"/>
                                                      <w:divBdr>
                                                        <w:top w:val="none" w:sz="0" w:space="0" w:color="auto"/>
                                                        <w:left w:val="none" w:sz="0" w:space="0" w:color="auto"/>
                                                        <w:bottom w:val="none" w:sz="0" w:space="0" w:color="auto"/>
                                                        <w:right w:val="none" w:sz="0" w:space="0" w:color="auto"/>
                                                      </w:divBdr>
                                                    </w:div>
                                                    <w:div w:id="442918210">
                                                      <w:marLeft w:val="0"/>
                                                      <w:marRight w:val="0"/>
                                                      <w:marTop w:val="0"/>
                                                      <w:marBottom w:val="0"/>
                                                      <w:divBdr>
                                                        <w:top w:val="none" w:sz="0" w:space="0" w:color="auto"/>
                                                        <w:left w:val="none" w:sz="0" w:space="0" w:color="auto"/>
                                                        <w:bottom w:val="none" w:sz="0" w:space="0" w:color="auto"/>
                                                        <w:right w:val="none" w:sz="0" w:space="0" w:color="auto"/>
                                                      </w:divBdr>
                                                      <w:divsChild>
                                                        <w:div w:id="148600541">
                                                          <w:marLeft w:val="240"/>
                                                          <w:marRight w:val="240"/>
                                                          <w:marTop w:val="0"/>
                                                          <w:marBottom w:val="0"/>
                                                          <w:divBdr>
                                                            <w:top w:val="none" w:sz="0" w:space="0" w:color="auto"/>
                                                            <w:left w:val="none" w:sz="0" w:space="0" w:color="auto"/>
                                                            <w:bottom w:val="none" w:sz="0" w:space="0" w:color="auto"/>
                                                            <w:right w:val="none" w:sz="0" w:space="0" w:color="auto"/>
                                                          </w:divBdr>
                                                          <w:divsChild>
                                                            <w:div w:id="1760057450">
                                                              <w:marLeft w:val="240"/>
                                                              <w:marRight w:val="0"/>
                                                              <w:marTop w:val="0"/>
                                                              <w:marBottom w:val="0"/>
                                                              <w:divBdr>
                                                                <w:top w:val="none" w:sz="0" w:space="0" w:color="auto"/>
                                                                <w:left w:val="none" w:sz="0" w:space="0" w:color="auto"/>
                                                                <w:bottom w:val="none" w:sz="0" w:space="0" w:color="auto"/>
                                                                <w:right w:val="none" w:sz="0" w:space="0" w:color="auto"/>
                                                              </w:divBdr>
                                                            </w:div>
                                                            <w:div w:id="1060790969">
                                                              <w:marLeft w:val="0"/>
                                                              <w:marRight w:val="0"/>
                                                              <w:marTop w:val="0"/>
                                                              <w:marBottom w:val="0"/>
                                                              <w:divBdr>
                                                                <w:top w:val="none" w:sz="0" w:space="0" w:color="auto"/>
                                                                <w:left w:val="none" w:sz="0" w:space="0" w:color="auto"/>
                                                                <w:bottom w:val="none" w:sz="0" w:space="0" w:color="auto"/>
                                                                <w:right w:val="none" w:sz="0" w:space="0" w:color="auto"/>
                                                              </w:divBdr>
                                                              <w:divsChild>
                                                                <w:div w:id="339085240">
                                                                  <w:marLeft w:val="240"/>
                                                                  <w:marRight w:val="240"/>
                                                                  <w:marTop w:val="0"/>
                                                                  <w:marBottom w:val="0"/>
                                                                  <w:divBdr>
                                                                    <w:top w:val="none" w:sz="0" w:space="0" w:color="auto"/>
                                                                    <w:left w:val="none" w:sz="0" w:space="0" w:color="auto"/>
                                                                    <w:bottom w:val="none" w:sz="0" w:space="0" w:color="auto"/>
                                                                    <w:right w:val="none" w:sz="0" w:space="0" w:color="auto"/>
                                                                  </w:divBdr>
                                                                  <w:divsChild>
                                                                    <w:div w:id="2120686491">
                                                                      <w:marLeft w:val="240"/>
                                                                      <w:marRight w:val="0"/>
                                                                      <w:marTop w:val="0"/>
                                                                      <w:marBottom w:val="0"/>
                                                                      <w:divBdr>
                                                                        <w:top w:val="none" w:sz="0" w:space="0" w:color="auto"/>
                                                                        <w:left w:val="none" w:sz="0" w:space="0" w:color="auto"/>
                                                                        <w:bottom w:val="none" w:sz="0" w:space="0" w:color="auto"/>
                                                                        <w:right w:val="none" w:sz="0" w:space="0" w:color="auto"/>
                                                                      </w:divBdr>
                                                                    </w:div>
                                                                  </w:divsChild>
                                                                </w:div>
                                                                <w:div w:id="864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199">
                                                  <w:marLeft w:val="240"/>
                                                  <w:marRight w:val="240"/>
                                                  <w:marTop w:val="0"/>
                                                  <w:marBottom w:val="0"/>
                                                  <w:divBdr>
                                                    <w:top w:val="none" w:sz="0" w:space="0" w:color="auto"/>
                                                    <w:left w:val="none" w:sz="0" w:space="0" w:color="auto"/>
                                                    <w:bottom w:val="none" w:sz="0" w:space="0" w:color="auto"/>
                                                    <w:right w:val="none" w:sz="0" w:space="0" w:color="auto"/>
                                                  </w:divBdr>
                                                  <w:divsChild>
                                                    <w:div w:id="41292692">
                                                      <w:marLeft w:val="240"/>
                                                      <w:marRight w:val="0"/>
                                                      <w:marTop w:val="0"/>
                                                      <w:marBottom w:val="0"/>
                                                      <w:divBdr>
                                                        <w:top w:val="none" w:sz="0" w:space="0" w:color="auto"/>
                                                        <w:left w:val="none" w:sz="0" w:space="0" w:color="auto"/>
                                                        <w:bottom w:val="none" w:sz="0" w:space="0" w:color="auto"/>
                                                        <w:right w:val="none" w:sz="0" w:space="0" w:color="auto"/>
                                                      </w:divBdr>
                                                    </w:div>
                                                    <w:div w:id="1376540864">
                                                      <w:marLeft w:val="0"/>
                                                      <w:marRight w:val="0"/>
                                                      <w:marTop w:val="0"/>
                                                      <w:marBottom w:val="0"/>
                                                      <w:divBdr>
                                                        <w:top w:val="none" w:sz="0" w:space="0" w:color="auto"/>
                                                        <w:left w:val="none" w:sz="0" w:space="0" w:color="auto"/>
                                                        <w:bottom w:val="none" w:sz="0" w:space="0" w:color="auto"/>
                                                        <w:right w:val="none" w:sz="0" w:space="0" w:color="auto"/>
                                                      </w:divBdr>
                                                      <w:divsChild>
                                                        <w:div w:id="1936132079">
                                                          <w:marLeft w:val="240"/>
                                                          <w:marRight w:val="240"/>
                                                          <w:marTop w:val="0"/>
                                                          <w:marBottom w:val="0"/>
                                                          <w:divBdr>
                                                            <w:top w:val="none" w:sz="0" w:space="0" w:color="auto"/>
                                                            <w:left w:val="none" w:sz="0" w:space="0" w:color="auto"/>
                                                            <w:bottom w:val="none" w:sz="0" w:space="0" w:color="auto"/>
                                                            <w:right w:val="none" w:sz="0" w:space="0" w:color="auto"/>
                                                          </w:divBdr>
                                                          <w:divsChild>
                                                            <w:div w:id="533924504">
                                                              <w:marLeft w:val="240"/>
                                                              <w:marRight w:val="0"/>
                                                              <w:marTop w:val="0"/>
                                                              <w:marBottom w:val="0"/>
                                                              <w:divBdr>
                                                                <w:top w:val="none" w:sz="0" w:space="0" w:color="auto"/>
                                                                <w:left w:val="none" w:sz="0" w:space="0" w:color="auto"/>
                                                                <w:bottom w:val="none" w:sz="0" w:space="0" w:color="auto"/>
                                                                <w:right w:val="none" w:sz="0" w:space="0" w:color="auto"/>
                                                              </w:divBdr>
                                                            </w:div>
                                                          </w:divsChild>
                                                        </w:div>
                                                        <w:div w:id="17193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9908">
                                                  <w:marLeft w:val="240"/>
                                                  <w:marRight w:val="240"/>
                                                  <w:marTop w:val="0"/>
                                                  <w:marBottom w:val="0"/>
                                                  <w:divBdr>
                                                    <w:top w:val="none" w:sz="0" w:space="0" w:color="auto"/>
                                                    <w:left w:val="none" w:sz="0" w:space="0" w:color="auto"/>
                                                    <w:bottom w:val="none" w:sz="0" w:space="0" w:color="auto"/>
                                                    <w:right w:val="none" w:sz="0" w:space="0" w:color="auto"/>
                                                  </w:divBdr>
                                                  <w:divsChild>
                                                    <w:div w:id="2046832054">
                                                      <w:marLeft w:val="240"/>
                                                      <w:marRight w:val="0"/>
                                                      <w:marTop w:val="0"/>
                                                      <w:marBottom w:val="0"/>
                                                      <w:divBdr>
                                                        <w:top w:val="none" w:sz="0" w:space="0" w:color="auto"/>
                                                        <w:left w:val="none" w:sz="0" w:space="0" w:color="auto"/>
                                                        <w:bottom w:val="none" w:sz="0" w:space="0" w:color="auto"/>
                                                        <w:right w:val="none" w:sz="0" w:space="0" w:color="auto"/>
                                                      </w:divBdr>
                                                    </w:div>
                                                  </w:divsChild>
                                                </w:div>
                                                <w:div w:id="613832034">
                                                  <w:marLeft w:val="240"/>
                                                  <w:marRight w:val="240"/>
                                                  <w:marTop w:val="0"/>
                                                  <w:marBottom w:val="0"/>
                                                  <w:divBdr>
                                                    <w:top w:val="none" w:sz="0" w:space="0" w:color="auto"/>
                                                    <w:left w:val="none" w:sz="0" w:space="0" w:color="auto"/>
                                                    <w:bottom w:val="none" w:sz="0" w:space="0" w:color="auto"/>
                                                    <w:right w:val="none" w:sz="0" w:space="0" w:color="auto"/>
                                                  </w:divBdr>
                                                  <w:divsChild>
                                                    <w:div w:id="28537291">
                                                      <w:marLeft w:val="240"/>
                                                      <w:marRight w:val="0"/>
                                                      <w:marTop w:val="0"/>
                                                      <w:marBottom w:val="0"/>
                                                      <w:divBdr>
                                                        <w:top w:val="none" w:sz="0" w:space="0" w:color="auto"/>
                                                        <w:left w:val="none" w:sz="0" w:space="0" w:color="auto"/>
                                                        <w:bottom w:val="none" w:sz="0" w:space="0" w:color="auto"/>
                                                        <w:right w:val="none" w:sz="0" w:space="0" w:color="auto"/>
                                                      </w:divBdr>
                                                    </w:div>
                                                  </w:divsChild>
                                                </w:div>
                                                <w:div w:id="1718582399">
                                                  <w:marLeft w:val="240"/>
                                                  <w:marRight w:val="240"/>
                                                  <w:marTop w:val="0"/>
                                                  <w:marBottom w:val="0"/>
                                                  <w:divBdr>
                                                    <w:top w:val="none" w:sz="0" w:space="0" w:color="auto"/>
                                                    <w:left w:val="none" w:sz="0" w:space="0" w:color="auto"/>
                                                    <w:bottom w:val="none" w:sz="0" w:space="0" w:color="auto"/>
                                                    <w:right w:val="none" w:sz="0" w:space="0" w:color="auto"/>
                                                  </w:divBdr>
                                                  <w:divsChild>
                                                    <w:div w:id="830482918">
                                                      <w:marLeft w:val="240"/>
                                                      <w:marRight w:val="0"/>
                                                      <w:marTop w:val="0"/>
                                                      <w:marBottom w:val="0"/>
                                                      <w:divBdr>
                                                        <w:top w:val="none" w:sz="0" w:space="0" w:color="auto"/>
                                                        <w:left w:val="none" w:sz="0" w:space="0" w:color="auto"/>
                                                        <w:bottom w:val="none" w:sz="0" w:space="0" w:color="auto"/>
                                                        <w:right w:val="none" w:sz="0" w:space="0" w:color="auto"/>
                                                      </w:divBdr>
                                                    </w:div>
                                                  </w:divsChild>
                                                </w:div>
                                                <w:div w:id="154762779">
                                                  <w:marLeft w:val="240"/>
                                                  <w:marRight w:val="240"/>
                                                  <w:marTop w:val="0"/>
                                                  <w:marBottom w:val="0"/>
                                                  <w:divBdr>
                                                    <w:top w:val="none" w:sz="0" w:space="0" w:color="auto"/>
                                                    <w:left w:val="none" w:sz="0" w:space="0" w:color="auto"/>
                                                    <w:bottom w:val="none" w:sz="0" w:space="0" w:color="auto"/>
                                                    <w:right w:val="none" w:sz="0" w:space="0" w:color="auto"/>
                                                  </w:divBdr>
                                                  <w:divsChild>
                                                    <w:div w:id="954604516">
                                                      <w:marLeft w:val="240"/>
                                                      <w:marRight w:val="0"/>
                                                      <w:marTop w:val="0"/>
                                                      <w:marBottom w:val="0"/>
                                                      <w:divBdr>
                                                        <w:top w:val="none" w:sz="0" w:space="0" w:color="auto"/>
                                                        <w:left w:val="none" w:sz="0" w:space="0" w:color="auto"/>
                                                        <w:bottom w:val="none" w:sz="0" w:space="0" w:color="auto"/>
                                                        <w:right w:val="none" w:sz="0" w:space="0" w:color="auto"/>
                                                      </w:divBdr>
                                                    </w:div>
                                                  </w:divsChild>
                                                </w:div>
                                                <w:div w:id="1793664974">
                                                  <w:marLeft w:val="240"/>
                                                  <w:marRight w:val="240"/>
                                                  <w:marTop w:val="0"/>
                                                  <w:marBottom w:val="0"/>
                                                  <w:divBdr>
                                                    <w:top w:val="none" w:sz="0" w:space="0" w:color="auto"/>
                                                    <w:left w:val="none" w:sz="0" w:space="0" w:color="auto"/>
                                                    <w:bottom w:val="none" w:sz="0" w:space="0" w:color="auto"/>
                                                    <w:right w:val="none" w:sz="0" w:space="0" w:color="auto"/>
                                                  </w:divBdr>
                                                  <w:divsChild>
                                                    <w:div w:id="1818187735">
                                                      <w:marLeft w:val="240"/>
                                                      <w:marRight w:val="0"/>
                                                      <w:marTop w:val="0"/>
                                                      <w:marBottom w:val="0"/>
                                                      <w:divBdr>
                                                        <w:top w:val="none" w:sz="0" w:space="0" w:color="auto"/>
                                                        <w:left w:val="none" w:sz="0" w:space="0" w:color="auto"/>
                                                        <w:bottom w:val="none" w:sz="0" w:space="0" w:color="auto"/>
                                                        <w:right w:val="none" w:sz="0" w:space="0" w:color="auto"/>
                                                      </w:divBdr>
                                                    </w:div>
                                                  </w:divsChild>
                                                </w:div>
                                                <w:div w:id="1800878288">
                                                  <w:marLeft w:val="240"/>
                                                  <w:marRight w:val="240"/>
                                                  <w:marTop w:val="0"/>
                                                  <w:marBottom w:val="0"/>
                                                  <w:divBdr>
                                                    <w:top w:val="none" w:sz="0" w:space="0" w:color="auto"/>
                                                    <w:left w:val="none" w:sz="0" w:space="0" w:color="auto"/>
                                                    <w:bottom w:val="none" w:sz="0" w:space="0" w:color="auto"/>
                                                    <w:right w:val="none" w:sz="0" w:space="0" w:color="auto"/>
                                                  </w:divBdr>
                                                  <w:divsChild>
                                                    <w:div w:id="438910216">
                                                      <w:marLeft w:val="240"/>
                                                      <w:marRight w:val="0"/>
                                                      <w:marTop w:val="0"/>
                                                      <w:marBottom w:val="0"/>
                                                      <w:divBdr>
                                                        <w:top w:val="none" w:sz="0" w:space="0" w:color="auto"/>
                                                        <w:left w:val="none" w:sz="0" w:space="0" w:color="auto"/>
                                                        <w:bottom w:val="none" w:sz="0" w:space="0" w:color="auto"/>
                                                        <w:right w:val="none" w:sz="0" w:space="0" w:color="auto"/>
                                                      </w:divBdr>
                                                    </w:div>
                                                  </w:divsChild>
                                                </w:div>
                                                <w:div w:id="5659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9120">
                                          <w:marLeft w:val="240"/>
                                          <w:marRight w:val="240"/>
                                          <w:marTop w:val="0"/>
                                          <w:marBottom w:val="0"/>
                                          <w:divBdr>
                                            <w:top w:val="none" w:sz="0" w:space="0" w:color="auto"/>
                                            <w:left w:val="none" w:sz="0" w:space="0" w:color="auto"/>
                                            <w:bottom w:val="none" w:sz="0" w:space="0" w:color="auto"/>
                                            <w:right w:val="none" w:sz="0" w:space="0" w:color="auto"/>
                                          </w:divBdr>
                                          <w:divsChild>
                                            <w:div w:id="2116169455">
                                              <w:marLeft w:val="240"/>
                                              <w:marRight w:val="0"/>
                                              <w:marTop w:val="0"/>
                                              <w:marBottom w:val="0"/>
                                              <w:divBdr>
                                                <w:top w:val="none" w:sz="0" w:space="0" w:color="auto"/>
                                                <w:left w:val="none" w:sz="0" w:space="0" w:color="auto"/>
                                                <w:bottom w:val="none" w:sz="0" w:space="0" w:color="auto"/>
                                                <w:right w:val="none" w:sz="0" w:space="0" w:color="auto"/>
                                              </w:divBdr>
                                            </w:div>
                                            <w:div w:id="1589072531">
                                              <w:marLeft w:val="0"/>
                                              <w:marRight w:val="0"/>
                                              <w:marTop w:val="0"/>
                                              <w:marBottom w:val="0"/>
                                              <w:divBdr>
                                                <w:top w:val="none" w:sz="0" w:space="0" w:color="auto"/>
                                                <w:left w:val="none" w:sz="0" w:space="0" w:color="auto"/>
                                                <w:bottom w:val="none" w:sz="0" w:space="0" w:color="auto"/>
                                                <w:right w:val="none" w:sz="0" w:space="0" w:color="auto"/>
                                              </w:divBdr>
                                              <w:divsChild>
                                                <w:div w:id="350306826">
                                                  <w:marLeft w:val="240"/>
                                                  <w:marRight w:val="240"/>
                                                  <w:marTop w:val="0"/>
                                                  <w:marBottom w:val="0"/>
                                                  <w:divBdr>
                                                    <w:top w:val="none" w:sz="0" w:space="0" w:color="auto"/>
                                                    <w:left w:val="none" w:sz="0" w:space="0" w:color="auto"/>
                                                    <w:bottom w:val="none" w:sz="0" w:space="0" w:color="auto"/>
                                                    <w:right w:val="none" w:sz="0" w:space="0" w:color="auto"/>
                                                  </w:divBdr>
                                                  <w:divsChild>
                                                    <w:div w:id="750002719">
                                                      <w:marLeft w:val="240"/>
                                                      <w:marRight w:val="0"/>
                                                      <w:marTop w:val="0"/>
                                                      <w:marBottom w:val="0"/>
                                                      <w:divBdr>
                                                        <w:top w:val="none" w:sz="0" w:space="0" w:color="auto"/>
                                                        <w:left w:val="none" w:sz="0" w:space="0" w:color="auto"/>
                                                        <w:bottom w:val="none" w:sz="0" w:space="0" w:color="auto"/>
                                                        <w:right w:val="none" w:sz="0" w:space="0" w:color="auto"/>
                                                      </w:divBdr>
                                                    </w:div>
                                                  </w:divsChild>
                                                </w:div>
                                                <w:div w:id="765922286">
                                                  <w:marLeft w:val="240"/>
                                                  <w:marRight w:val="240"/>
                                                  <w:marTop w:val="0"/>
                                                  <w:marBottom w:val="0"/>
                                                  <w:divBdr>
                                                    <w:top w:val="none" w:sz="0" w:space="0" w:color="auto"/>
                                                    <w:left w:val="none" w:sz="0" w:space="0" w:color="auto"/>
                                                    <w:bottom w:val="none" w:sz="0" w:space="0" w:color="auto"/>
                                                    <w:right w:val="none" w:sz="0" w:space="0" w:color="auto"/>
                                                  </w:divBdr>
                                                  <w:divsChild>
                                                    <w:div w:id="203178570">
                                                      <w:marLeft w:val="240"/>
                                                      <w:marRight w:val="0"/>
                                                      <w:marTop w:val="0"/>
                                                      <w:marBottom w:val="0"/>
                                                      <w:divBdr>
                                                        <w:top w:val="none" w:sz="0" w:space="0" w:color="auto"/>
                                                        <w:left w:val="none" w:sz="0" w:space="0" w:color="auto"/>
                                                        <w:bottom w:val="none" w:sz="0" w:space="0" w:color="auto"/>
                                                        <w:right w:val="none" w:sz="0" w:space="0" w:color="auto"/>
                                                      </w:divBdr>
                                                    </w:div>
                                                  </w:divsChild>
                                                </w:div>
                                                <w:div w:id="1855067063">
                                                  <w:marLeft w:val="240"/>
                                                  <w:marRight w:val="240"/>
                                                  <w:marTop w:val="0"/>
                                                  <w:marBottom w:val="0"/>
                                                  <w:divBdr>
                                                    <w:top w:val="none" w:sz="0" w:space="0" w:color="auto"/>
                                                    <w:left w:val="none" w:sz="0" w:space="0" w:color="auto"/>
                                                    <w:bottom w:val="none" w:sz="0" w:space="0" w:color="auto"/>
                                                    <w:right w:val="none" w:sz="0" w:space="0" w:color="auto"/>
                                                  </w:divBdr>
                                                  <w:divsChild>
                                                    <w:div w:id="602806290">
                                                      <w:marLeft w:val="240"/>
                                                      <w:marRight w:val="0"/>
                                                      <w:marTop w:val="0"/>
                                                      <w:marBottom w:val="0"/>
                                                      <w:divBdr>
                                                        <w:top w:val="none" w:sz="0" w:space="0" w:color="auto"/>
                                                        <w:left w:val="none" w:sz="0" w:space="0" w:color="auto"/>
                                                        <w:bottom w:val="none" w:sz="0" w:space="0" w:color="auto"/>
                                                        <w:right w:val="none" w:sz="0" w:space="0" w:color="auto"/>
                                                      </w:divBdr>
                                                    </w:div>
                                                  </w:divsChild>
                                                </w:div>
                                                <w:div w:id="1642811081">
                                                  <w:marLeft w:val="240"/>
                                                  <w:marRight w:val="240"/>
                                                  <w:marTop w:val="0"/>
                                                  <w:marBottom w:val="0"/>
                                                  <w:divBdr>
                                                    <w:top w:val="none" w:sz="0" w:space="0" w:color="auto"/>
                                                    <w:left w:val="none" w:sz="0" w:space="0" w:color="auto"/>
                                                    <w:bottom w:val="none" w:sz="0" w:space="0" w:color="auto"/>
                                                    <w:right w:val="none" w:sz="0" w:space="0" w:color="auto"/>
                                                  </w:divBdr>
                                                  <w:divsChild>
                                                    <w:div w:id="1622960671">
                                                      <w:marLeft w:val="240"/>
                                                      <w:marRight w:val="0"/>
                                                      <w:marTop w:val="0"/>
                                                      <w:marBottom w:val="0"/>
                                                      <w:divBdr>
                                                        <w:top w:val="none" w:sz="0" w:space="0" w:color="auto"/>
                                                        <w:left w:val="none" w:sz="0" w:space="0" w:color="auto"/>
                                                        <w:bottom w:val="none" w:sz="0" w:space="0" w:color="auto"/>
                                                        <w:right w:val="none" w:sz="0" w:space="0" w:color="auto"/>
                                                      </w:divBdr>
                                                    </w:div>
                                                  </w:divsChild>
                                                </w:div>
                                                <w:div w:id="2017728952">
                                                  <w:marLeft w:val="240"/>
                                                  <w:marRight w:val="240"/>
                                                  <w:marTop w:val="0"/>
                                                  <w:marBottom w:val="0"/>
                                                  <w:divBdr>
                                                    <w:top w:val="none" w:sz="0" w:space="0" w:color="auto"/>
                                                    <w:left w:val="none" w:sz="0" w:space="0" w:color="auto"/>
                                                    <w:bottom w:val="none" w:sz="0" w:space="0" w:color="auto"/>
                                                    <w:right w:val="none" w:sz="0" w:space="0" w:color="auto"/>
                                                  </w:divBdr>
                                                  <w:divsChild>
                                                    <w:div w:id="581065197">
                                                      <w:marLeft w:val="240"/>
                                                      <w:marRight w:val="0"/>
                                                      <w:marTop w:val="0"/>
                                                      <w:marBottom w:val="0"/>
                                                      <w:divBdr>
                                                        <w:top w:val="none" w:sz="0" w:space="0" w:color="auto"/>
                                                        <w:left w:val="none" w:sz="0" w:space="0" w:color="auto"/>
                                                        <w:bottom w:val="none" w:sz="0" w:space="0" w:color="auto"/>
                                                        <w:right w:val="none" w:sz="0" w:space="0" w:color="auto"/>
                                                      </w:divBdr>
                                                    </w:div>
                                                    <w:div w:id="561140218">
                                                      <w:marLeft w:val="0"/>
                                                      <w:marRight w:val="0"/>
                                                      <w:marTop w:val="0"/>
                                                      <w:marBottom w:val="0"/>
                                                      <w:divBdr>
                                                        <w:top w:val="none" w:sz="0" w:space="0" w:color="auto"/>
                                                        <w:left w:val="none" w:sz="0" w:space="0" w:color="auto"/>
                                                        <w:bottom w:val="none" w:sz="0" w:space="0" w:color="auto"/>
                                                        <w:right w:val="none" w:sz="0" w:space="0" w:color="auto"/>
                                                      </w:divBdr>
                                                      <w:divsChild>
                                                        <w:div w:id="1827478184">
                                                          <w:marLeft w:val="240"/>
                                                          <w:marRight w:val="240"/>
                                                          <w:marTop w:val="0"/>
                                                          <w:marBottom w:val="0"/>
                                                          <w:divBdr>
                                                            <w:top w:val="none" w:sz="0" w:space="0" w:color="auto"/>
                                                            <w:left w:val="none" w:sz="0" w:space="0" w:color="auto"/>
                                                            <w:bottom w:val="none" w:sz="0" w:space="0" w:color="auto"/>
                                                            <w:right w:val="none" w:sz="0" w:space="0" w:color="auto"/>
                                                          </w:divBdr>
                                                          <w:divsChild>
                                                            <w:div w:id="1840728048">
                                                              <w:marLeft w:val="240"/>
                                                              <w:marRight w:val="0"/>
                                                              <w:marTop w:val="0"/>
                                                              <w:marBottom w:val="0"/>
                                                              <w:divBdr>
                                                                <w:top w:val="none" w:sz="0" w:space="0" w:color="auto"/>
                                                                <w:left w:val="none" w:sz="0" w:space="0" w:color="auto"/>
                                                                <w:bottom w:val="none" w:sz="0" w:space="0" w:color="auto"/>
                                                                <w:right w:val="none" w:sz="0" w:space="0" w:color="auto"/>
                                                              </w:divBdr>
                                                            </w:div>
                                                            <w:div w:id="1325814052">
                                                              <w:marLeft w:val="0"/>
                                                              <w:marRight w:val="0"/>
                                                              <w:marTop w:val="0"/>
                                                              <w:marBottom w:val="0"/>
                                                              <w:divBdr>
                                                                <w:top w:val="none" w:sz="0" w:space="0" w:color="auto"/>
                                                                <w:left w:val="none" w:sz="0" w:space="0" w:color="auto"/>
                                                                <w:bottom w:val="none" w:sz="0" w:space="0" w:color="auto"/>
                                                                <w:right w:val="none" w:sz="0" w:space="0" w:color="auto"/>
                                                              </w:divBdr>
                                                              <w:divsChild>
                                                                <w:div w:id="233245730">
                                                                  <w:marLeft w:val="240"/>
                                                                  <w:marRight w:val="240"/>
                                                                  <w:marTop w:val="0"/>
                                                                  <w:marBottom w:val="0"/>
                                                                  <w:divBdr>
                                                                    <w:top w:val="none" w:sz="0" w:space="0" w:color="auto"/>
                                                                    <w:left w:val="none" w:sz="0" w:space="0" w:color="auto"/>
                                                                    <w:bottom w:val="none" w:sz="0" w:space="0" w:color="auto"/>
                                                                    <w:right w:val="none" w:sz="0" w:space="0" w:color="auto"/>
                                                                  </w:divBdr>
                                                                  <w:divsChild>
                                                                    <w:div w:id="1438253416">
                                                                      <w:marLeft w:val="240"/>
                                                                      <w:marRight w:val="0"/>
                                                                      <w:marTop w:val="0"/>
                                                                      <w:marBottom w:val="0"/>
                                                                      <w:divBdr>
                                                                        <w:top w:val="none" w:sz="0" w:space="0" w:color="auto"/>
                                                                        <w:left w:val="none" w:sz="0" w:space="0" w:color="auto"/>
                                                                        <w:bottom w:val="none" w:sz="0" w:space="0" w:color="auto"/>
                                                                        <w:right w:val="none" w:sz="0" w:space="0" w:color="auto"/>
                                                                      </w:divBdr>
                                                                    </w:div>
                                                                  </w:divsChild>
                                                                </w:div>
                                                                <w:div w:id="18381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4855">
                                                          <w:marLeft w:val="240"/>
                                                          <w:marRight w:val="240"/>
                                                          <w:marTop w:val="0"/>
                                                          <w:marBottom w:val="0"/>
                                                          <w:divBdr>
                                                            <w:top w:val="none" w:sz="0" w:space="0" w:color="auto"/>
                                                            <w:left w:val="none" w:sz="0" w:space="0" w:color="auto"/>
                                                            <w:bottom w:val="none" w:sz="0" w:space="0" w:color="auto"/>
                                                            <w:right w:val="none" w:sz="0" w:space="0" w:color="auto"/>
                                                          </w:divBdr>
                                                          <w:divsChild>
                                                            <w:div w:id="818303197">
                                                              <w:marLeft w:val="240"/>
                                                              <w:marRight w:val="0"/>
                                                              <w:marTop w:val="0"/>
                                                              <w:marBottom w:val="0"/>
                                                              <w:divBdr>
                                                                <w:top w:val="none" w:sz="0" w:space="0" w:color="auto"/>
                                                                <w:left w:val="none" w:sz="0" w:space="0" w:color="auto"/>
                                                                <w:bottom w:val="none" w:sz="0" w:space="0" w:color="auto"/>
                                                                <w:right w:val="none" w:sz="0" w:space="0" w:color="auto"/>
                                                              </w:divBdr>
                                                            </w:div>
                                                            <w:div w:id="1375887870">
                                                              <w:marLeft w:val="0"/>
                                                              <w:marRight w:val="0"/>
                                                              <w:marTop w:val="0"/>
                                                              <w:marBottom w:val="0"/>
                                                              <w:divBdr>
                                                                <w:top w:val="none" w:sz="0" w:space="0" w:color="auto"/>
                                                                <w:left w:val="none" w:sz="0" w:space="0" w:color="auto"/>
                                                                <w:bottom w:val="none" w:sz="0" w:space="0" w:color="auto"/>
                                                                <w:right w:val="none" w:sz="0" w:space="0" w:color="auto"/>
                                                              </w:divBdr>
                                                              <w:divsChild>
                                                                <w:div w:id="1251620898">
                                                                  <w:marLeft w:val="240"/>
                                                                  <w:marRight w:val="240"/>
                                                                  <w:marTop w:val="0"/>
                                                                  <w:marBottom w:val="0"/>
                                                                  <w:divBdr>
                                                                    <w:top w:val="none" w:sz="0" w:space="0" w:color="auto"/>
                                                                    <w:left w:val="none" w:sz="0" w:space="0" w:color="auto"/>
                                                                    <w:bottom w:val="none" w:sz="0" w:space="0" w:color="auto"/>
                                                                    <w:right w:val="none" w:sz="0" w:space="0" w:color="auto"/>
                                                                  </w:divBdr>
                                                                  <w:divsChild>
                                                                    <w:div w:id="1549025680">
                                                                      <w:marLeft w:val="240"/>
                                                                      <w:marRight w:val="0"/>
                                                                      <w:marTop w:val="0"/>
                                                                      <w:marBottom w:val="0"/>
                                                                      <w:divBdr>
                                                                        <w:top w:val="none" w:sz="0" w:space="0" w:color="auto"/>
                                                                        <w:left w:val="none" w:sz="0" w:space="0" w:color="auto"/>
                                                                        <w:bottom w:val="none" w:sz="0" w:space="0" w:color="auto"/>
                                                                        <w:right w:val="none" w:sz="0" w:space="0" w:color="auto"/>
                                                                      </w:divBdr>
                                                                    </w:div>
                                                                  </w:divsChild>
                                                                </w:div>
                                                                <w:div w:id="471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3356">
                                                          <w:marLeft w:val="240"/>
                                                          <w:marRight w:val="240"/>
                                                          <w:marTop w:val="0"/>
                                                          <w:marBottom w:val="0"/>
                                                          <w:divBdr>
                                                            <w:top w:val="none" w:sz="0" w:space="0" w:color="auto"/>
                                                            <w:left w:val="none" w:sz="0" w:space="0" w:color="auto"/>
                                                            <w:bottom w:val="none" w:sz="0" w:space="0" w:color="auto"/>
                                                            <w:right w:val="none" w:sz="0" w:space="0" w:color="auto"/>
                                                          </w:divBdr>
                                                          <w:divsChild>
                                                            <w:div w:id="1475030507">
                                                              <w:marLeft w:val="240"/>
                                                              <w:marRight w:val="0"/>
                                                              <w:marTop w:val="0"/>
                                                              <w:marBottom w:val="0"/>
                                                              <w:divBdr>
                                                                <w:top w:val="none" w:sz="0" w:space="0" w:color="auto"/>
                                                                <w:left w:val="none" w:sz="0" w:space="0" w:color="auto"/>
                                                                <w:bottom w:val="none" w:sz="0" w:space="0" w:color="auto"/>
                                                                <w:right w:val="none" w:sz="0" w:space="0" w:color="auto"/>
                                                              </w:divBdr>
                                                            </w:div>
                                                            <w:div w:id="1248072102">
                                                              <w:marLeft w:val="0"/>
                                                              <w:marRight w:val="0"/>
                                                              <w:marTop w:val="0"/>
                                                              <w:marBottom w:val="0"/>
                                                              <w:divBdr>
                                                                <w:top w:val="none" w:sz="0" w:space="0" w:color="auto"/>
                                                                <w:left w:val="none" w:sz="0" w:space="0" w:color="auto"/>
                                                                <w:bottom w:val="none" w:sz="0" w:space="0" w:color="auto"/>
                                                                <w:right w:val="none" w:sz="0" w:space="0" w:color="auto"/>
                                                              </w:divBdr>
                                                              <w:divsChild>
                                                                <w:div w:id="2039893327">
                                                                  <w:marLeft w:val="240"/>
                                                                  <w:marRight w:val="240"/>
                                                                  <w:marTop w:val="0"/>
                                                                  <w:marBottom w:val="0"/>
                                                                  <w:divBdr>
                                                                    <w:top w:val="none" w:sz="0" w:space="0" w:color="auto"/>
                                                                    <w:left w:val="none" w:sz="0" w:space="0" w:color="auto"/>
                                                                    <w:bottom w:val="none" w:sz="0" w:space="0" w:color="auto"/>
                                                                    <w:right w:val="none" w:sz="0" w:space="0" w:color="auto"/>
                                                                  </w:divBdr>
                                                                  <w:divsChild>
                                                                    <w:div w:id="533350638">
                                                                      <w:marLeft w:val="240"/>
                                                                      <w:marRight w:val="0"/>
                                                                      <w:marTop w:val="0"/>
                                                                      <w:marBottom w:val="0"/>
                                                                      <w:divBdr>
                                                                        <w:top w:val="none" w:sz="0" w:space="0" w:color="auto"/>
                                                                        <w:left w:val="none" w:sz="0" w:space="0" w:color="auto"/>
                                                                        <w:bottom w:val="none" w:sz="0" w:space="0" w:color="auto"/>
                                                                        <w:right w:val="none" w:sz="0" w:space="0" w:color="auto"/>
                                                                      </w:divBdr>
                                                                    </w:div>
                                                                  </w:divsChild>
                                                                </w:div>
                                                                <w:div w:id="15865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3529">
                                                          <w:marLeft w:val="240"/>
                                                          <w:marRight w:val="240"/>
                                                          <w:marTop w:val="0"/>
                                                          <w:marBottom w:val="0"/>
                                                          <w:divBdr>
                                                            <w:top w:val="none" w:sz="0" w:space="0" w:color="auto"/>
                                                            <w:left w:val="none" w:sz="0" w:space="0" w:color="auto"/>
                                                            <w:bottom w:val="none" w:sz="0" w:space="0" w:color="auto"/>
                                                            <w:right w:val="none" w:sz="0" w:space="0" w:color="auto"/>
                                                          </w:divBdr>
                                                          <w:divsChild>
                                                            <w:div w:id="1639215131">
                                                              <w:marLeft w:val="240"/>
                                                              <w:marRight w:val="0"/>
                                                              <w:marTop w:val="0"/>
                                                              <w:marBottom w:val="0"/>
                                                              <w:divBdr>
                                                                <w:top w:val="none" w:sz="0" w:space="0" w:color="auto"/>
                                                                <w:left w:val="none" w:sz="0" w:space="0" w:color="auto"/>
                                                                <w:bottom w:val="none" w:sz="0" w:space="0" w:color="auto"/>
                                                                <w:right w:val="none" w:sz="0" w:space="0" w:color="auto"/>
                                                              </w:divBdr>
                                                            </w:div>
                                                            <w:div w:id="1007363499">
                                                              <w:marLeft w:val="0"/>
                                                              <w:marRight w:val="0"/>
                                                              <w:marTop w:val="0"/>
                                                              <w:marBottom w:val="0"/>
                                                              <w:divBdr>
                                                                <w:top w:val="none" w:sz="0" w:space="0" w:color="auto"/>
                                                                <w:left w:val="none" w:sz="0" w:space="0" w:color="auto"/>
                                                                <w:bottom w:val="none" w:sz="0" w:space="0" w:color="auto"/>
                                                                <w:right w:val="none" w:sz="0" w:space="0" w:color="auto"/>
                                                              </w:divBdr>
                                                              <w:divsChild>
                                                                <w:div w:id="194733724">
                                                                  <w:marLeft w:val="240"/>
                                                                  <w:marRight w:val="240"/>
                                                                  <w:marTop w:val="0"/>
                                                                  <w:marBottom w:val="0"/>
                                                                  <w:divBdr>
                                                                    <w:top w:val="none" w:sz="0" w:space="0" w:color="auto"/>
                                                                    <w:left w:val="none" w:sz="0" w:space="0" w:color="auto"/>
                                                                    <w:bottom w:val="none" w:sz="0" w:space="0" w:color="auto"/>
                                                                    <w:right w:val="none" w:sz="0" w:space="0" w:color="auto"/>
                                                                  </w:divBdr>
                                                                  <w:divsChild>
                                                                    <w:div w:id="1601327540">
                                                                      <w:marLeft w:val="240"/>
                                                                      <w:marRight w:val="0"/>
                                                                      <w:marTop w:val="0"/>
                                                                      <w:marBottom w:val="0"/>
                                                                      <w:divBdr>
                                                                        <w:top w:val="none" w:sz="0" w:space="0" w:color="auto"/>
                                                                        <w:left w:val="none" w:sz="0" w:space="0" w:color="auto"/>
                                                                        <w:bottom w:val="none" w:sz="0" w:space="0" w:color="auto"/>
                                                                        <w:right w:val="none" w:sz="0" w:space="0" w:color="auto"/>
                                                                      </w:divBdr>
                                                                    </w:div>
                                                                  </w:divsChild>
                                                                </w:div>
                                                                <w:div w:id="5665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9875">
                                                          <w:marLeft w:val="240"/>
                                                          <w:marRight w:val="240"/>
                                                          <w:marTop w:val="0"/>
                                                          <w:marBottom w:val="0"/>
                                                          <w:divBdr>
                                                            <w:top w:val="none" w:sz="0" w:space="0" w:color="auto"/>
                                                            <w:left w:val="none" w:sz="0" w:space="0" w:color="auto"/>
                                                            <w:bottom w:val="none" w:sz="0" w:space="0" w:color="auto"/>
                                                            <w:right w:val="none" w:sz="0" w:space="0" w:color="auto"/>
                                                          </w:divBdr>
                                                          <w:divsChild>
                                                            <w:div w:id="253443429">
                                                              <w:marLeft w:val="240"/>
                                                              <w:marRight w:val="0"/>
                                                              <w:marTop w:val="0"/>
                                                              <w:marBottom w:val="0"/>
                                                              <w:divBdr>
                                                                <w:top w:val="none" w:sz="0" w:space="0" w:color="auto"/>
                                                                <w:left w:val="none" w:sz="0" w:space="0" w:color="auto"/>
                                                                <w:bottom w:val="none" w:sz="0" w:space="0" w:color="auto"/>
                                                                <w:right w:val="none" w:sz="0" w:space="0" w:color="auto"/>
                                                              </w:divBdr>
                                                            </w:div>
                                                            <w:div w:id="881357001">
                                                              <w:marLeft w:val="0"/>
                                                              <w:marRight w:val="0"/>
                                                              <w:marTop w:val="0"/>
                                                              <w:marBottom w:val="0"/>
                                                              <w:divBdr>
                                                                <w:top w:val="none" w:sz="0" w:space="0" w:color="auto"/>
                                                                <w:left w:val="none" w:sz="0" w:space="0" w:color="auto"/>
                                                                <w:bottom w:val="none" w:sz="0" w:space="0" w:color="auto"/>
                                                                <w:right w:val="none" w:sz="0" w:space="0" w:color="auto"/>
                                                              </w:divBdr>
                                                              <w:divsChild>
                                                                <w:div w:id="35617840">
                                                                  <w:marLeft w:val="240"/>
                                                                  <w:marRight w:val="240"/>
                                                                  <w:marTop w:val="0"/>
                                                                  <w:marBottom w:val="0"/>
                                                                  <w:divBdr>
                                                                    <w:top w:val="none" w:sz="0" w:space="0" w:color="auto"/>
                                                                    <w:left w:val="none" w:sz="0" w:space="0" w:color="auto"/>
                                                                    <w:bottom w:val="none" w:sz="0" w:space="0" w:color="auto"/>
                                                                    <w:right w:val="none" w:sz="0" w:space="0" w:color="auto"/>
                                                                  </w:divBdr>
                                                                  <w:divsChild>
                                                                    <w:div w:id="1708065325">
                                                                      <w:marLeft w:val="240"/>
                                                                      <w:marRight w:val="0"/>
                                                                      <w:marTop w:val="0"/>
                                                                      <w:marBottom w:val="0"/>
                                                                      <w:divBdr>
                                                                        <w:top w:val="none" w:sz="0" w:space="0" w:color="auto"/>
                                                                        <w:left w:val="none" w:sz="0" w:space="0" w:color="auto"/>
                                                                        <w:bottom w:val="none" w:sz="0" w:space="0" w:color="auto"/>
                                                                        <w:right w:val="none" w:sz="0" w:space="0" w:color="auto"/>
                                                                      </w:divBdr>
                                                                    </w:div>
                                                                  </w:divsChild>
                                                                </w:div>
                                                                <w:div w:id="14722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3811">
                                                  <w:marLeft w:val="240"/>
                                                  <w:marRight w:val="240"/>
                                                  <w:marTop w:val="0"/>
                                                  <w:marBottom w:val="0"/>
                                                  <w:divBdr>
                                                    <w:top w:val="none" w:sz="0" w:space="0" w:color="auto"/>
                                                    <w:left w:val="none" w:sz="0" w:space="0" w:color="auto"/>
                                                    <w:bottom w:val="none" w:sz="0" w:space="0" w:color="auto"/>
                                                    <w:right w:val="none" w:sz="0" w:space="0" w:color="auto"/>
                                                  </w:divBdr>
                                                  <w:divsChild>
                                                    <w:div w:id="699479594">
                                                      <w:marLeft w:val="240"/>
                                                      <w:marRight w:val="0"/>
                                                      <w:marTop w:val="0"/>
                                                      <w:marBottom w:val="0"/>
                                                      <w:divBdr>
                                                        <w:top w:val="none" w:sz="0" w:space="0" w:color="auto"/>
                                                        <w:left w:val="none" w:sz="0" w:space="0" w:color="auto"/>
                                                        <w:bottom w:val="none" w:sz="0" w:space="0" w:color="auto"/>
                                                        <w:right w:val="none" w:sz="0" w:space="0" w:color="auto"/>
                                                      </w:divBdr>
                                                    </w:div>
                                                  </w:divsChild>
                                                </w:div>
                                                <w:div w:id="1417479315">
                                                  <w:marLeft w:val="240"/>
                                                  <w:marRight w:val="240"/>
                                                  <w:marTop w:val="0"/>
                                                  <w:marBottom w:val="0"/>
                                                  <w:divBdr>
                                                    <w:top w:val="none" w:sz="0" w:space="0" w:color="auto"/>
                                                    <w:left w:val="none" w:sz="0" w:space="0" w:color="auto"/>
                                                    <w:bottom w:val="none" w:sz="0" w:space="0" w:color="auto"/>
                                                    <w:right w:val="none" w:sz="0" w:space="0" w:color="auto"/>
                                                  </w:divBdr>
                                                  <w:divsChild>
                                                    <w:div w:id="1801415496">
                                                      <w:marLeft w:val="240"/>
                                                      <w:marRight w:val="0"/>
                                                      <w:marTop w:val="0"/>
                                                      <w:marBottom w:val="0"/>
                                                      <w:divBdr>
                                                        <w:top w:val="none" w:sz="0" w:space="0" w:color="auto"/>
                                                        <w:left w:val="none" w:sz="0" w:space="0" w:color="auto"/>
                                                        <w:bottom w:val="none" w:sz="0" w:space="0" w:color="auto"/>
                                                        <w:right w:val="none" w:sz="0" w:space="0" w:color="auto"/>
                                                      </w:divBdr>
                                                    </w:div>
                                                  </w:divsChild>
                                                </w:div>
                                                <w:div w:id="919564616">
                                                  <w:marLeft w:val="240"/>
                                                  <w:marRight w:val="240"/>
                                                  <w:marTop w:val="0"/>
                                                  <w:marBottom w:val="0"/>
                                                  <w:divBdr>
                                                    <w:top w:val="none" w:sz="0" w:space="0" w:color="auto"/>
                                                    <w:left w:val="none" w:sz="0" w:space="0" w:color="auto"/>
                                                    <w:bottom w:val="none" w:sz="0" w:space="0" w:color="auto"/>
                                                    <w:right w:val="none" w:sz="0" w:space="0" w:color="auto"/>
                                                  </w:divBdr>
                                                  <w:divsChild>
                                                    <w:div w:id="67775209">
                                                      <w:marLeft w:val="240"/>
                                                      <w:marRight w:val="0"/>
                                                      <w:marTop w:val="0"/>
                                                      <w:marBottom w:val="0"/>
                                                      <w:divBdr>
                                                        <w:top w:val="none" w:sz="0" w:space="0" w:color="auto"/>
                                                        <w:left w:val="none" w:sz="0" w:space="0" w:color="auto"/>
                                                        <w:bottom w:val="none" w:sz="0" w:space="0" w:color="auto"/>
                                                        <w:right w:val="none" w:sz="0" w:space="0" w:color="auto"/>
                                                      </w:divBdr>
                                                    </w:div>
                                                  </w:divsChild>
                                                </w:div>
                                                <w:div w:id="1240557831">
                                                  <w:marLeft w:val="240"/>
                                                  <w:marRight w:val="240"/>
                                                  <w:marTop w:val="0"/>
                                                  <w:marBottom w:val="0"/>
                                                  <w:divBdr>
                                                    <w:top w:val="none" w:sz="0" w:space="0" w:color="auto"/>
                                                    <w:left w:val="none" w:sz="0" w:space="0" w:color="auto"/>
                                                    <w:bottom w:val="none" w:sz="0" w:space="0" w:color="auto"/>
                                                    <w:right w:val="none" w:sz="0" w:space="0" w:color="auto"/>
                                                  </w:divBdr>
                                                  <w:divsChild>
                                                    <w:div w:id="38669935">
                                                      <w:marLeft w:val="240"/>
                                                      <w:marRight w:val="0"/>
                                                      <w:marTop w:val="0"/>
                                                      <w:marBottom w:val="0"/>
                                                      <w:divBdr>
                                                        <w:top w:val="none" w:sz="0" w:space="0" w:color="auto"/>
                                                        <w:left w:val="none" w:sz="0" w:space="0" w:color="auto"/>
                                                        <w:bottom w:val="none" w:sz="0" w:space="0" w:color="auto"/>
                                                        <w:right w:val="none" w:sz="0" w:space="0" w:color="auto"/>
                                                      </w:divBdr>
                                                    </w:div>
                                                  </w:divsChild>
                                                </w:div>
                                                <w:div w:id="1049720887">
                                                  <w:marLeft w:val="240"/>
                                                  <w:marRight w:val="240"/>
                                                  <w:marTop w:val="0"/>
                                                  <w:marBottom w:val="0"/>
                                                  <w:divBdr>
                                                    <w:top w:val="none" w:sz="0" w:space="0" w:color="auto"/>
                                                    <w:left w:val="none" w:sz="0" w:space="0" w:color="auto"/>
                                                    <w:bottom w:val="none" w:sz="0" w:space="0" w:color="auto"/>
                                                    <w:right w:val="none" w:sz="0" w:space="0" w:color="auto"/>
                                                  </w:divBdr>
                                                  <w:divsChild>
                                                    <w:div w:id="1383214505">
                                                      <w:marLeft w:val="240"/>
                                                      <w:marRight w:val="0"/>
                                                      <w:marTop w:val="0"/>
                                                      <w:marBottom w:val="0"/>
                                                      <w:divBdr>
                                                        <w:top w:val="none" w:sz="0" w:space="0" w:color="auto"/>
                                                        <w:left w:val="none" w:sz="0" w:space="0" w:color="auto"/>
                                                        <w:bottom w:val="none" w:sz="0" w:space="0" w:color="auto"/>
                                                        <w:right w:val="none" w:sz="0" w:space="0" w:color="auto"/>
                                                      </w:divBdr>
                                                    </w:div>
                                                  </w:divsChild>
                                                </w:div>
                                                <w:div w:id="1788767500">
                                                  <w:marLeft w:val="240"/>
                                                  <w:marRight w:val="240"/>
                                                  <w:marTop w:val="0"/>
                                                  <w:marBottom w:val="0"/>
                                                  <w:divBdr>
                                                    <w:top w:val="none" w:sz="0" w:space="0" w:color="auto"/>
                                                    <w:left w:val="none" w:sz="0" w:space="0" w:color="auto"/>
                                                    <w:bottom w:val="none" w:sz="0" w:space="0" w:color="auto"/>
                                                    <w:right w:val="none" w:sz="0" w:space="0" w:color="auto"/>
                                                  </w:divBdr>
                                                  <w:divsChild>
                                                    <w:div w:id="2069037265">
                                                      <w:marLeft w:val="240"/>
                                                      <w:marRight w:val="0"/>
                                                      <w:marTop w:val="0"/>
                                                      <w:marBottom w:val="0"/>
                                                      <w:divBdr>
                                                        <w:top w:val="none" w:sz="0" w:space="0" w:color="auto"/>
                                                        <w:left w:val="none" w:sz="0" w:space="0" w:color="auto"/>
                                                        <w:bottom w:val="none" w:sz="0" w:space="0" w:color="auto"/>
                                                        <w:right w:val="none" w:sz="0" w:space="0" w:color="auto"/>
                                                      </w:divBdr>
                                                    </w:div>
                                                  </w:divsChild>
                                                </w:div>
                                                <w:div w:id="1762871725">
                                                  <w:marLeft w:val="240"/>
                                                  <w:marRight w:val="240"/>
                                                  <w:marTop w:val="0"/>
                                                  <w:marBottom w:val="0"/>
                                                  <w:divBdr>
                                                    <w:top w:val="none" w:sz="0" w:space="0" w:color="auto"/>
                                                    <w:left w:val="none" w:sz="0" w:space="0" w:color="auto"/>
                                                    <w:bottom w:val="none" w:sz="0" w:space="0" w:color="auto"/>
                                                    <w:right w:val="none" w:sz="0" w:space="0" w:color="auto"/>
                                                  </w:divBdr>
                                                  <w:divsChild>
                                                    <w:div w:id="43872490">
                                                      <w:marLeft w:val="240"/>
                                                      <w:marRight w:val="0"/>
                                                      <w:marTop w:val="0"/>
                                                      <w:marBottom w:val="0"/>
                                                      <w:divBdr>
                                                        <w:top w:val="none" w:sz="0" w:space="0" w:color="auto"/>
                                                        <w:left w:val="none" w:sz="0" w:space="0" w:color="auto"/>
                                                        <w:bottom w:val="none" w:sz="0" w:space="0" w:color="auto"/>
                                                        <w:right w:val="none" w:sz="0" w:space="0" w:color="auto"/>
                                                      </w:divBdr>
                                                    </w:div>
                                                  </w:divsChild>
                                                </w:div>
                                                <w:div w:id="260375230">
                                                  <w:marLeft w:val="240"/>
                                                  <w:marRight w:val="240"/>
                                                  <w:marTop w:val="0"/>
                                                  <w:marBottom w:val="0"/>
                                                  <w:divBdr>
                                                    <w:top w:val="none" w:sz="0" w:space="0" w:color="auto"/>
                                                    <w:left w:val="none" w:sz="0" w:space="0" w:color="auto"/>
                                                    <w:bottom w:val="none" w:sz="0" w:space="0" w:color="auto"/>
                                                    <w:right w:val="none" w:sz="0" w:space="0" w:color="auto"/>
                                                  </w:divBdr>
                                                  <w:divsChild>
                                                    <w:div w:id="453864346">
                                                      <w:marLeft w:val="240"/>
                                                      <w:marRight w:val="0"/>
                                                      <w:marTop w:val="0"/>
                                                      <w:marBottom w:val="0"/>
                                                      <w:divBdr>
                                                        <w:top w:val="none" w:sz="0" w:space="0" w:color="auto"/>
                                                        <w:left w:val="none" w:sz="0" w:space="0" w:color="auto"/>
                                                        <w:bottom w:val="none" w:sz="0" w:space="0" w:color="auto"/>
                                                        <w:right w:val="none" w:sz="0" w:space="0" w:color="auto"/>
                                                      </w:divBdr>
                                                    </w:div>
                                                  </w:divsChild>
                                                </w:div>
                                                <w:div w:id="871764615">
                                                  <w:marLeft w:val="240"/>
                                                  <w:marRight w:val="240"/>
                                                  <w:marTop w:val="0"/>
                                                  <w:marBottom w:val="0"/>
                                                  <w:divBdr>
                                                    <w:top w:val="none" w:sz="0" w:space="0" w:color="auto"/>
                                                    <w:left w:val="none" w:sz="0" w:space="0" w:color="auto"/>
                                                    <w:bottom w:val="none" w:sz="0" w:space="0" w:color="auto"/>
                                                    <w:right w:val="none" w:sz="0" w:space="0" w:color="auto"/>
                                                  </w:divBdr>
                                                  <w:divsChild>
                                                    <w:div w:id="867646847">
                                                      <w:marLeft w:val="240"/>
                                                      <w:marRight w:val="0"/>
                                                      <w:marTop w:val="0"/>
                                                      <w:marBottom w:val="0"/>
                                                      <w:divBdr>
                                                        <w:top w:val="none" w:sz="0" w:space="0" w:color="auto"/>
                                                        <w:left w:val="none" w:sz="0" w:space="0" w:color="auto"/>
                                                        <w:bottom w:val="none" w:sz="0" w:space="0" w:color="auto"/>
                                                        <w:right w:val="none" w:sz="0" w:space="0" w:color="auto"/>
                                                      </w:divBdr>
                                                    </w:div>
                                                    <w:div w:id="1324772674">
                                                      <w:marLeft w:val="0"/>
                                                      <w:marRight w:val="0"/>
                                                      <w:marTop w:val="0"/>
                                                      <w:marBottom w:val="0"/>
                                                      <w:divBdr>
                                                        <w:top w:val="none" w:sz="0" w:space="0" w:color="auto"/>
                                                        <w:left w:val="none" w:sz="0" w:space="0" w:color="auto"/>
                                                        <w:bottom w:val="none" w:sz="0" w:space="0" w:color="auto"/>
                                                        <w:right w:val="none" w:sz="0" w:space="0" w:color="auto"/>
                                                      </w:divBdr>
                                                      <w:divsChild>
                                                        <w:div w:id="747385227">
                                                          <w:marLeft w:val="240"/>
                                                          <w:marRight w:val="240"/>
                                                          <w:marTop w:val="0"/>
                                                          <w:marBottom w:val="0"/>
                                                          <w:divBdr>
                                                            <w:top w:val="none" w:sz="0" w:space="0" w:color="auto"/>
                                                            <w:left w:val="none" w:sz="0" w:space="0" w:color="auto"/>
                                                            <w:bottom w:val="none" w:sz="0" w:space="0" w:color="auto"/>
                                                            <w:right w:val="none" w:sz="0" w:space="0" w:color="auto"/>
                                                          </w:divBdr>
                                                          <w:divsChild>
                                                            <w:div w:id="1529952004">
                                                              <w:marLeft w:val="240"/>
                                                              <w:marRight w:val="0"/>
                                                              <w:marTop w:val="0"/>
                                                              <w:marBottom w:val="0"/>
                                                              <w:divBdr>
                                                                <w:top w:val="none" w:sz="0" w:space="0" w:color="auto"/>
                                                                <w:left w:val="none" w:sz="0" w:space="0" w:color="auto"/>
                                                                <w:bottom w:val="none" w:sz="0" w:space="0" w:color="auto"/>
                                                                <w:right w:val="none" w:sz="0" w:space="0" w:color="auto"/>
                                                              </w:divBdr>
                                                            </w:div>
                                                          </w:divsChild>
                                                        </w:div>
                                                        <w:div w:id="145981048">
                                                          <w:marLeft w:val="240"/>
                                                          <w:marRight w:val="240"/>
                                                          <w:marTop w:val="0"/>
                                                          <w:marBottom w:val="0"/>
                                                          <w:divBdr>
                                                            <w:top w:val="none" w:sz="0" w:space="0" w:color="auto"/>
                                                            <w:left w:val="none" w:sz="0" w:space="0" w:color="auto"/>
                                                            <w:bottom w:val="none" w:sz="0" w:space="0" w:color="auto"/>
                                                            <w:right w:val="none" w:sz="0" w:space="0" w:color="auto"/>
                                                          </w:divBdr>
                                                          <w:divsChild>
                                                            <w:div w:id="866598137">
                                                              <w:marLeft w:val="240"/>
                                                              <w:marRight w:val="0"/>
                                                              <w:marTop w:val="0"/>
                                                              <w:marBottom w:val="0"/>
                                                              <w:divBdr>
                                                                <w:top w:val="none" w:sz="0" w:space="0" w:color="auto"/>
                                                                <w:left w:val="none" w:sz="0" w:space="0" w:color="auto"/>
                                                                <w:bottom w:val="none" w:sz="0" w:space="0" w:color="auto"/>
                                                                <w:right w:val="none" w:sz="0" w:space="0" w:color="auto"/>
                                                              </w:divBdr>
                                                            </w:div>
                                                            <w:div w:id="1574117275">
                                                              <w:marLeft w:val="0"/>
                                                              <w:marRight w:val="0"/>
                                                              <w:marTop w:val="0"/>
                                                              <w:marBottom w:val="0"/>
                                                              <w:divBdr>
                                                                <w:top w:val="none" w:sz="0" w:space="0" w:color="auto"/>
                                                                <w:left w:val="none" w:sz="0" w:space="0" w:color="auto"/>
                                                                <w:bottom w:val="none" w:sz="0" w:space="0" w:color="auto"/>
                                                                <w:right w:val="none" w:sz="0" w:space="0" w:color="auto"/>
                                                              </w:divBdr>
                                                              <w:divsChild>
                                                                <w:div w:id="595789730">
                                                                  <w:marLeft w:val="240"/>
                                                                  <w:marRight w:val="240"/>
                                                                  <w:marTop w:val="0"/>
                                                                  <w:marBottom w:val="0"/>
                                                                  <w:divBdr>
                                                                    <w:top w:val="none" w:sz="0" w:space="0" w:color="auto"/>
                                                                    <w:left w:val="none" w:sz="0" w:space="0" w:color="auto"/>
                                                                    <w:bottom w:val="none" w:sz="0" w:space="0" w:color="auto"/>
                                                                    <w:right w:val="none" w:sz="0" w:space="0" w:color="auto"/>
                                                                  </w:divBdr>
                                                                  <w:divsChild>
                                                                    <w:div w:id="637146548">
                                                                      <w:marLeft w:val="240"/>
                                                                      <w:marRight w:val="0"/>
                                                                      <w:marTop w:val="0"/>
                                                                      <w:marBottom w:val="0"/>
                                                                      <w:divBdr>
                                                                        <w:top w:val="none" w:sz="0" w:space="0" w:color="auto"/>
                                                                        <w:left w:val="none" w:sz="0" w:space="0" w:color="auto"/>
                                                                        <w:bottom w:val="none" w:sz="0" w:space="0" w:color="auto"/>
                                                                        <w:right w:val="none" w:sz="0" w:space="0" w:color="auto"/>
                                                                      </w:divBdr>
                                                                    </w:div>
                                                                  </w:divsChild>
                                                                </w:div>
                                                                <w:div w:id="13649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4412">
                                                          <w:marLeft w:val="240"/>
                                                          <w:marRight w:val="240"/>
                                                          <w:marTop w:val="0"/>
                                                          <w:marBottom w:val="0"/>
                                                          <w:divBdr>
                                                            <w:top w:val="none" w:sz="0" w:space="0" w:color="auto"/>
                                                            <w:left w:val="none" w:sz="0" w:space="0" w:color="auto"/>
                                                            <w:bottom w:val="none" w:sz="0" w:space="0" w:color="auto"/>
                                                            <w:right w:val="none" w:sz="0" w:space="0" w:color="auto"/>
                                                          </w:divBdr>
                                                          <w:divsChild>
                                                            <w:div w:id="2076081771">
                                                              <w:marLeft w:val="240"/>
                                                              <w:marRight w:val="0"/>
                                                              <w:marTop w:val="0"/>
                                                              <w:marBottom w:val="0"/>
                                                              <w:divBdr>
                                                                <w:top w:val="none" w:sz="0" w:space="0" w:color="auto"/>
                                                                <w:left w:val="none" w:sz="0" w:space="0" w:color="auto"/>
                                                                <w:bottom w:val="none" w:sz="0" w:space="0" w:color="auto"/>
                                                                <w:right w:val="none" w:sz="0" w:space="0" w:color="auto"/>
                                                              </w:divBdr>
                                                            </w:div>
                                                            <w:div w:id="1414626381">
                                                              <w:marLeft w:val="0"/>
                                                              <w:marRight w:val="0"/>
                                                              <w:marTop w:val="0"/>
                                                              <w:marBottom w:val="0"/>
                                                              <w:divBdr>
                                                                <w:top w:val="none" w:sz="0" w:space="0" w:color="auto"/>
                                                                <w:left w:val="none" w:sz="0" w:space="0" w:color="auto"/>
                                                                <w:bottom w:val="none" w:sz="0" w:space="0" w:color="auto"/>
                                                                <w:right w:val="none" w:sz="0" w:space="0" w:color="auto"/>
                                                              </w:divBdr>
                                                              <w:divsChild>
                                                                <w:div w:id="1181044527">
                                                                  <w:marLeft w:val="240"/>
                                                                  <w:marRight w:val="240"/>
                                                                  <w:marTop w:val="0"/>
                                                                  <w:marBottom w:val="0"/>
                                                                  <w:divBdr>
                                                                    <w:top w:val="none" w:sz="0" w:space="0" w:color="auto"/>
                                                                    <w:left w:val="none" w:sz="0" w:space="0" w:color="auto"/>
                                                                    <w:bottom w:val="none" w:sz="0" w:space="0" w:color="auto"/>
                                                                    <w:right w:val="none" w:sz="0" w:space="0" w:color="auto"/>
                                                                  </w:divBdr>
                                                                  <w:divsChild>
                                                                    <w:div w:id="2127456815">
                                                                      <w:marLeft w:val="240"/>
                                                                      <w:marRight w:val="0"/>
                                                                      <w:marTop w:val="0"/>
                                                                      <w:marBottom w:val="0"/>
                                                                      <w:divBdr>
                                                                        <w:top w:val="none" w:sz="0" w:space="0" w:color="auto"/>
                                                                        <w:left w:val="none" w:sz="0" w:space="0" w:color="auto"/>
                                                                        <w:bottom w:val="none" w:sz="0" w:space="0" w:color="auto"/>
                                                                        <w:right w:val="none" w:sz="0" w:space="0" w:color="auto"/>
                                                                      </w:divBdr>
                                                                    </w:div>
                                                                  </w:divsChild>
                                                                </w:div>
                                                                <w:div w:id="1877738005">
                                                                  <w:marLeft w:val="240"/>
                                                                  <w:marRight w:val="240"/>
                                                                  <w:marTop w:val="0"/>
                                                                  <w:marBottom w:val="0"/>
                                                                  <w:divBdr>
                                                                    <w:top w:val="none" w:sz="0" w:space="0" w:color="auto"/>
                                                                    <w:left w:val="none" w:sz="0" w:space="0" w:color="auto"/>
                                                                    <w:bottom w:val="none" w:sz="0" w:space="0" w:color="auto"/>
                                                                    <w:right w:val="none" w:sz="0" w:space="0" w:color="auto"/>
                                                                  </w:divBdr>
                                                                  <w:divsChild>
                                                                    <w:div w:id="1836651527">
                                                                      <w:marLeft w:val="240"/>
                                                                      <w:marRight w:val="0"/>
                                                                      <w:marTop w:val="0"/>
                                                                      <w:marBottom w:val="0"/>
                                                                      <w:divBdr>
                                                                        <w:top w:val="none" w:sz="0" w:space="0" w:color="auto"/>
                                                                        <w:left w:val="none" w:sz="0" w:space="0" w:color="auto"/>
                                                                        <w:bottom w:val="none" w:sz="0" w:space="0" w:color="auto"/>
                                                                        <w:right w:val="none" w:sz="0" w:space="0" w:color="auto"/>
                                                                      </w:divBdr>
                                                                    </w:div>
                                                                  </w:divsChild>
                                                                </w:div>
                                                                <w:div w:id="1582711172">
                                                                  <w:marLeft w:val="240"/>
                                                                  <w:marRight w:val="240"/>
                                                                  <w:marTop w:val="0"/>
                                                                  <w:marBottom w:val="0"/>
                                                                  <w:divBdr>
                                                                    <w:top w:val="none" w:sz="0" w:space="0" w:color="auto"/>
                                                                    <w:left w:val="none" w:sz="0" w:space="0" w:color="auto"/>
                                                                    <w:bottom w:val="none" w:sz="0" w:space="0" w:color="auto"/>
                                                                    <w:right w:val="none" w:sz="0" w:space="0" w:color="auto"/>
                                                                  </w:divBdr>
                                                                  <w:divsChild>
                                                                    <w:div w:id="1747458713">
                                                                      <w:marLeft w:val="240"/>
                                                                      <w:marRight w:val="0"/>
                                                                      <w:marTop w:val="0"/>
                                                                      <w:marBottom w:val="0"/>
                                                                      <w:divBdr>
                                                                        <w:top w:val="none" w:sz="0" w:space="0" w:color="auto"/>
                                                                        <w:left w:val="none" w:sz="0" w:space="0" w:color="auto"/>
                                                                        <w:bottom w:val="none" w:sz="0" w:space="0" w:color="auto"/>
                                                                        <w:right w:val="none" w:sz="0" w:space="0" w:color="auto"/>
                                                                      </w:divBdr>
                                                                    </w:div>
                                                                    <w:div w:id="817720540">
                                                                      <w:marLeft w:val="0"/>
                                                                      <w:marRight w:val="0"/>
                                                                      <w:marTop w:val="0"/>
                                                                      <w:marBottom w:val="0"/>
                                                                      <w:divBdr>
                                                                        <w:top w:val="none" w:sz="0" w:space="0" w:color="auto"/>
                                                                        <w:left w:val="none" w:sz="0" w:space="0" w:color="auto"/>
                                                                        <w:bottom w:val="none" w:sz="0" w:space="0" w:color="auto"/>
                                                                        <w:right w:val="none" w:sz="0" w:space="0" w:color="auto"/>
                                                                      </w:divBdr>
                                                                      <w:divsChild>
                                                                        <w:div w:id="1577285290">
                                                                          <w:marLeft w:val="240"/>
                                                                          <w:marRight w:val="240"/>
                                                                          <w:marTop w:val="0"/>
                                                                          <w:marBottom w:val="0"/>
                                                                          <w:divBdr>
                                                                            <w:top w:val="none" w:sz="0" w:space="0" w:color="auto"/>
                                                                            <w:left w:val="none" w:sz="0" w:space="0" w:color="auto"/>
                                                                            <w:bottom w:val="none" w:sz="0" w:space="0" w:color="auto"/>
                                                                            <w:right w:val="none" w:sz="0" w:space="0" w:color="auto"/>
                                                                          </w:divBdr>
                                                                          <w:divsChild>
                                                                            <w:div w:id="1553811857">
                                                                              <w:marLeft w:val="240"/>
                                                                              <w:marRight w:val="0"/>
                                                                              <w:marTop w:val="0"/>
                                                                              <w:marBottom w:val="0"/>
                                                                              <w:divBdr>
                                                                                <w:top w:val="none" w:sz="0" w:space="0" w:color="auto"/>
                                                                                <w:left w:val="none" w:sz="0" w:space="0" w:color="auto"/>
                                                                                <w:bottom w:val="none" w:sz="0" w:space="0" w:color="auto"/>
                                                                                <w:right w:val="none" w:sz="0" w:space="0" w:color="auto"/>
                                                                              </w:divBdr>
                                                                            </w:div>
                                                                          </w:divsChild>
                                                                        </w:div>
                                                                        <w:div w:id="218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8475">
                                                                  <w:marLeft w:val="240"/>
                                                                  <w:marRight w:val="240"/>
                                                                  <w:marTop w:val="0"/>
                                                                  <w:marBottom w:val="0"/>
                                                                  <w:divBdr>
                                                                    <w:top w:val="none" w:sz="0" w:space="0" w:color="auto"/>
                                                                    <w:left w:val="none" w:sz="0" w:space="0" w:color="auto"/>
                                                                    <w:bottom w:val="none" w:sz="0" w:space="0" w:color="auto"/>
                                                                    <w:right w:val="none" w:sz="0" w:space="0" w:color="auto"/>
                                                                  </w:divBdr>
                                                                  <w:divsChild>
                                                                    <w:div w:id="2040355180">
                                                                      <w:marLeft w:val="240"/>
                                                                      <w:marRight w:val="0"/>
                                                                      <w:marTop w:val="0"/>
                                                                      <w:marBottom w:val="0"/>
                                                                      <w:divBdr>
                                                                        <w:top w:val="none" w:sz="0" w:space="0" w:color="auto"/>
                                                                        <w:left w:val="none" w:sz="0" w:space="0" w:color="auto"/>
                                                                        <w:bottom w:val="none" w:sz="0" w:space="0" w:color="auto"/>
                                                                        <w:right w:val="none" w:sz="0" w:space="0" w:color="auto"/>
                                                                      </w:divBdr>
                                                                    </w:div>
                                                                  </w:divsChild>
                                                                </w:div>
                                                                <w:div w:id="19542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4263">
                                                          <w:marLeft w:val="240"/>
                                                          <w:marRight w:val="240"/>
                                                          <w:marTop w:val="0"/>
                                                          <w:marBottom w:val="0"/>
                                                          <w:divBdr>
                                                            <w:top w:val="none" w:sz="0" w:space="0" w:color="auto"/>
                                                            <w:left w:val="none" w:sz="0" w:space="0" w:color="auto"/>
                                                            <w:bottom w:val="none" w:sz="0" w:space="0" w:color="auto"/>
                                                            <w:right w:val="none" w:sz="0" w:space="0" w:color="auto"/>
                                                          </w:divBdr>
                                                          <w:divsChild>
                                                            <w:div w:id="1087381754">
                                                              <w:marLeft w:val="240"/>
                                                              <w:marRight w:val="0"/>
                                                              <w:marTop w:val="0"/>
                                                              <w:marBottom w:val="0"/>
                                                              <w:divBdr>
                                                                <w:top w:val="none" w:sz="0" w:space="0" w:color="auto"/>
                                                                <w:left w:val="none" w:sz="0" w:space="0" w:color="auto"/>
                                                                <w:bottom w:val="none" w:sz="0" w:space="0" w:color="auto"/>
                                                                <w:right w:val="none" w:sz="0" w:space="0" w:color="auto"/>
                                                              </w:divBdr>
                                                            </w:div>
                                                            <w:div w:id="1155534291">
                                                              <w:marLeft w:val="0"/>
                                                              <w:marRight w:val="0"/>
                                                              <w:marTop w:val="0"/>
                                                              <w:marBottom w:val="0"/>
                                                              <w:divBdr>
                                                                <w:top w:val="none" w:sz="0" w:space="0" w:color="auto"/>
                                                                <w:left w:val="none" w:sz="0" w:space="0" w:color="auto"/>
                                                                <w:bottom w:val="none" w:sz="0" w:space="0" w:color="auto"/>
                                                                <w:right w:val="none" w:sz="0" w:space="0" w:color="auto"/>
                                                              </w:divBdr>
                                                              <w:divsChild>
                                                                <w:div w:id="1869828157">
                                                                  <w:marLeft w:val="240"/>
                                                                  <w:marRight w:val="240"/>
                                                                  <w:marTop w:val="0"/>
                                                                  <w:marBottom w:val="0"/>
                                                                  <w:divBdr>
                                                                    <w:top w:val="none" w:sz="0" w:space="0" w:color="auto"/>
                                                                    <w:left w:val="none" w:sz="0" w:space="0" w:color="auto"/>
                                                                    <w:bottom w:val="none" w:sz="0" w:space="0" w:color="auto"/>
                                                                    <w:right w:val="none" w:sz="0" w:space="0" w:color="auto"/>
                                                                  </w:divBdr>
                                                                  <w:divsChild>
                                                                    <w:div w:id="665017530">
                                                                      <w:marLeft w:val="240"/>
                                                                      <w:marRight w:val="0"/>
                                                                      <w:marTop w:val="0"/>
                                                                      <w:marBottom w:val="0"/>
                                                                      <w:divBdr>
                                                                        <w:top w:val="none" w:sz="0" w:space="0" w:color="auto"/>
                                                                        <w:left w:val="none" w:sz="0" w:space="0" w:color="auto"/>
                                                                        <w:bottom w:val="none" w:sz="0" w:space="0" w:color="auto"/>
                                                                        <w:right w:val="none" w:sz="0" w:space="0" w:color="auto"/>
                                                                      </w:divBdr>
                                                                    </w:div>
                                                                  </w:divsChild>
                                                                </w:div>
                                                                <w:div w:id="1486312349">
                                                                  <w:marLeft w:val="240"/>
                                                                  <w:marRight w:val="240"/>
                                                                  <w:marTop w:val="0"/>
                                                                  <w:marBottom w:val="0"/>
                                                                  <w:divBdr>
                                                                    <w:top w:val="none" w:sz="0" w:space="0" w:color="auto"/>
                                                                    <w:left w:val="none" w:sz="0" w:space="0" w:color="auto"/>
                                                                    <w:bottom w:val="none" w:sz="0" w:space="0" w:color="auto"/>
                                                                    <w:right w:val="none" w:sz="0" w:space="0" w:color="auto"/>
                                                                  </w:divBdr>
                                                                  <w:divsChild>
                                                                    <w:div w:id="1496451365">
                                                                      <w:marLeft w:val="240"/>
                                                                      <w:marRight w:val="0"/>
                                                                      <w:marTop w:val="0"/>
                                                                      <w:marBottom w:val="0"/>
                                                                      <w:divBdr>
                                                                        <w:top w:val="none" w:sz="0" w:space="0" w:color="auto"/>
                                                                        <w:left w:val="none" w:sz="0" w:space="0" w:color="auto"/>
                                                                        <w:bottom w:val="none" w:sz="0" w:space="0" w:color="auto"/>
                                                                        <w:right w:val="none" w:sz="0" w:space="0" w:color="auto"/>
                                                                      </w:divBdr>
                                                                    </w:div>
                                                                  </w:divsChild>
                                                                </w:div>
                                                                <w:div w:id="1083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286">
                                                  <w:marLeft w:val="240"/>
                                                  <w:marRight w:val="240"/>
                                                  <w:marTop w:val="0"/>
                                                  <w:marBottom w:val="0"/>
                                                  <w:divBdr>
                                                    <w:top w:val="none" w:sz="0" w:space="0" w:color="auto"/>
                                                    <w:left w:val="none" w:sz="0" w:space="0" w:color="auto"/>
                                                    <w:bottom w:val="none" w:sz="0" w:space="0" w:color="auto"/>
                                                    <w:right w:val="none" w:sz="0" w:space="0" w:color="auto"/>
                                                  </w:divBdr>
                                                  <w:divsChild>
                                                    <w:div w:id="1072195681">
                                                      <w:marLeft w:val="240"/>
                                                      <w:marRight w:val="0"/>
                                                      <w:marTop w:val="0"/>
                                                      <w:marBottom w:val="0"/>
                                                      <w:divBdr>
                                                        <w:top w:val="none" w:sz="0" w:space="0" w:color="auto"/>
                                                        <w:left w:val="none" w:sz="0" w:space="0" w:color="auto"/>
                                                        <w:bottom w:val="none" w:sz="0" w:space="0" w:color="auto"/>
                                                        <w:right w:val="none" w:sz="0" w:space="0" w:color="auto"/>
                                                      </w:divBdr>
                                                    </w:div>
                                                  </w:divsChild>
                                                </w:div>
                                                <w:div w:id="425737312">
                                                  <w:marLeft w:val="240"/>
                                                  <w:marRight w:val="240"/>
                                                  <w:marTop w:val="0"/>
                                                  <w:marBottom w:val="0"/>
                                                  <w:divBdr>
                                                    <w:top w:val="none" w:sz="0" w:space="0" w:color="auto"/>
                                                    <w:left w:val="none" w:sz="0" w:space="0" w:color="auto"/>
                                                    <w:bottom w:val="none" w:sz="0" w:space="0" w:color="auto"/>
                                                    <w:right w:val="none" w:sz="0" w:space="0" w:color="auto"/>
                                                  </w:divBdr>
                                                  <w:divsChild>
                                                    <w:div w:id="743989269">
                                                      <w:marLeft w:val="240"/>
                                                      <w:marRight w:val="0"/>
                                                      <w:marTop w:val="0"/>
                                                      <w:marBottom w:val="0"/>
                                                      <w:divBdr>
                                                        <w:top w:val="none" w:sz="0" w:space="0" w:color="auto"/>
                                                        <w:left w:val="none" w:sz="0" w:space="0" w:color="auto"/>
                                                        <w:bottom w:val="none" w:sz="0" w:space="0" w:color="auto"/>
                                                        <w:right w:val="none" w:sz="0" w:space="0" w:color="auto"/>
                                                      </w:divBdr>
                                                    </w:div>
                                                  </w:divsChild>
                                                </w:div>
                                                <w:div w:id="9888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0928">
                                          <w:marLeft w:val="240"/>
                                          <w:marRight w:val="240"/>
                                          <w:marTop w:val="0"/>
                                          <w:marBottom w:val="0"/>
                                          <w:divBdr>
                                            <w:top w:val="none" w:sz="0" w:space="0" w:color="auto"/>
                                            <w:left w:val="none" w:sz="0" w:space="0" w:color="auto"/>
                                            <w:bottom w:val="none" w:sz="0" w:space="0" w:color="auto"/>
                                            <w:right w:val="none" w:sz="0" w:space="0" w:color="auto"/>
                                          </w:divBdr>
                                          <w:divsChild>
                                            <w:div w:id="1934194950">
                                              <w:marLeft w:val="240"/>
                                              <w:marRight w:val="0"/>
                                              <w:marTop w:val="0"/>
                                              <w:marBottom w:val="0"/>
                                              <w:divBdr>
                                                <w:top w:val="none" w:sz="0" w:space="0" w:color="auto"/>
                                                <w:left w:val="none" w:sz="0" w:space="0" w:color="auto"/>
                                                <w:bottom w:val="none" w:sz="0" w:space="0" w:color="auto"/>
                                                <w:right w:val="none" w:sz="0" w:space="0" w:color="auto"/>
                                              </w:divBdr>
                                            </w:div>
                                            <w:div w:id="427509783">
                                              <w:marLeft w:val="0"/>
                                              <w:marRight w:val="0"/>
                                              <w:marTop w:val="0"/>
                                              <w:marBottom w:val="0"/>
                                              <w:divBdr>
                                                <w:top w:val="none" w:sz="0" w:space="0" w:color="auto"/>
                                                <w:left w:val="none" w:sz="0" w:space="0" w:color="auto"/>
                                                <w:bottom w:val="none" w:sz="0" w:space="0" w:color="auto"/>
                                                <w:right w:val="none" w:sz="0" w:space="0" w:color="auto"/>
                                              </w:divBdr>
                                              <w:divsChild>
                                                <w:div w:id="1738092092">
                                                  <w:marLeft w:val="240"/>
                                                  <w:marRight w:val="240"/>
                                                  <w:marTop w:val="0"/>
                                                  <w:marBottom w:val="0"/>
                                                  <w:divBdr>
                                                    <w:top w:val="none" w:sz="0" w:space="0" w:color="auto"/>
                                                    <w:left w:val="none" w:sz="0" w:space="0" w:color="auto"/>
                                                    <w:bottom w:val="none" w:sz="0" w:space="0" w:color="auto"/>
                                                    <w:right w:val="none" w:sz="0" w:space="0" w:color="auto"/>
                                                  </w:divBdr>
                                                  <w:divsChild>
                                                    <w:div w:id="11998142">
                                                      <w:marLeft w:val="240"/>
                                                      <w:marRight w:val="0"/>
                                                      <w:marTop w:val="0"/>
                                                      <w:marBottom w:val="0"/>
                                                      <w:divBdr>
                                                        <w:top w:val="none" w:sz="0" w:space="0" w:color="auto"/>
                                                        <w:left w:val="none" w:sz="0" w:space="0" w:color="auto"/>
                                                        <w:bottom w:val="none" w:sz="0" w:space="0" w:color="auto"/>
                                                        <w:right w:val="none" w:sz="0" w:space="0" w:color="auto"/>
                                                      </w:divBdr>
                                                    </w:div>
                                                  </w:divsChild>
                                                </w:div>
                                                <w:div w:id="103499408">
                                                  <w:marLeft w:val="240"/>
                                                  <w:marRight w:val="240"/>
                                                  <w:marTop w:val="0"/>
                                                  <w:marBottom w:val="0"/>
                                                  <w:divBdr>
                                                    <w:top w:val="none" w:sz="0" w:space="0" w:color="auto"/>
                                                    <w:left w:val="none" w:sz="0" w:space="0" w:color="auto"/>
                                                    <w:bottom w:val="none" w:sz="0" w:space="0" w:color="auto"/>
                                                    <w:right w:val="none" w:sz="0" w:space="0" w:color="auto"/>
                                                  </w:divBdr>
                                                  <w:divsChild>
                                                    <w:div w:id="1296370762">
                                                      <w:marLeft w:val="240"/>
                                                      <w:marRight w:val="0"/>
                                                      <w:marTop w:val="0"/>
                                                      <w:marBottom w:val="0"/>
                                                      <w:divBdr>
                                                        <w:top w:val="none" w:sz="0" w:space="0" w:color="auto"/>
                                                        <w:left w:val="none" w:sz="0" w:space="0" w:color="auto"/>
                                                        <w:bottom w:val="none" w:sz="0" w:space="0" w:color="auto"/>
                                                        <w:right w:val="none" w:sz="0" w:space="0" w:color="auto"/>
                                                      </w:divBdr>
                                                    </w:div>
                                                  </w:divsChild>
                                                </w:div>
                                                <w:div w:id="350112543">
                                                  <w:marLeft w:val="240"/>
                                                  <w:marRight w:val="240"/>
                                                  <w:marTop w:val="0"/>
                                                  <w:marBottom w:val="0"/>
                                                  <w:divBdr>
                                                    <w:top w:val="none" w:sz="0" w:space="0" w:color="auto"/>
                                                    <w:left w:val="none" w:sz="0" w:space="0" w:color="auto"/>
                                                    <w:bottom w:val="none" w:sz="0" w:space="0" w:color="auto"/>
                                                    <w:right w:val="none" w:sz="0" w:space="0" w:color="auto"/>
                                                  </w:divBdr>
                                                  <w:divsChild>
                                                    <w:div w:id="802505653">
                                                      <w:marLeft w:val="240"/>
                                                      <w:marRight w:val="0"/>
                                                      <w:marTop w:val="0"/>
                                                      <w:marBottom w:val="0"/>
                                                      <w:divBdr>
                                                        <w:top w:val="none" w:sz="0" w:space="0" w:color="auto"/>
                                                        <w:left w:val="none" w:sz="0" w:space="0" w:color="auto"/>
                                                        <w:bottom w:val="none" w:sz="0" w:space="0" w:color="auto"/>
                                                        <w:right w:val="none" w:sz="0" w:space="0" w:color="auto"/>
                                                      </w:divBdr>
                                                    </w:div>
                                                  </w:divsChild>
                                                </w:div>
                                                <w:div w:id="1663317288">
                                                  <w:marLeft w:val="240"/>
                                                  <w:marRight w:val="240"/>
                                                  <w:marTop w:val="0"/>
                                                  <w:marBottom w:val="0"/>
                                                  <w:divBdr>
                                                    <w:top w:val="none" w:sz="0" w:space="0" w:color="auto"/>
                                                    <w:left w:val="none" w:sz="0" w:space="0" w:color="auto"/>
                                                    <w:bottom w:val="none" w:sz="0" w:space="0" w:color="auto"/>
                                                    <w:right w:val="none" w:sz="0" w:space="0" w:color="auto"/>
                                                  </w:divBdr>
                                                  <w:divsChild>
                                                    <w:div w:id="171183324">
                                                      <w:marLeft w:val="240"/>
                                                      <w:marRight w:val="0"/>
                                                      <w:marTop w:val="0"/>
                                                      <w:marBottom w:val="0"/>
                                                      <w:divBdr>
                                                        <w:top w:val="none" w:sz="0" w:space="0" w:color="auto"/>
                                                        <w:left w:val="none" w:sz="0" w:space="0" w:color="auto"/>
                                                        <w:bottom w:val="none" w:sz="0" w:space="0" w:color="auto"/>
                                                        <w:right w:val="none" w:sz="0" w:space="0" w:color="auto"/>
                                                      </w:divBdr>
                                                    </w:div>
                                                  </w:divsChild>
                                                </w:div>
                                                <w:div w:id="1957639361">
                                                  <w:marLeft w:val="240"/>
                                                  <w:marRight w:val="240"/>
                                                  <w:marTop w:val="0"/>
                                                  <w:marBottom w:val="0"/>
                                                  <w:divBdr>
                                                    <w:top w:val="none" w:sz="0" w:space="0" w:color="auto"/>
                                                    <w:left w:val="none" w:sz="0" w:space="0" w:color="auto"/>
                                                    <w:bottom w:val="none" w:sz="0" w:space="0" w:color="auto"/>
                                                    <w:right w:val="none" w:sz="0" w:space="0" w:color="auto"/>
                                                  </w:divBdr>
                                                  <w:divsChild>
                                                    <w:div w:id="1511330198">
                                                      <w:marLeft w:val="240"/>
                                                      <w:marRight w:val="0"/>
                                                      <w:marTop w:val="0"/>
                                                      <w:marBottom w:val="0"/>
                                                      <w:divBdr>
                                                        <w:top w:val="none" w:sz="0" w:space="0" w:color="auto"/>
                                                        <w:left w:val="none" w:sz="0" w:space="0" w:color="auto"/>
                                                        <w:bottom w:val="none" w:sz="0" w:space="0" w:color="auto"/>
                                                        <w:right w:val="none" w:sz="0" w:space="0" w:color="auto"/>
                                                      </w:divBdr>
                                                    </w:div>
                                                    <w:div w:id="114451753">
                                                      <w:marLeft w:val="0"/>
                                                      <w:marRight w:val="0"/>
                                                      <w:marTop w:val="0"/>
                                                      <w:marBottom w:val="0"/>
                                                      <w:divBdr>
                                                        <w:top w:val="none" w:sz="0" w:space="0" w:color="auto"/>
                                                        <w:left w:val="none" w:sz="0" w:space="0" w:color="auto"/>
                                                        <w:bottom w:val="none" w:sz="0" w:space="0" w:color="auto"/>
                                                        <w:right w:val="none" w:sz="0" w:space="0" w:color="auto"/>
                                                      </w:divBdr>
                                                      <w:divsChild>
                                                        <w:div w:id="2033847026">
                                                          <w:marLeft w:val="240"/>
                                                          <w:marRight w:val="240"/>
                                                          <w:marTop w:val="0"/>
                                                          <w:marBottom w:val="0"/>
                                                          <w:divBdr>
                                                            <w:top w:val="none" w:sz="0" w:space="0" w:color="auto"/>
                                                            <w:left w:val="none" w:sz="0" w:space="0" w:color="auto"/>
                                                            <w:bottom w:val="none" w:sz="0" w:space="0" w:color="auto"/>
                                                            <w:right w:val="none" w:sz="0" w:space="0" w:color="auto"/>
                                                          </w:divBdr>
                                                          <w:divsChild>
                                                            <w:div w:id="1132291794">
                                                              <w:marLeft w:val="240"/>
                                                              <w:marRight w:val="0"/>
                                                              <w:marTop w:val="0"/>
                                                              <w:marBottom w:val="0"/>
                                                              <w:divBdr>
                                                                <w:top w:val="none" w:sz="0" w:space="0" w:color="auto"/>
                                                                <w:left w:val="none" w:sz="0" w:space="0" w:color="auto"/>
                                                                <w:bottom w:val="none" w:sz="0" w:space="0" w:color="auto"/>
                                                                <w:right w:val="none" w:sz="0" w:space="0" w:color="auto"/>
                                                              </w:divBdr>
                                                            </w:div>
                                                            <w:div w:id="1998459421">
                                                              <w:marLeft w:val="0"/>
                                                              <w:marRight w:val="0"/>
                                                              <w:marTop w:val="0"/>
                                                              <w:marBottom w:val="0"/>
                                                              <w:divBdr>
                                                                <w:top w:val="none" w:sz="0" w:space="0" w:color="auto"/>
                                                                <w:left w:val="none" w:sz="0" w:space="0" w:color="auto"/>
                                                                <w:bottom w:val="none" w:sz="0" w:space="0" w:color="auto"/>
                                                                <w:right w:val="none" w:sz="0" w:space="0" w:color="auto"/>
                                                              </w:divBdr>
                                                              <w:divsChild>
                                                                <w:div w:id="1362123309">
                                                                  <w:marLeft w:val="240"/>
                                                                  <w:marRight w:val="240"/>
                                                                  <w:marTop w:val="0"/>
                                                                  <w:marBottom w:val="0"/>
                                                                  <w:divBdr>
                                                                    <w:top w:val="none" w:sz="0" w:space="0" w:color="auto"/>
                                                                    <w:left w:val="none" w:sz="0" w:space="0" w:color="auto"/>
                                                                    <w:bottom w:val="none" w:sz="0" w:space="0" w:color="auto"/>
                                                                    <w:right w:val="none" w:sz="0" w:space="0" w:color="auto"/>
                                                                  </w:divBdr>
                                                                  <w:divsChild>
                                                                    <w:div w:id="537668136">
                                                                      <w:marLeft w:val="240"/>
                                                                      <w:marRight w:val="0"/>
                                                                      <w:marTop w:val="0"/>
                                                                      <w:marBottom w:val="0"/>
                                                                      <w:divBdr>
                                                                        <w:top w:val="none" w:sz="0" w:space="0" w:color="auto"/>
                                                                        <w:left w:val="none" w:sz="0" w:space="0" w:color="auto"/>
                                                                        <w:bottom w:val="none" w:sz="0" w:space="0" w:color="auto"/>
                                                                        <w:right w:val="none" w:sz="0" w:space="0" w:color="auto"/>
                                                                      </w:divBdr>
                                                                    </w:div>
                                                                  </w:divsChild>
                                                                </w:div>
                                                                <w:div w:id="2818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1765">
                                                          <w:marLeft w:val="240"/>
                                                          <w:marRight w:val="240"/>
                                                          <w:marTop w:val="0"/>
                                                          <w:marBottom w:val="0"/>
                                                          <w:divBdr>
                                                            <w:top w:val="none" w:sz="0" w:space="0" w:color="auto"/>
                                                            <w:left w:val="none" w:sz="0" w:space="0" w:color="auto"/>
                                                            <w:bottom w:val="none" w:sz="0" w:space="0" w:color="auto"/>
                                                            <w:right w:val="none" w:sz="0" w:space="0" w:color="auto"/>
                                                          </w:divBdr>
                                                          <w:divsChild>
                                                            <w:div w:id="2004160916">
                                                              <w:marLeft w:val="240"/>
                                                              <w:marRight w:val="0"/>
                                                              <w:marTop w:val="0"/>
                                                              <w:marBottom w:val="0"/>
                                                              <w:divBdr>
                                                                <w:top w:val="none" w:sz="0" w:space="0" w:color="auto"/>
                                                                <w:left w:val="none" w:sz="0" w:space="0" w:color="auto"/>
                                                                <w:bottom w:val="none" w:sz="0" w:space="0" w:color="auto"/>
                                                                <w:right w:val="none" w:sz="0" w:space="0" w:color="auto"/>
                                                              </w:divBdr>
                                                            </w:div>
                                                            <w:div w:id="89862508">
                                                              <w:marLeft w:val="0"/>
                                                              <w:marRight w:val="0"/>
                                                              <w:marTop w:val="0"/>
                                                              <w:marBottom w:val="0"/>
                                                              <w:divBdr>
                                                                <w:top w:val="none" w:sz="0" w:space="0" w:color="auto"/>
                                                                <w:left w:val="none" w:sz="0" w:space="0" w:color="auto"/>
                                                                <w:bottom w:val="none" w:sz="0" w:space="0" w:color="auto"/>
                                                                <w:right w:val="none" w:sz="0" w:space="0" w:color="auto"/>
                                                              </w:divBdr>
                                                              <w:divsChild>
                                                                <w:div w:id="14231889">
                                                                  <w:marLeft w:val="240"/>
                                                                  <w:marRight w:val="240"/>
                                                                  <w:marTop w:val="0"/>
                                                                  <w:marBottom w:val="0"/>
                                                                  <w:divBdr>
                                                                    <w:top w:val="none" w:sz="0" w:space="0" w:color="auto"/>
                                                                    <w:left w:val="none" w:sz="0" w:space="0" w:color="auto"/>
                                                                    <w:bottom w:val="none" w:sz="0" w:space="0" w:color="auto"/>
                                                                    <w:right w:val="none" w:sz="0" w:space="0" w:color="auto"/>
                                                                  </w:divBdr>
                                                                  <w:divsChild>
                                                                    <w:div w:id="1583952025">
                                                                      <w:marLeft w:val="240"/>
                                                                      <w:marRight w:val="0"/>
                                                                      <w:marTop w:val="0"/>
                                                                      <w:marBottom w:val="0"/>
                                                                      <w:divBdr>
                                                                        <w:top w:val="none" w:sz="0" w:space="0" w:color="auto"/>
                                                                        <w:left w:val="none" w:sz="0" w:space="0" w:color="auto"/>
                                                                        <w:bottom w:val="none" w:sz="0" w:space="0" w:color="auto"/>
                                                                        <w:right w:val="none" w:sz="0" w:space="0" w:color="auto"/>
                                                                      </w:divBdr>
                                                                    </w:div>
                                                                  </w:divsChild>
                                                                </w:div>
                                                                <w:div w:id="5439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770">
                                                          <w:marLeft w:val="240"/>
                                                          <w:marRight w:val="240"/>
                                                          <w:marTop w:val="0"/>
                                                          <w:marBottom w:val="0"/>
                                                          <w:divBdr>
                                                            <w:top w:val="none" w:sz="0" w:space="0" w:color="auto"/>
                                                            <w:left w:val="none" w:sz="0" w:space="0" w:color="auto"/>
                                                            <w:bottom w:val="none" w:sz="0" w:space="0" w:color="auto"/>
                                                            <w:right w:val="none" w:sz="0" w:space="0" w:color="auto"/>
                                                          </w:divBdr>
                                                          <w:divsChild>
                                                            <w:div w:id="1145394504">
                                                              <w:marLeft w:val="240"/>
                                                              <w:marRight w:val="0"/>
                                                              <w:marTop w:val="0"/>
                                                              <w:marBottom w:val="0"/>
                                                              <w:divBdr>
                                                                <w:top w:val="none" w:sz="0" w:space="0" w:color="auto"/>
                                                                <w:left w:val="none" w:sz="0" w:space="0" w:color="auto"/>
                                                                <w:bottom w:val="none" w:sz="0" w:space="0" w:color="auto"/>
                                                                <w:right w:val="none" w:sz="0" w:space="0" w:color="auto"/>
                                                              </w:divBdr>
                                                            </w:div>
                                                            <w:div w:id="1353460585">
                                                              <w:marLeft w:val="0"/>
                                                              <w:marRight w:val="0"/>
                                                              <w:marTop w:val="0"/>
                                                              <w:marBottom w:val="0"/>
                                                              <w:divBdr>
                                                                <w:top w:val="none" w:sz="0" w:space="0" w:color="auto"/>
                                                                <w:left w:val="none" w:sz="0" w:space="0" w:color="auto"/>
                                                                <w:bottom w:val="none" w:sz="0" w:space="0" w:color="auto"/>
                                                                <w:right w:val="none" w:sz="0" w:space="0" w:color="auto"/>
                                                              </w:divBdr>
                                                              <w:divsChild>
                                                                <w:div w:id="873811387">
                                                                  <w:marLeft w:val="240"/>
                                                                  <w:marRight w:val="240"/>
                                                                  <w:marTop w:val="0"/>
                                                                  <w:marBottom w:val="0"/>
                                                                  <w:divBdr>
                                                                    <w:top w:val="none" w:sz="0" w:space="0" w:color="auto"/>
                                                                    <w:left w:val="none" w:sz="0" w:space="0" w:color="auto"/>
                                                                    <w:bottom w:val="none" w:sz="0" w:space="0" w:color="auto"/>
                                                                    <w:right w:val="none" w:sz="0" w:space="0" w:color="auto"/>
                                                                  </w:divBdr>
                                                                  <w:divsChild>
                                                                    <w:div w:id="1228881495">
                                                                      <w:marLeft w:val="240"/>
                                                                      <w:marRight w:val="0"/>
                                                                      <w:marTop w:val="0"/>
                                                                      <w:marBottom w:val="0"/>
                                                                      <w:divBdr>
                                                                        <w:top w:val="none" w:sz="0" w:space="0" w:color="auto"/>
                                                                        <w:left w:val="none" w:sz="0" w:space="0" w:color="auto"/>
                                                                        <w:bottom w:val="none" w:sz="0" w:space="0" w:color="auto"/>
                                                                        <w:right w:val="none" w:sz="0" w:space="0" w:color="auto"/>
                                                                      </w:divBdr>
                                                                    </w:div>
                                                                  </w:divsChild>
                                                                </w:div>
                                                                <w:div w:id="557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5557">
                                                          <w:marLeft w:val="240"/>
                                                          <w:marRight w:val="240"/>
                                                          <w:marTop w:val="0"/>
                                                          <w:marBottom w:val="0"/>
                                                          <w:divBdr>
                                                            <w:top w:val="none" w:sz="0" w:space="0" w:color="auto"/>
                                                            <w:left w:val="none" w:sz="0" w:space="0" w:color="auto"/>
                                                            <w:bottom w:val="none" w:sz="0" w:space="0" w:color="auto"/>
                                                            <w:right w:val="none" w:sz="0" w:space="0" w:color="auto"/>
                                                          </w:divBdr>
                                                          <w:divsChild>
                                                            <w:div w:id="1756123970">
                                                              <w:marLeft w:val="240"/>
                                                              <w:marRight w:val="0"/>
                                                              <w:marTop w:val="0"/>
                                                              <w:marBottom w:val="0"/>
                                                              <w:divBdr>
                                                                <w:top w:val="none" w:sz="0" w:space="0" w:color="auto"/>
                                                                <w:left w:val="none" w:sz="0" w:space="0" w:color="auto"/>
                                                                <w:bottom w:val="none" w:sz="0" w:space="0" w:color="auto"/>
                                                                <w:right w:val="none" w:sz="0" w:space="0" w:color="auto"/>
                                                              </w:divBdr>
                                                            </w:div>
                                                            <w:div w:id="1293252055">
                                                              <w:marLeft w:val="0"/>
                                                              <w:marRight w:val="0"/>
                                                              <w:marTop w:val="0"/>
                                                              <w:marBottom w:val="0"/>
                                                              <w:divBdr>
                                                                <w:top w:val="none" w:sz="0" w:space="0" w:color="auto"/>
                                                                <w:left w:val="none" w:sz="0" w:space="0" w:color="auto"/>
                                                                <w:bottom w:val="none" w:sz="0" w:space="0" w:color="auto"/>
                                                                <w:right w:val="none" w:sz="0" w:space="0" w:color="auto"/>
                                                              </w:divBdr>
                                                              <w:divsChild>
                                                                <w:div w:id="1155728970">
                                                                  <w:marLeft w:val="240"/>
                                                                  <w:marRight w:val="240"/>
                                                                  <w:marTop w:val="0"/>
                                                                  <w:marBottom w:val="0"/>
                                                                  <w:divBdr>
                                                                    <w:top w:val="none" w:sz="0" w:space="0" w:color="auto"/>
                                                                    <w:left w:val="none" w:sz="0" w:space="0" w:color="auto"/>
                                                                    <w:bottom w:val="none" w:sz="0" w:space="0" w:color="auto"/>
                                                                    <w:right w:val="none" w:sz="0" w:space="0" w:color="auto"/>
                                                                  </w:divBdr>
                                                                  <w:divsChild>
                                                                    <w:div w:id="889658288">
                                                                      <w:marLeft w:val="240"/>
                                                                      <w:marRight w:val="0"/>
                                                                      <w:marTop w:val="0"/>
                                                                      <w:marBottom w:val="0"/>
                                                                      <w:divBdr>
                                                                        <w:top w:val="none" w:sz="0" w:space="0" w:color="auto"/>
                                                                        <w:left w:val="none" w:sz="0" w:space="0" w:color="auto"/>
                                                                        <w:bottom w:val="none" w:sz="0" w:space="0" w:color="auto"/>
                                                                        <w:right w:val="none" w:sz="0" w:space="0" w:color="auto"/>
                                                                      </w:divBdr>
                                                                    </w:div>
                                                                  </w:divsChild>
                                                                </w:div>
                                                                <w:div w:id="13542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4857">
                                                          <w:marLeft w:val="240"/>
                                                          <w:marRight w:val="240"/>
                                                          <w:marTop w:val="0"/>
                                                          <w:marBottom w:val="0"/>
                                                          <w:divBdr>
                                                            <w:top w:val="none" w:sz="0" w:space="0" w:color="auto"/>
                                                            <w:left w:val="none" w:sz="0" w:space="0" w:color="auto"/>
                                                            <w:bottom w:val="none" w:sz="0" w:space="0" w:color="auto"/>
                                                            <w:right w:val="none" w:sz="0" w:space="0" w:color="auto"/>
                                                          </w:divBdr>
                                                          <w:divsChild>
                                                            <w:div w:id="1447234835">
                                                              <w:marLeft w:val="240"/>
                                                              <w:marRight w:val="0"/>
                                                              <w:marTop w:val="0"/>
                                                              <w:marBottom w:val="0"/>
                                                              <w:divBdr>
                                                                <w:top w:val="none" w:sz="0" w:space="0" w:color="auto"/>
                                                                <w:left w:val="none" w:sz="0" w:space="0" w:color="auto"/>
                                                                <w:bottom w:val="none" w:sz="0" w:space="0" w:color="auto"/>
                                                                <w:right w:val="none" w:sz="0" w:space="0" w:color="auto"/>
                                                              </w:divBdr>
                                                            </w:div>
                                                            <w:div w:id="1132945756">
                                                              <w:marLeft w:val="0"/>
                                                              <w:marRight w:val="0"/>
                                                              <w:marTop w:val="0"/>
                                                              <w:marBottom w:val="0"/>
                                                              <w:divBdr>
                                                                <w:top w:val="none" w:sz="0" w:space="0" w:color="auto"/>
                                                                <w:left w:val="none" w:sz="0" w:space="0" w:color="auto"/>
                                                                <w:bottom w:val="none" w:sz="0" w:space="0" w:color="auto"/>
                                                                <w:right w:val="none" w:sz="0" w:space="0" w:color="auto"/>
                                                              </w:divBdr>
                                                              <w:divsChild>
                                                                <w:div w:id="1780907736">
                                                                  <w:marLeft w:val="240"/>
                                                                  <w:marRight w:val="240"/>
                                                                  <w:marTop w:val="0"/>
                                                                  <w:marBottom w:val="0"/>
                                                                  <w:divBdr>
                                                                    <w:top w:val="none" w:sz="0" w:space="0" w:color="auto"/>
                                                                    <w:left w:val="none" w:sz="0" w:space="0" w:color="auto"/>
                                                                    <w:bottom w:val="none" w:sz="0" w:space="0" w:color="auto"/>
                                                                    <w:right w:val="none" w:sz="0" w:space="0" w:color="auto"/>
                                                                  </w:divBdr>
                                                                  <w:divsChild>
                                                                    <w:div w:id="349186901">
                                                                      <w:marLeft w:val="240"/>
                                                                      <w:marRight w:val="0"/>
                                                                      <w:marTop w:val="0"/>
                                                                      <w:marBottom w:val="0"/>
                                                                      <w:divBdr>
                                                                        <w:top w:val="none" w:sz="0" w:space="0" w:color="auto"/>
                                                                        <w:left w:val="none" w:sz="0" w:space="0" w:color="auto"/>
                                                                        <w:bottom w:val="none" w:sz="0" w:space="0" w:color="auto"/>
                                                                        <w:right w:val="none" w:sz="0" w:space="0" w:color="auto"/>
                                                                      </w:divBdr>
                                                                    </w:div>
                                                                  </w:divsChild>
                                                                </w:div>
                                                                <w:div w:id="14102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4001">
                                                  <w:marLeft w:val="240"/>
                                                  <w:marRight w:val="240"/>
                                                  <w:marTop w:val="0"/>
                                                  <w:marBottom w:val="0"/>
                                                  <w:divBdr>
                                                    <w:top w:val="none" w:sz="0" w:space="0" w:color="auto"/>
                                                    <w:left w:val="none" w:sz="0" w:space="0" w:color="auto"/>
                                                    <w:bottom w:val="none" w:sz="0" w:space="0" w:color="auto"/>
                                                    <w:right w:val="none" w:sz="0" w:space="0" w:color="auto"/>
                                                  </w:divBdr>
                                                  <w:divsChild>
                                                    <w:div w:id="1962029087">
                                                      <w:marLeft w:val="240"/>
                                                      <w:marRight w:val="0"/>
                                                      <w:marTop w:val="0"/>
                                                      <w:marBottom w:val="0"/>
                                                      <w:divBdr>
                                                        <w:top w:val="none" w:sz="0" w:space="0" w:color="auto"/>
                                                        <w:left w:val="none" w:sz="0" w:space="0" w:color="auto"/>
                                                        <w:bottom w:val="none" w:sz="0" w:space="0" w:color="auto"/>
                                                        <w:right w:val="none" w:sz="0" w:space="0" w:color="auto"/>
                                                      </w:divBdr>
                                                    </w:div>
                                                  </w:divsChild>
                                                </w:div>
                                                <w:div w:id="1248612735">
                                                  <w:marLeft w:val="240"/>
                                                  <w:marRight w:val="240"/>
                                                  <w:marTop w:val="0"/>
                                                  <w:marBottom w:val="0"/>
                                                  <w:divBdr>
                                                    <w:top w:val="none" w:sz="0" w:space="0" w:color="auto"/>
                                                    <w:left w:val="none" w:sz="0" w:space="0" w:color="auto"/>
                                                    <w:bottom w:val="none" w:sz="0" w:space="0" w:color="auto"/>
                                                    <w:right w:val="none" w:sz="0" w:space="0" w:color="auto"/>
                                                  </w:divBdr>
                                                  <w:divsChild>
                                                    <w:div w:id="1128165779">
                                                      <w:marLeft w:val="240"/>
                                                      <w:marRight w:val="0"/>
                                                      <w:marTop w:val="0"/>
                                                      <w:marBottom w:val="0"/>
                                                      <w:divBdr>
                                                        <w:top w:val="none" w:sz="0" w:space="0" w:color="auto"/>
                                                        <w:left w:val="none" w:sz="0" w:space="0" w:color="auto"/>
                                                        <w:bottom w:val="none" w:sz="0" w:space="0" w:color="auto"/>
                                                        <w:right w:val="none" w:sz="0" w:space="0" w:color="auto"/>
                                                      </w:divBdr>
                                                    </w:div>
                                                  </w:divsChild>
                                                </w:div>
                                                <w:div w:id="570700025">
                                                  <w:marLeft w:val="240"/>
                                                  <w:marRight w:val="240"/>
                                                  <w:marTop w:val="0"/>
                                                  <w:marBottom w:val="0"/>
                                                  <w:divBdr>
                                                    <w:top w:val="none" w:sz="0" w:space="0" w:color="auto"/>
                                                    <w:left w:val="none" w:sz="0" w:space="0" w:color="auto"/>
                                                    <w:bottom w:val="none" w:sz="0" w:space="0" w:color="auto"/>
                                                    <w:right w:val="none" w:sz="0" w:space="0" w:color="auto"/>
                                                  </w:divBdr>
                                                  <w:divsChild>
                                                    <w:div w:id="57485432">
                                                      <w:marLeft w:val="240"/>
                                                      <w:marRight w:val="0"/>
                                                      <w:marTop w:val="0"/>
                                                      <w:marBottom w:val="0"/>
                                                      <w:divBdr>
                                                        <w:top w:val="none" w:sz="0" w:space="0" w:color="auto"/>
                                                        <w:left w:val="none" w:sz="0" w:space="0" w:color="auto"/>
                                                        <w:bottom w:val="none" w:sz="0" w:space="0" w:color="auto"/>
                                                        <w:right w:val="none" w:sz="0" w:space="0" w:color="auto"/>
                                                      </w:divBdr>
                                                    </w:div>
                                                  </w:divsChild>
                                                </w:div>
                                                <w:div w:id="1811441218">
                                                  <w:marLeft w:val="240"/>
                                                  <w:marRight w:val="240"/>
                                                  <w:marTop w:val="0"/>
                                                  <w:marBottom w:val="0"/>
                                                  <w:divBdr>
                                                    <w:top w:val="none" w:sz="0" w:space="0" w:color="auto"/>
                                                    <w:left w:val="none" w:sz="0" w:space="0" w:color="auto"/>
                                                    <w:bottom w:val="none" w:sz="0" w:space="0" w:color="auto"/>
                                                    <w:right w:val="none" w:sz="0" w:space="0" w:color="auto"/>
                                                  </w:divBdr>
                                                  <w:divsChild>
                                                    <w:div w:id="1151100861">
                                                      <w:marLeft w:val="240"/>
                                                      <w:marRight w:val="0"/>
                                                      <w:marTop w:val="0"/>
                                                      <w:marBottom w:val="0"/>
                                                      <w:divBdr>
                                                        <w:top w:val="none" w:sz="0" w:space="0" w:color="auto"/>
                                                        <w:left w:val="none" w:sz="0" w:space="0" w:color="auto"/>
                                                        <w:bottom w:val="none" w:sz="0" w:space="0" w:color="auto"/>
                                                        <w:right w:val="none" w:sz="0" w:space="0" w:color="auto"/>
                                                      </w:divBdr>
                                                    </w:div>
                                                  </w:divsChild>
                                                </w:div>
                                                <w:div w:id="1990472966">
                                                  <w:marLeft w:val="240"/>
                                                  <w:marRight w:val="240"/>
                                                  <w:marTop w:val="0"/>
                                                  <w:marBottom w:val="0"/>
                                                  <w:divBdr>
                                                    <w:top w:val="none" w:sz="0" w:space="0" w:color="auto"/>
                                                    <w:left w:val="none" w:sz="0" w:space="0" w:color="auto"/>
                                                    <w:bottom w:val="none" w:sz="0" w:space="0" w:color="auto"/>
                                                    <w:right w:val="none" w:sz="0" w:space="0" w:color="auto"/>
                                                  </w:divBdr>
                                                  <w:divsChild>
                                                    <w:div w:id="126170756">
                                                      <w:marLeft w:val="240"/>
                                                      <w:marRight w:val="0"/>
                                                      <w:marTop w:val="0"/>
                                                      <w:marBottom w:val="0"/>
                                                      <w:divBdr>
                                                        <w:top w:val="none" w:sz="0" w:space="0" w:color="auto"/>
                                                        <w:left w:val="none" w:sz="0" w:space="0" w:color="auto"/>
                                                        <w:bottom w:val="none" w:sz="0" w:space="0" w:color="auto"/>
                                                        <w:right w:val="none" w:sz="0" w:space="0" w:color="auto"/>
                                                      </w:divBdr>
                                                    </w:div>
                                                  </w:divsChild>
                                                </w:div>
                                                <w:div w:id="1849563014">
                                                  <w:marLeft w:val="240"/>
                                                  <w:marRight w:val="240"/>
                                                  <w:marTop w:val="0"/>
                                                  <w:marBottom w:val="0"/>
                                                  <w:divBdr>
                                                    <w:top w:val="none" w:sz="0" w:space="0" w:color="auto"/>
                                                    <w:left w:val="none" w:sz="0" w:space="0" w:color="auto"/>
                                                    <w:bottom w:val="none" w:sz="0" w:space="0" w:color="auto"/>
                                                    <w:right w:val="none" w:sz="0" w:space="0" w:color="auto"/>
                                                  </w:divBdr>
                                                  <w:divsChild>
                                                    <w:div w:id="860824715">
                                                      <w:marLeft w:val="240"/>
                                                      <w:marRight w:val="0"/>
                                                      <w:marTop w:val="0"/>
                                                      <w:marBottom w:val="0"/>
                                                      <w:divBdr>
                                                        <w:top w:val="none" w:sz="0" w:space="0" w:color="auto"/>
                                                        <w:left w:val="none" w:sz="0" w:space="0" w:color="auto"/>
                                                        <w:bottom w:val="none" w:sz="0" w:space="0" w:color="auto"/>
                                                        <w:right w:val="none" w:sz="0" w:space="0" w:color="auto"/>
                                                      </w:divBdr>
                                                    </w:div>
                                                  </w:divsChild>
                                                </w:div>
                                                <w:div w:id="833496528">
                                                  <w:marLeft w:val="240"/>
                                                  <w:marRight w:val="240"/>
                                                  <w:marTop w:val="0"/>
                                                  <w:marBottom w:val="0"/>
                                                  <w:divBdr>
                                                    <w:top w:val="none" w:sz="0" w:space="0" w:color="auto"/>
                                                    <w:left w:val="none" w:sz="0" w:space="0" w:color="auto"/>
                                                    <w:bottom w:val="none" w:sz="0" w:space="0" w:color="auto"/>
                                                    <w:right w:val="none" w:sz="0" w:space="0" w:color="auto"/>
                                                  </w:divBdr>
                                                  <w:divsChild>
                                                    <w:div w:id="15422838">
                                                      <w:marLeft w:val="240"/>
                                                      <w:marRight w:val="0"/>
                                                      <w:marTop w:val="0"/>
                                                      <w:marBottom w:val="0"/>
                                                      <w:divBdr>
                                                        <w:top w:val="none" w:sz="0" w:space="0" w:color="auto"/>
                                                        <w:left w:val="none" w:sz="0" w:space="0" w:color="auto"/>
                                                        <w:bottom w:val="none" w:sz="0" w:space="0" w:color="auto"/>
                                                        <w:right w:val="none" w:sz="0" w:space="0" w:color="auto"/>
                                                      </w:divBdr>
                                                    </w:div>
                                                  </w:divsChild>
                                                </w:div>
                                                <w:div w:id="411317669">
                                                  <w:marLeft w:val="240"/>
                                                  <w:marRight w:val="240"/>
                                                  <w:marTop w:val="0"/>
                                                  <w:marBottom w:val="0"/>
                                                  <w:divBdr>
                                                    <w:top w:val="none" w:sz="0" w:space="0" w:color="auto"/>
                                                    <w:left w:val="none" w:sz="0" w:space="0" w:color="auto"/>
                                                    <w:bottom w:val="none" w:sz="0" w:space="0" w:color="auto"/>
                                                    <w:right w:val="none" w:sz="0" w:space="0" w:color="auto"/>
                                                  </w:divBdr>
                                                  <w:divsChild>
                                                    <w:div w:id="801311565">
                                                      <w:marLeft w:val="240"/>
                                                      <w:marRight w:val="0"/>
                                                      <w:marTop w:val="0"/>
                                                      <w:marBottom w:val="0"/>
                                                      <w:divBdr>
                                                        <w:top w:val="none" w:sz="0" w:space="0" w:color="auto"/>
                                                        <w:left w:val="none" w:sz="0" w:space="0" w:color="auto"/>
                                                        <w:bottom w:val="none" w:sz="0" w:space="0" w:color="auto"/>
                                                        <w:right w:val="none" w:sz="0" w:space="0" w:color="auto"/>
                                                      </w:divBdr>
                                                    </w:div>
                                                    <w:div w:id="121198525">
                                                      <w:marLeft w:val="0"/>
                                                      <w:marRight w:val="0"/>
                                                      <w:marTop w:val="0"/>
                                                      <w:marBottom w:val="0"/>
                                                      <w:divBdr>
                                                        <w:top w:val="none" w:sz="0" w:space="0" w:color="auto"/>
                                                        <w:left w:val="none" w:sz="0" w:space="0" w:color="auto"/>
                                                        <w:bottom w:val="none" w:sz="0" w:space="0" w:color="auto"/>
                                                        <w:right w:val="none" w:sz="0" w:space="0" w:color="auto"/>
                                                      </w:divBdr>
                                                      <w:divsChild>
                                                        <w:div w:id="2085951472">
                                                          <w:marLeft w:val="240"/>
                                                          <w:marRight w:val="240"/>
                                                          <w:marTop w:val="0"/>
                                                          <w:marBottom w:val="0"/>
                                                          <w:divBdr>
                                                            <w:top w:val="none" w:sz="0" w:space="0" w:color="auto"/>
                                                            <w:left w:val="none" w:sz="0" w:space="0" w:color="auto"/>
                                                            <w:bottom w:val="none" w:sz="0" w:space="0" w:color="auto"/>
                                                            <w:right w:val="none" w:sz="0" w:space="0" w:color="auto"/>
                                                          </w:divBdr>
                                                          <w:divsChild>
                                                            <w:div w:id="25445954">
                                                              <w:marLeft w:val="240"/>
                                                              <w:marRight w:val="0"/>
                                                              <w:marTop w:val="0"/>
                                                              <w:marBottom w:val="0"/>
                                                              <w:divBdr>
                                                                <w:top w:val="none" w:sz="0" w:space="0" w:color="auto"/>
                                                                <w:left w:val="none" w:sz="0" w:space="0" w:color="auto"/>
                                                                <w:bottom w:val="none" w:sz="0" w:space="0" w:color="auto"/>
                                                                <w:right w:val="none" w:sz="0" w:space="0" w:color="auto"/>
                                                              </w:divBdr>
                                                            </w:div>
                                                          </w:divsChild>
                                                        </w:div>
                                                        <w:div w:id="1646819084">
                                                          <w:marLeft w:val="240"/>
                                                          <w:marRight w:val="240"/>
                                                          <w:marTop w:val="0"/>
                                                          <w:marBottom w:val="0"/>
                                                          <w:divBdr>
                                                            <w:top w:val="none" w:sz="0" w:space="0" w:color="auto"/>
                                                            <w:left w:val="none" w:sz="0" w:space="0" w:color="auto"/>
                                                            <w:bottom w:val="none" w:sz="0" w:space="0" w:color="auto"/>
                                                            <w:right w:val="none" w:sz="0" w:space="0" w:color="auto"/>
                                                          </w:divBdr>
                                                          <w:divsChild>
                                                            <w:div w:id="1345596251">
                                                              <w:marLeft w:val="240"/>
                                                              <w:marRight w:val="0"/>
                                                              <w:marTop w:val="0"/>
                                                              <w:marBottom w:val="0"/>
                                                              <w:divBdr>
                                                                <w:top w:val="none" w:sz="0" w:space="0" w:color="auto"/>
                                                                <w:left w:val="none" w:sz="0" w:space="0" w:color="auto"/>
                                                                <w:bottom w:val="none" w:sz="0" w:space="0" w:color="auto"/>
                                                                <w:right w:val="none" w:sz="0" w:space="0" w:color="auto"/>
                                                              </w:divBdr>
                                                            </w:div>
                                                            <w:div w:id="1889222379">
                                                              <w:marLeft w:val="0"/>
                                                              <w:marRight w:val="0"/>
                                                              <w:marTop w:val="0"/>
                                                              <w:marBottom w:val="0"/>
                                                              <w:divBdr>
                                                                <w:top w:val="none" w:sz="0" w:space="0" w:color="auto"/>
                                                                <w:left w:val="none" w:sz="0" w:space="0" w:color="auto"/>
                                                                <w:bottom w:val="none" w:sz="0" w:space="0" w:color="auto"/>
                                                                <w:right w:val="none" w:sz="0" w:space="0" w:color="auto"/>
                                                              </w:divBdr>
                                                              <w:divsChild>
                                                                <w:div w:id="1494223697">
                                                                  <w:marLeft w:val="240"/>
                                                                  <w:marRight w:val="240"/>
                                                                  <w:marTop w:val="0"/>
                                                                  <w:marBottom w:val="0"/>
                                                                  <w:divBdr>
                                                                    <w:top w:val="none" w:sz="0" w:space="0" w:color="auto"/>
                                                                    <w:left w:val="none" w:sz="0" w:space="0" w:color="auto"/>
                                                                    <w:bottom w:val="none" w:sz="0" w:space="0" w:color="auto"/>
                                                                    <w:right w:val="none" w:sz="0" w:space="0" w:color="auto"/>
                                                                  </w:divBdr>
                                                                  <w:divsChild>
                                                                    <w:div w:id="1583222200">
                                                                      <w:marLeft w:val="240"/>
                                                                      <w:marRight w:val="0"/>
                                                                      <w:marTop w:val="0"/>
                                                                      <w:marBottom w:val="0"/>
                                                                      <w:divBdr>
                                                                        <w:top w:val="none" w:sz="0" w:space="0" w:color="auto"/>
                                                                        <w:left w:val="none" w:sz="0" w:space="0" w:color="auto"/>
                                                                        <w:bottom w:val="none" w:sz="0" w:space="0" w:color="auto"/>
                                                                        <w:right w:val="none" w:sz="0" w:space="0" w:color="auto"/>
                                                                      </w:divBdr>
                                                                    </w:div>
                                                                  </w:divsChild>
                                                                </w:div>
                                                                <w:div w:id="10039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6088">
                                                          <w:marLeft w:val="240"/>
                                                          <w:marRight w:val="240"/>
                                                          <w:marTop w:val="0"/>
                                                          <w:marBottom w:val="0"/>
                                                          <w:divBdr>
                                                            <w:top w:val="none" w:sz="0" w:space="0" w:color="auto"/>
                                                            <w:left w:val="none" w:sz="0" w:space="0" w:color="auto"/>
                                                            <w:bottom w:val="none" w:sz="0" w:space="0" w:color="auto"/>
                                                            <w:right w:val="none" w:sz="0" w:space="0" w:color="auto"/>
                                                          </w:divBdr>
                                                          <w:divsChild>
                                                            <w:div w:id="993796845">
                                                              <w:marLeft w:val="240"/>
                                                              <w:marRight w:val="0"/>
                                                              <w:marTop w:val="0"/>
                                                              <w:marBottom w:val="0"/>
                                                              <w:divBdr>
                                                                <w:top w:val="none" w:sz="0" w:space="0" w:color="auto"/>
                                                                <w:left w:val="none" w:sz="0" w:space="0" w:color="auto"/>
                                                                <w:bottom w:val="none" w:sz="0" w:space="0" w:color="auto"/>
                                                                <w:right w:val="none" w:sz="0" w:space="0" w:color="auto"/>
                                                              </w:divBdr>
                                                            </w:div>
                                                            <w:div w:id="103694943">
                                                              <w:marLeft w:val="0"/>
                                                              <w:marRight w:val="0"/>
                                                              <w:marTop w:val="0"/>
                                                              <w:marBottom w:val="0"/>
                                                              <w:divBdr>
                                                                <w:top w:val="none" w:sz="0" w:space="0" w:color="auto"/>
                                                                <w:left w:val="none" w:sz="0" w:space="0" w:color="auto"/>
                                                                <w:bottom w:val="none" w:sz="0" w:space="0" w:color="auto"/>
                                                                <w:right w:val="none" w:sz="0" w:space="0" w:color="auto"/>
                                                              </w:divBdr>
                                                              <w:divsChild>
                                                                <w:div w:id="855116737">
                                                                  <w:marLeft w:val="240"/>
                                                                  <w:marRight w:val="240"/>
                                                                  <w:marTop w:val="0"/>
                                                                  <w:marBottom w:val="0"/>
                                                                  <w:divBdr>
                                                                    <w:top w:val="none" w:sz="0" w:space="0" w:color="auto"/>
                                                                    <w:left w:val="none" w:sz="0" w:space="0" w:color="auto"/>
                                                                    <w:bottom w:val="none" w:sz="0" w:space="0" w:color="auto"/>
                                                                    <w:right w:val="none" w:sz="0" w:space="0" w:color="auto"/>
                                                                  </w:divBdr>
                                                                  <w:divsChild>
                                                                    <w:div w:id="1836023368">
                                                                      <w:marLeft w:val="240"/>
                                                                      <w:marRight w:val="0"/>
                                                                      <w:marTop w:val="0"/>
                                                                      <w:marBottom w:val="0"/>
                                                                      <w:divBdr>
                                                                        <w:top w:val="none" w:sz="0" w:space="0" w:color="auto"/>
                                                                        <w:left w:val="none" w:sz="0" w:space="0" w:color="auto"/>
                                                                        <w:bottom w:val="none" w:sz="0" w:space="0" w:color="auto"/>
                                                                        <w:right w:val="none" w:sz="0" w:space="0" w:color="auto"/>
                                                                      </w:divBdr>
                                                                    </w:div>
                                                                  </w:divsChild>
                                                                </w:div>
                                                                <w:div w:id="484396403">
                                                                  <w:marLeft w:val="240"/>
                                                                  <w:marRight w:val="240"/>
                                                                  <w:marTop w:val="0"/>
                                                                  <w:marBottom w:val="0"/>
                                                                  <w:divBdr>
                                                                    <w:top w:val="none" w:sz="0" w:space="0" w:color="auto"/>
                                                                    <w:left w:val="none" w:sz="0" w:space="0" w:color="auto"/>
                                                                    <w:bottom w:val="none" w:sz="0" w:space="0" w:color="auto"/>
                                                                    <w:right w:val="none" w:sz="0" w:space="0" w:color="auto"/>
                                                                  </w:divBdr>
                                                                  <w:divsChild>
                                                                    <w:div w:id="1944071375">
                                                                      <w:marLeft w:val="240"/>
                                                                      <w:marRight w:val="0"/>
                                                                      <w:marTop w:val="0"/>
                                                                      <w:marBottom w:val="0"/>
                                                                      <w:divBdr>
                                                                        <w:top w:val="none" w:sz="0" w:space="0" w:color="auto"/>
                                                                        <w:left w:val="none" w:sz="0" w:space="0" w:color="auto"/>
                                                                        <w:bottom w:val="none" w:sz="0" w:space="0" w:color="auto"/>
                                                                        <w:right w:val="none" w:sz="0" w:space="0" w:color="auto"/>
                                                                      </w:divBdr>
                                                                    </w:div>
                                                                  </w:divsChild>
                                                                </w:div>
                                                                <w:div w:id="343363710">
                                                                  <w:marLeft w:val="240"/>
                                                                  <w:marRight w:val="240"/>
                                                                  <w:marTop w:val="0"/>
                                                                  <w:marBottom w:val="0"/>
                                                                  <w:divBdr>
                                                                    <w:top w:val="none" w:sz="0" w:space="0" w:color="auto"/>
                                                                    <w:left w:val="none" w:sz="0" w:space="0" w:color="auto"/>
                                                                    <w:bottom w:val="none" w:sz="0" w:space="0" w:color="auto"/>
                                                                    <w:right w:val="none" w:sz="0" w:space="0" w:color="auto"/>
                                                                  </w:divBdr>
                                                                  <w:divsChild>
                                                                    <w:div w:id="1627196366">
                                                                      <w:marLeft w:val="240"/>
                                                                      <w:marRight w:val="0"/>
                                                                      <w:marTop w:val="0"/>
                                                                      <w:marBottom w:val="0"/>
                                                                      <w:divBdr>
                                                                        <w:top w:val="none" w:sz="0" w:space="0" w:color="auto"/>
                                                                        <w:left w:val="none" w:sz="0" w:space="0" w:color="auto"/>
                                                                        <w:bottom w:val="none" w:sz="0" w:space="0" w:color="auto"/>
                                                                        <w:right w:val="none" w:sz="0" w:space="0" w:color="auto"/>
                                                                      </w:divBdr>
                                                                    </w:div>
                                                                    <w:div w:id="1542478518">
                                                                      <w:marLeft w:val="0"/>
                                                                      <w:marRight w:val="0"/>
                                                                      <w:marTop w:val="0"/>
                                                                      <w:marBottom w:val="0"/>
                                                                      <w:divBdr>
                                                                        <w:top w:val="none" w:sz="0" w:space="0" w:color="auto"/>
                                                                        <w:left w:val="none" w:sz="0" w:space="0" w:color="auto"/>
                                                                        <w:bottom w:val="none" w:sz="0" w:space="0" w:color="auto"/>
                                                                        <w:right w:val="none" w:sz="0" w:space="0" w:color="auto"/>
                                                                      </w:divBdr>
                                                                      <w:divsChild>
                                                                        <w:div w:id="69427782">
                                                                          <w:marLeft w:val="240"/>
                                                                          <w:marRight w:val="240"/>
                                                                          <w:marTop w:val="0"/>
                                                                          <w:marBottom w:val="0"/>
                                                                          <w:divBdr>
                                                                            <w:top w:val="none" w:sz="0" w:space="0" w:color="auto"/>
                                                                            <w:left w:val="none" w:sz="0" w:space="0" w:color="auto"/>
                                                                            <w:bottom w:val="none" w:sz="0" w:space="0" w:color="auto"/>
                                                                            <w:right w:val="none" w:sz="0" w:space="0" w:color="auto"/>
                                                                          </w:divBdr>
                                                                          <w:divsChild>
                                                                            <w:div w:id="1910846201">
                                                                              <w:marLeft w:val="240"/>
                                                                              <w:marRight w:val="0"/>
                                                                              <w:marTop w:val="0"/>
                                                                              <w:marBottom w:val="0"/>
                                                                              <w:divBdr>
                                                                                <w:top w:val="none" w:sz="0" w:space="0" w:color="auto"/>
                                                                                <w:left w:val="none" w:sz="0" w:space="0" w:color="auto"/>
                                                                                <w:bottom w:val="none" w:sz="0" w:space="0" w:color="auto"/>
                                                                                <w:right w:val="none" w:sz="0" w:space="0" w:color="auto"/>
                                                                              </w:divBdr>
                                                                            </w:div>
                                                                          </w:divsChild>
                                                                        </w:div>
                                                                        <w:div w:id="8092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2591">
                                                                  <w:marLeft w:val="240"/>
                                                                  <w:marRight w:val="240"/>
                                                                  <w:marTop w:val="0"/>
                                                                  <w:marBottom w:val="0"/>
                                                                  <w:divBdr>
                                                                    <w:top w:val="none" w:sz="0" w:space="0" w:color="auto"/>
                                                                    <w:left w:val="none" w:sz="0" w:space="0" w:color="auto"/>
                                                                    <w:bottom w:val="none" w:sz="0" w:space="0" w:color="auto"/>
                                                                    <w:right w:val="none" w:sz="0" w:space="0" w:color="auto"/>
                                                                  </w:divBdr>
                                                                  <w:divsChild>
                                                                    <w:div w:id="14503170">
                                                                      <w:marLeft w:val="240"/>
                                                                      <w:marRight w:val="0"/>
                                                                      <w:marTop w:val="0"/>
                                                                      <w:marBottom w:val="0"/>
                                                                      <w:divBdr>
                                                                        <w:top w:val="none" w:sz="0" w:space="0" w:color="auto"/>
                                                                        <w:left w:val="none" w:sz="0" w:space="0" w:color="auto"/>
                                                                        <w:bottom w:val="none" w:sz="0" w:space="0" w:color="auto"/>
                                                                        <w:right w:val="none" w:sz="0" w:space="0" w:color="auto"/>
                                                                      </w:divBdr>
                                                                    </w:div>
                                                                  </w:divsChild>
                                                                </w:div>
                                                                <w:div w:id="19170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466">
                                                          <w:marLeft w:val="240"/>
                                                          <w:marRight w:val="240"/>
                                                          <w:marTop w:val="0"/>
                                                          <w:marBottom w:val="0"/>
                                                          <w:divBdr>
                                                            <w:top w:val="none" w:sz="0" w:space="0" w:color="auto"/>
                                                            <w:left w:val="none" w:sz="0" w:space="0" w:color="auto"/>
                                                            <w:bottom w:val="none" w:sz="0" w:space="0" w:color="auto"/>
                                                            <w:right w:val="none" w:sz="0" w:space="0" w:color="auto"/>
                                                          </w:divBdr>
                                                          <w:divsChild>
                                                            <w:div w:id="967390403">
                                                              <w:marLeft w:val="240"/>
                                                              <w:marRight w:val="0"/>
                                                              <w:marTop w:val="0"/>
                                                              <w:marBottom w:val="0"/>
                                                              <w:divBdr>
                                                                <w:top w:val="none" w:sz="0" w:space="0" w:color="auto"/>
                                                                <w:left w:val="none" w:sz="0" w:space="0" w:color="auto"/>
                                                                <w:bottom w:val="none" w:sz="0" w:space="0" w:color="auto"/>
                                                                <w:right w:val="none" w:sz="0" w:space="0" w:color="auto"/>
                                                              </w:divBdr>
                                                            </w:div>
                                                            <w:div w:id="553976634">
                                                              <w:marLeft w:val="0"/>
                                                              <w:marRight w:val="0"/>
                                                              <w:marTop w:val="0"/>
                                                              <w:marBottom w:val="0"/>
                                                              <w:divBdr>
                                                                <w:top w:val="none" w:sz="0" w:space="0" w:color="auto"/>
                                                                <w:left w:val="none" w:sz="0" w:space="0" w:color="auto"/>
                                                                <w:bottom w:val="none" w:sz="0" w:space="0" w:color="auto"/>
                                                                <w:right w:val="none" w:sz="0" w:space="0" w:color="auto"/>
                                                              </w:divBdr>
                                                              <w:divsChild>
                                                                <w:div w:id="1809980420">
                                                                  <w:marLeft w:val="240"/>
                                                                  <w:marRight w:val="240"/>
                                                                  <w:marTop w:val="0"/>
                                                                  <w:marBottom w:val="0"/>
                                                                  <w:divBdr>
                                                                    <w:top w:val="none" w:sz="0" w:space="0" w:color="auto"/>
                                                                    <w:left w:val="none" w:sz="0" w:space="0" w:color="auto"/>
                                                                    <w:bottom w:val="none" w:sz="0" w:space="0" w:color="auto"/>
                                                                    <w:right w:val="none" w:sz="0" w:space="0" w:color="auto"/>
                                                                  </w:divBdr>
                                                                  <w:divsChild>
                                                                    <w:div w:id="572784806">
                                                                      <w:marLeft w:val="240"/>
                                                                      <w:marRight w:val="0"/>
                                                                      <w:marTop w:val="0"/>
                                                                      <w:marBottom w:val="0"/>
                                                                      <w:divBdr>
                                                                        <w:top w:val="none" w:sz="0" w:space="0" w:color="auto"/>
                                                                        <w:left w:val="none" w:sz="0" w:space="0" w:color="auto"/>
                                                                        <w:bottom w:val="none" w:sz="0" w:space="0" w:color="auto"/>
                                                                        <w:right w:val="none" w:sz="0" w:space="0" w:color="auto"/>
                                                                      </w:divBdr>
                                                                    </w:div>
                                                                  </w:divsChild>
                                                                </w:div>
                                                                <w:div w:id="1374236068">
                                                                  <w:marLeft w:val="240"/>
                                                                  <w:marRight w:val="240"/>
                                                                  <w:marTop w:val="0"/>
                                                                  <w:marBottom w:val="0"/>
                                                                  <w:divBdr>
                                                                    <w:top w:val="none" w:sz="0" w:space="0" w:color="auto"/>
                                                                    <w:left w:val="none" w:sz="0" w:space="0" w:color="auto"/>
                                                                    <w:bottom w:val="none" w:sz="0" w:space="0" w:color="auto"/>
                                                                    <w:right w:val="none" w:sz="0" w:space="0" w:color="auto"/>
                                                                  </w:divBdr>
                                                                  <w:divsChild>
                                                                    <w:div w:id="1202092179">
                                                                      <w:marLeft w:val="240"/>
                                                                      <w:marRight w:val="0"/>
                                                                      <w:marTop w:val="0"/>
                                                                      <w:marBottom w:val="0"/>
                                                                      <w:divBdr>
                                                                        <w:top w:val="none" w:sz="0" w:space="0" w:color="auto"/>
                                                                        <w:left w:val="none" w:sz="0" w:space="0" w:color="auto"/>
                                                                        <w:bottom w:val="none" w:sz="0" w:space="0" w:color="auto"/>
                                                                        <w:right w:val="none" w:sz="0" w:space="0" w:color="auto"/>
                                                                      </w:divBdr>
                                                                    </w:div>
                                                                  </w:divsChild>
                                                                </w:div>
                                                                <w:div w:id="374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6544">
                                                  <w:marLeft w:val="240"/>
                                                  <w:marRight w:val="240"/>
                                                  <w:marTop w:val="0"/>
                                                  <w:marBottom w:val="0"/>
                                                  <w:divBdr>
                                                    <w:top w:val="none" w:sz="0" w:space="0" w:color="auto"/>
                                                    <w:left w:val="none" w:sz="0" w:space="0" w:color="auto"/>
                                                    <w:bottom w:val="none" w:sz="0" w:space="0" w:color="auto"/>
                                                    <w:right w:val="none" w:sz="0" w:space="0" w:color="auto"/>
                                                  </w:divBdr>
                                                  <w:divsChild>
                                                    <w:div w:id="473370712">
                                                      <w:marLeft w:val="240"/>
                                                      <w:marRight w:val="0"/>
                                                      <w:marTop w:val="0"/>
                                                      <w:marBottom w:val="0"/>
                                                      <w:divBdr>
                                                        <w:top w:val="none" w:sz="0" w:space="0" w:color="auto"/>
                                                        <w:left w:val="none" w:sz="0" w:space="0" w:color="auto"/>
                                                        <w:bottom w:val="none" w:sz="0" w:space="0" w:color="auto"/>
                                                        <w:right w:val="none" w:sz="0" w:space="0" w:color="auto"/>
                                                      </w:divBdr>
                                                    </w:div>
                                                  </w:divsChild>
                                                </w:div>
                                                <w:div w:id="367530558">
                                                  <w:marLeft w:val="240"/>
                                                  <w:marRight w:val="240"/>
                                                  <w:marTop w:val="0"/>
                                                  <w:marBottom w:val="0"/>
                                                  <w:divBdr>
                                                    <w:top w:val="none" w:sz="0" w:space="0" w:color="auto"/>
                                                    <w:left w:val="none" w:sz="0" w:space="0" w:color="auto"/>
                                                    <w:bottom w:val="none" w:sz="0" w:space="0" w:color="auto"/>
                                                    <w:right w:val="none" w:sz="0" w:space="0" w:color="auto"/>
                                                  </w:divBdr>
                                                  <w:divsChild>
                                                    <w:div w:id="1462964322">
                                                      <w:marLeft w:val="240"/>
                                                      <w:marRight w:val="0"/>
                                                      <w:marTop w:val="0"/>
                                                      <w:marBottom w:val="0"/>
                                                      <w:divBdr>
                                                        <w:top w:val="none" w:sz="0" w:space="0" w:color="auto"/>
                                                        <w:left w:val="none" w:sz="0" w:space="0" w:color="auto"/>
                                                        <w:bottom w:val="none" w:sz="0" w:space="0" w:color="auto"/>
                                                        <w:right w:val="none" w:sz="0" w:space="0" w:color="auto"/>
                                                      </w:divBdr>
                                                    </w:div>
                                                  </w:divsChild>
                                                </w:div>
                                                <w:div w:id="1274940937">
                                                  <w:marLeft w:val="240"/>
                                                  <w:marRight w:val="240"/>
                                                  <w:marTop w:val="0"/>
                                                  <w:marBottom w:val="0"/>
                                                  <w:divBdr>
                                                    <w:top w:val="none" w:sz="0" w:space="0" w:color="auto"/>
                                                    <w:left w:val="none" w:sz="0" w:space="0" w:color="auto"/>
                                                    <w:bottom w:val="none" w:sz="0" w:space="0" w:color="auto"/>
                                                    <w:right w:val="none" w:sz="0" w:space="0" w:color="auto"/>
                                                  </w:divBdr>
                                                  <w:divsChild>
                                                    <w:div w:id="1882397580">
                                                      <w:marLeft w:val="240"/>
                                                      <w:marRight w:val="0"/>
                                                      <w:marTop w:val="0"/>
                                                      <w:marBottom w:val="0"/>
                                                      <w:divBdr>
                                                        <w:top w:val="none" w:sz="0" w:space="0" w:color="auto"/>
                                                        <w:left w:val="none" w:sz="0" w:space="0" w:color="auto"/>
                                                        <w:bottom w:val="none" w:sz="0" w:space="0" w:color="auto"/>
                                                        <w:right w:val="none" w:sz="0" w:space="0" w:color="auto"/>
                                                      </w:divBdr>
                                                    </w:div>
                                                  </w:divsChild>
                                                </w:div>
                                                <w:div w:id="20826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7951">
                                  <w:marLeft w:val="240"/>
                                  <w:marRight w:val="240"/>
                                  <w:marTop w:val="0"/>
                                  <w:marBottom w:val="0"/>
                                  <w:divBdr>
                                    <w:top w:val="none" w:sz="0" w:space="0" w:color="auto"/>
                                    <w:left w:val="none" w:sz="0" w:space="0" w:color="auto"/>
                                    <w:bottom w:val="none" w:sz="0" w:space="0" w:color="auto"/>
                                    <w:right w:val="none" w:sz="0" w:space="0" w:color="auto"/>
                                  </w:divBdr>
                                  <w:divsChild>
                                    <w:div w:id="655694999">
                                      <w:marLeft w:val="240"/>
                                      <w:marRight w:val="0"/>
                                      <w:marTop w:val="0"/>
                                      <w:marBottom w:val="0"/>
                                      <w:divBdr>
                                        <w:top w:val="none" w:sz="0" w:space="0" w:color="auto"/>
                                        <w:left w:val="none" w:sz="0" w:space="0" w:color="auto"/>
                                        <w:bottom w:val="none" w:sz="0" w:space="0" w:color="auto"/>
                                        <w:right w:val="none" w:sz="0" w:space="0" w:color="auto"/>
                                      </w:divBdr>
                                    </w:div>
                                    <w:div w:id="1961647754">
                                      <w:marLeft w:val="0"/>
                                      <w:marRight w:val="0"/>
                                      <w:marTop w:val="0"/>
                                      <w:marBottom w:val="0"/>
                                      <w:divBdr>
                                        <w:top w:val="none" w:sz="0" w:space="0" w:color="auto"/>
                                        <w:left w:val="none" w:sz="0" w:space="0" w:color="auto"/>
                                        <w:bottom w:val="none" w:sz="0" w:space="0" w:color="auto"/>
                                        <w:right w:val="none" w:sz="0" w:space="0" w:color="auto"/>
                                      </w:divBdr>
                                      <w:divsChild>
                                        <w:div w:id="387415000">
                                          <w:marLeft w:val="240"/>
                                          <w:marRight w:val="240"/>
                                          <w:marTop w:val="0"/>
                                          <w:marBottom w:val="0"/>
                                          <w:divBdr>
                                            <w:top w:val="none" w:sz="0" w:space="0" w:color="auto"/>
                                            <w:left w:val="none" w:sz="0" w:space="0" w:color="auto"/>
                                            <w:bottom w:val="none" w:sz="0" w:space="0" w:color="auto"/>
                                            <w:right w:val="none" w:sz="0" w:space="0" w:color="auto"/>
                                          </w:divBdr>
                                          <w:divsChild>
                                            <w:div w:id="1700164607">
                                              <w:marLeft w:val="240"/>
                                              <w:marRight w:val="0"/>
                                              <w:marTop w:val="0"/>
                                              <w:marBottom w:val="0"/>
                                              <w:divBdr>
                                                <w:top w:val="none" w:sz="0" w:space="0" w:color="auto"/>
                                                <w:left w:val="none" w:sz="0" w:space="0" w:color="auto"/>
                                                <w:bottom w:val="none" w:sz="0" w:space="0" w:color="auto"/>
                                                <w:right w:val="none" w:sz="0" w:space="0" w:color="auto"/>
                                              </w:divBdr>
                                            </w:div>
                                            <w:div w:id="145629303">
                                              <w:marLeft w:val="0"/>
                                              <w:marRight w:val="0"/>
                                              <w:marTop w:val="0"/>
                                              <w:marBottom w:val="0"/>
                                              <w:divBdr>
                                                <w:top w:val="none" w:sz="0" w:space="0" w:color="auto"/>
                                                <w:left w:val="none" w:sz="0" w:space="0" w:color="auto"/>
                                                <w:bottom w:val="none" w:sz="0" w:space="0" w:color="auto"/>
                                                <w:right w:val="none" w:sz="0" w:space="0" w:color="auto"/>
                                              </w:divBdr>
                                              <w:divsChild>
                                                <w:div w:id="1427728916">
                                                  <w:marLeft w:val="240"/>
                                                  <w:marRight w:val="240"/>
                                                  <w:marTop w:val="0"/>
                                                  <w:marBottom w:val="0"/>
                                                  <w:divBdr>
                                                    <w:top w:val="none" w:sz="0" w:space="0" w:color="auto"/>
                                                    <w:left w:val="none" w:sz="0" w:space="0" w:color="auto"/>
                                                    <w:bottom w:val="none" w:sz="0" w:space="0" w:color="auto"/>
                                                    <w:right w:val="none" w:sz="0" w:space="0" w:color="auto"/>
                                                  </w:divBdr>
                                                  <w:divsChild>
                                                    <w:div w:id="479658019">
                                                      <w:marLeft w:val="240"/>
                                                      <w:marRight w:val="0"/>
                                                      <w:marTop w:val="0"/>
                                                      <w:marBottom w:val="0"/>
                                                      <w:divBdr>
                                                        <w:top w:val="none" w:sz="0" w:space="0" w:color="auto"/>
                                                        <w:left w:val="none" w:sz="0" w:space="0" w:color="auto"/>
                                                        <w:bottom w:val="none" w:sz="0" w:space="0" w:color="auto"/>
                                                        <w:right w:val="none" w:sz="0" w:space="0" w:color="auto"/>
                                                      </w:divBdr>
                                                    </w:div>
                                                  </w:divsChild>
                                                </w:div>
                                                <w:div w:id="1665669606">
                                                  <w:marLeft w:val="240"/>
                                                  <w:marRight w:val="240"/>
                                                  <w:marTop w:val="0"/>
                                                  <w:marBottom w:val="0"/>
                                                  <w:divBdr>
                                                    <w:top w:val="none" w:sz="0" w:space="0" w:color="auto"/>
                                                    <w:left w:val="none" w:sz="0" w:space="0" w:color="auto"/>
                                                    <w:bottom w:val="none" w:sz="0" w:space="0" w:color="auto"/>
                                                    <w:right w:val="none" w:sz="0" w:space="0" w:color="auto"/>
                                                  </w:divBdr>
                                                  <w:divsChild>
                                                    <w:div w:id="758327254">
                                                      <w:marLeft w:val="240"/>
                                                      <w:marRight w:val="0"/>
                                                      <w:marTop w:val="0"/>
                                                      <w:marBottom w:val="0"/>
                                                      <w:divBdr>
                                                        <w:top w:val="none" w:sz="0" w:space="0" w:color="auto"/>
                                                        <w:left w:val="none" w:sz="0" w:space="0" w:color="auto"/>
                                                        <w:bottom w:val="none" w:sz="0" w:space="0" w:color="auto"/>
                                                        <w:right w:val="none" w:sz="0" w:space="0" w:color="auto"/>
                                                      </w:divBdr>
                                                    </w:div>
                                                  </w:divsChild>
                                                </w:div>
                                                <w:div w:id="471361606">
                                                  <w:marLeft w:val="240"/>
                                                  <w:marRight w:val="240"/>
                                                  <w:marTop w:val="0"/>
                                                  <w:marBottom w:val="0"/>
                                                  <w:divBdr>
                                                    <w:top w:val="none" w:sz="0" w:space="0" w:color="auto"/>
                                                    <w:left w:val="none" w:sz="0" w:space="0" w:color="auto"/>
                                                    <w:bottom w:val="none" w:sz="0" w:space="0" w:color="auto"/>
                                                    <w:right w:val="none" w:sz="0" w:space="0" w:color="auto"/>
                                                  </w:divBdr>
                                                  <w:divsChild>
                                                    <w:div w:id="381369065">
                                                      <w:marLeft w:val="240"/>
                                                      <w:marRight w:val="0"/>
                                                      <w:marTop w:val="0"/>
                                                      <w:marBottom w:val="0"/>
                                                      <w:divBdr>
                                                        <w:top w:val="none" w:sz="0" w:space="0" w:color="auto"/>
                                                        <w:left w:val="none" w:sz="0" w:space="0" w:color="auto"/>
                                                        <w:bottom w:val="none" w:sz="0" w:space="0" w:color="auto"/>
                                                        <w:right w:val="none" w:sz="0" w:space="0" w:color="auto"/>
                                                      </w:divBdr>
                                                    </w:div>
                                                    <w:div w:id="389619248">
                                                      <w:marLeft w:val="0"/>
                                                      <w:marRight w:val="0"/>
                                                      <w:marTop w:val="0"/>
                                                      <w:marBottom w:val="0"/>
                                                      <w:divBdr>
                                                        <w:top w:val="none" w:sz="0" w:space="0" w:color="auto"/>
                                                        <w:left w:val="none" w:sz="0" w:space="0" w:color="auto"/>
                                                        <w:bottom w:val="none" w:sz="0" w:space="0" w:color="auto"/>
                                                        <w:right w:val="none" w:sz="0" w:space="0" w:color="auto"/>
                                                      </w:divBdr>
                                                      <w:divsChild>
                                                        <w:div w:id="1294871916">
                                                          <w:marLeft w:val="240"/>
                                                          <w:marRight w:val="240"/>
                                                          <w:marTop w:val="0"/>
                                                          <w:marBottom w:val="0"/>
                                                          <w:divBdr>
                                                            <w:top w:val="none" w:sz="0" w:space="0" w:color="auto"/>
                                                            <w:left w:val="none" w:sz="0" w:space="0" w:color="auto"/>
                                                            <w:bottom w:val="none" w:sz="0" w:space="0" w:color="auto"/>
                                                            <w:right w:val="none" w:sz="0" w:space="0" w:color="auto"/>
                                                          </w:divBdr>
                                                          <w:divsChild>
                                                            <w:div w:id="578486275">
                                                              <w:marLeft w:val="240"/>
                                                              <w:marRight w:val="0"/>
                                                              <w:marTop w:val="0"/>
                                                              <w:marBottom w:val="0"/>
                                                              <w:divBdr>
                                                                <w:top w:val="none" w:sz="0" w:space="0" w:color="auto"/>
                                                                <w:left w:val="none" w:sz="0" w:space="0" w:color="auto"/>
                                                                <w:bottom w:val="none" w:sz="0" w:space="0" w:color="auto"/>
                                                                <w:right w:val="none" w:sz="0" w:space="0" w:color="auto"/>
                                                              </w:divBdr>
                                                            </w:div>
                                                            <w:div w:id="384061040">
                                                              <w:marLeft w:val="0"/>
                                                              <w:marRight w:val="0"/>
                                                              <w:marTop w:val="0"/>
                                                              <w:marBottom w:val="0"/>
                                                              <w:divBdr>
                                                                <w:top w:val="none" w:sz="0" w:space="0" w:color="auto"/>
                                                                <w:left w:val="none" w:sz="0" w:space="0" w:color="auto"/>
                                                                <w:bottom w:val="none" w:sz="0" w:space="0" w:color="auto"/>
                                                                <w:right w:val="none" w:sz="0" w:space="0" w:color="auto"/>
                                                              </w:divBdr>
                                                              <w:divsChild>
                                                                <w:div w:id="348531718">
                                                                  <w:marLeft w:val="240"/>
                                                                  <w:marRight w:val="240"/>
                                                                  <w:marTop w:val="0"/>
                                                                  <w:marBottom w:val="0"/>
                                                                  <w:divBdr>
                                                                    <w:top w:val="none" w:sz="0" w:space="0" w:color="auto"/>
                                                                    <w:left w:val="none" w:sz="0" w:space="0" w:color="auto"/>
                                                                    <w:bottom w:val="none" w:sz="0" w:space="0" w:color="auto"/>
                                                                    <w:right w:val="none" w:sz="0" w:space="0" w:color="auto"/>
                                                                  </w:divBdr>
                                                                  <w:divsChild>
                                                                    <w:div w:id="1897273369">
                                                                      <w:marLeft w:val="240"/>
                                                                      <w:marRight w:val="0"/>
                                                                      <w:marTop w:val="0"/>
                                                                      <w:marBottom w:val="0"/>
                                                                      <w:divBdr>
                                                                        <w:top w:val="none" w:sz="0" w:space="0" w:color="auto"/>
                                                                        <w:left w:val="none" w:sz="0" w:space="0" w:color="auto"/>
                                                                        <w:bottom w:val="none" w:sz="0" w:space="0" w:color="auto"/>
                                                                        <w:right w:val="none" w:sz="0" w:space="0" w:color="auto"/>
                                                                      </w:divBdr>
                                                                    </w:div>
                                                                  </w:divsChild>
                                                                </w:div>
                                                                <w:div w:id="1604190893">
                                                                  <w:marLeft w:val="240"/>
                                                                  <w:marRight w:val="240"/>
                                                                  <w:marTop w:val="0"/>
                                                                  <w:marBottom w:val="0"/>
                                                                  <w:divBdr>
                                                                    <w:top w:val="none" w:sz="0" w:space="0" w:color="auto"/>
                                                                    <w:left w:val="none" w:sz="0" w:space="0" w:color="auto"/>
                                                                    <w:bottom w:val="none" w:sz="0" w:space="0" w:color="auto"/>
                                                                    <w:right w:val="none" w:sz="0" w:space="0" w:color="auto"/>
                                                                  </w:divBdr>
                                                                  <w:divsChild>
                                                                    <w:div w:id="20057552">
                                                                      <w:marLeft w:val="240"/>
                                                                      <w:marRight w:val="0"/>
                                                                      <w:marTop w:val="0"/>
                                                                      <w:marBottom w:val="0"/>
                                                                      <w:divBdr>
                                                                        <w:top w:val="none" w:sz="0" w:space="0" w:color="auto"/>
                                                                        <w:left w:val="none" w:sz="0" w:space="0" w:color="auto"/>
                                                                        <w:bottom w:val="none" w:sz="0" w:space="0" w:color="auto"/>
                                                                        <w:right w:val="none" w:sz="0" w:space="0" w:color="auto"/>
                                                                      </w:divBdr>
                                                                    </w:div>
                                                                  </w:divsChild>
                                                                </w:div>
                                                                <w:div w:id="4947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7793">
                                                          <w:marLeft w:val="240"/>
                                                          <w:marRight w:val="240"/>
                                                          <w:marTop w:val="0"/>
                                                          <w:marBottom w:val="0"/>
                                                          <w:divBdr>
                                                            <w:top w:val="none" w:sz="0" w:space="0" w:color="auto"/>
                                                            <w:left w:val="none" w:sz="0" w:space="0" w:color="auto"/>
                                                            <w:bottom w:val="none" w:sz="0" w:space="0" w:color="auto"/>
                                                            <w:right w:val="none" w:sz="0" w:space="0" w:color="auto"/>
                                                          </w:divBdr>
                                                          <w:divsChild>
                                                            <w:div w:id="328101177">
                                                              <w:marLeft w:val="240"/>
                                                              <w:marRight w:val="0"/>
                                                              <w:marTop w:val="0"/>
                                                              <w:marBottom w:val="0"/>
                                                              <w:divBdr>
                                                                <w:top w:val="none" w:sz="0" w:space="0" w:color="auto"/>
                                                                <w:left w:val="none" w:sz="0" w:space="0" w:color="auto"/>
                                                                <w:bottom w:val="none" w:sz="0" w:space="0" w:color="auto"/>
                                                                <w:right w:val="none" w:sz="0" w:space="0" w:color="auto"/>
                                                              </w:divBdr>
                                                            </w:div>
                                                            <w:div w:id="1491872504">
                                                              <w:marLeft w:val="0"/>
                                                              <w:marRight w:val="0"/>
                                                              <w:marTop w:val="0"/>
                                                              <w:marBottom w:val="0"/>
                                                              <w:divBdr>
                                                                <w:top w:val="none" w:sz="0" w:space="0" w:color="auto"/>
                                                                <w:left w:val="none" w:sz="0" w:space="0" w:color="auto"/>
                                                                <w:bottom w:val="none" w:sz="0" w:space="0" w:color="auto"/>
                                                                <w:right w:val="none" w:sz="0" w:space="0" w:color="auto"/>
                                                              </w:divBdr>
                                                              <w:divsChild>
                                                                <w:div w:id="1600523277">
                                                                  <w:marLeft w:val="240"/>
                                                                  <w:marRight w:val="240"/>
                                                                  <w:marTop w:val="0"/>
                                                                  <w:marBottom w:val="0"/>
                                                                  <w:divBdr>
                                                                    <w:top w:val="none" w:sz="0" w:space="0" w:color="auto"/>
                                                                    <w:left w:val="none" w:sz="0" w:space="0" w:color="auto"/>
                                                                    <w:bottom w:val="none" w:sz="0" w:space="0" w:color="auto"/>
                                                                    <w:right w:val="none" w:sz="0" w:space="0" w:color="auto"/>
                                                                  </w:divBdr>
                                                                  <w:divsChild>
                                                                    <w:div w:id="1033505712">
                                                                      <w:marLeft w:val="240"/>
                                                                      <w:marRight w:val="0"/>
                                                                      <w:marTop w:val="0"/>
                                                                      <w:marBottom w:val="0"/>
                                                                      <w:divBdr>
                                                                        <w:top w:val="none" w:sz="0" w:space="0" w:color="auto"/>
                                                                        <w:left w:val="none" w:sz="0" w:space="0" w:color="auto"/>
                                                                        <w:bottom w:val="none" w:sz="0" w:space="0" w:color="auto"/>
                                                                        <w:right w:val="none" w:sz="0" w:space="0" w:color="auto"/>
                                                                      </w:divBdr>
                                                                    </w:div>
                                                                  </w:divsChild>
                                                                </w:div>
                                                                <w:div w:id="331615620">
                                                                  <w:marLeft w:val="240"/>
                                                                  <w:marRight w:val="240"/>
                                                                  <w:marTop w:val="0"/>
                                                                  <w:marBottom w:val="0"/>
                                                                  <w:divBdr>
                                                                    <w:top w:val="none" w:sz="0" w:space="0" w:color="auto"/>
                                                                    <w:left w:val="none" w:sz="0" w:space="0" w:color="auto"/>
                                                                    <w:bottom w:val="none" w:sz="0" w:space="0" w:color="auto"/>
                                                                    <w:right w:val="none" w:sz="0" w:space="0" w:color="auto"/>
                                                                  </w:divBdr>
                                                                  <w:divsChild>
                                                                    <w:div w:id="1565876858">
                                                                      <w:marLeft w:val="240"/>
                                                                      <w:marRight w:val="0"/>
                                                                      <w:marTop w:val="0"/>
                                                                      <w:marBottom w:val="0"/>
                                                                      <w:divBdr>
                                                                        <w:top w:val="none" w:sz="0" w:space="0" w:color="auto"/>
                                                                        <w:left w:val="none" w:sz="0" w:space="0" w:color="auto"/>
                                                                        <w:bottom w:val="none" w:sz="0" w:space="0" w:color="auto"/>
                                                                        <w:right w:val="none" w:sz="0" w:space="0" w:color="auto"/>
                                                                      </w:divBdr>
                                                                    </w:div>
                                                                  </w:divsChild>
                                                                </w:div>
                                                                <w:div w:id="383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256">
                                  <w:marLeft w:val="240"/>
                                  <w:marRight w:val="240"/>
                                  <w:marTop w:val="0"/>
                                  <w:marBottom w:val="0"/>
                                  <w:divBdr>
                                    <w:top w:val="none" w:sz="0" w:space="0" w:color="auto"/>
                                    <w:left w:val="none" w:sz="0" w:space="0" w:color="auto"/>
                                    <w:bottom w:val="none" w:sz="0" w:space="0" w:color="auto"/>
                                    <w:right w:val="none" w:sz="0" w:space="0" w:color="auto"/>
                                  </w:divBdr>
                                  <w:divsChild>
                                    <w:div w:id="47808196">
                                      <w:marLeft w:val="240"/>
                                      <w:marRight w:val="0"/>
                                      <w:marTop w:val="0"/>
                                      <w:marBottom w:val="0"/>
                                      <w:divBdr>
                                        <w:top w:val="none" w:sz="0" w:space="0" w:color="auto"/>
                                        <w:left w:val="none" w:sz="0" w:space="0" w:color="auto"/>
                                        <w:bottom w:val="none" w:sz="0" w:space="0" w:color="auto"/>
                                        <w:right w:val="none" w:sz="0" w:space="0" w:color="auto"/>
                                      </w:divBdr>
                                    </w:div>
                                  </w:divsChild>
                                </w:div>
                                <w:div w:id="883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679">
                          <w:marLeft w:val="240"/>
                          <w:marRight w:val="240"/>
                          <w:marTop w:val="0"/>
                          <w:marBottom w:val="0"/>
                          <w:divBdr>
                            <w:top w:val="none" w:sz="0" w:space="0" w:color="auto"/>
                            <w:left w:val="none" w:sz="0" w:space="0" w:color="auto"/>
                            <w:bottom w:val="none" w:sz="0" w:space="0" w:color="auto"/>
                            <w:right w:val="none" w:sz="0" w:space="0" w:color="auto"/>
                          </w:divBdr>
                          <w:divsChild>
                            <w:div w:id="1682198744">
                              <w:marLeft w:val="240"/>
                              <w:marRight w:val="0"/>
                              <w:marTop w:val="0"/>
                              <w:marBottom w:val="0"/>
                              <w:divBdr>
                                <w:top w:val="none" w:sz="0" w:space="0" w:color="auto"/>
                                <w:left w:val="none" w:sz="0" w:space="0" w:color="auto"/>
                                <w:bottom w:val="none" w:sz="0" w:space="0" w:color="auto"/>
                                <w:right w:val="none" w:sz="0" w:space="0" w:color="auto"/>
                              </w:divBdr>
                            </w:div>
                          </w:divsChild>
                        </w:div>
                        <w:div w:id="20533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8977">
                  <w:marLeft w:val="240"/>
                  <w:marRight w:val="240"/>
                  <w:marTop w:val="0"/>
                  <w:marBottom w:val="0"/>
                  <w:divBdr>
                    <w:top w:val="none" w:sz="0" w:space="0" w:color="auto"/>
                    <w:left w:val="none" w:sz="0" w:space="0" w:color="auto"/>
                    <w:bottom w:val="none" w:sz="0" w:space="0" w:color="auto"/>
                    <w:right w:val="none" w:sz="0" w:space="0" w:color="auto"/>
                  </w:divBdr>
                  <w:divsChild>
                    <w:div w:id="432675502">
                      <w:marLeft w:val="240"/>
                      <w:marRight w:val="0"/>
                      <w:marTop w:val="0"/>
                      <w:marBottom w:val="0"/>
                      <w:divBdr>
                        <w:top w:val="none" w:sz="0" w:space="0" w:color="auto"/>
                        <w:left w:val="none" w:sz="0" w:space="0" w:color="auto"/>
                        <w:bottom w:val="none" w:sz="0" w:space="0" w:color="auto"/>
                        <w:right w:val="none" w:sz="0" w:space="0" w:color="auto"/>
                      </w:divBdr>
                    </w:div>
                    <w:div w:id="872427288">
                      <w:marLeft w:val="0"/>
                      <w:marRight w:val="0"/>
                      <w:marTop w:val="0"/>
                      <w:marBottom w:val="0"/>
                      <w:divBdr>
                        <w:top w:val="none" w:sz="0" w:space="0" w:color="auto"/>
                        <w:left w:val="none" w:sz="0" w:space="0" w:color="auto"/>
                        <w:bottom w:val="none" w:sz="0" w:space="0" w:color="auto"/>
                        <w:right w:val="none" w:sz="0" w:space="0" w:color="auto"/>
                      </w:divBdr>
                      <w:divsChild>
                        <w:div w:id="935136296">
                          <w:marLeft w:val="240"/>
                          <w:marRight w:val="240"/>
                          <w:marTop w:val="0"/>
                          <w:marBottom w:val="0"/>
                          <w:divBdr>
                            <w:top w:val="none" w:sz="0" w:space="0" w:color="auto"/>
                            <w:left w:val="none" w:sz="0" w:space="0" w:color="auto"/>
                            <w:bottom w:val="none" w:sz="0" w:space="0" w:color="auto"/>
                            <w:right w:val="none" w:sz="0" w:space="0" w:color="auto"/>
                          </w:divBdr>
                          <w:divsChild>
                            <w:div w:id="412244286">
                              <w:marLeft w:val="240"/>
                              <w:marRight w:val="0"/>
                              <w:marTop w:val="0"/>
                              <w:marBottom w:val="0"/>
                              <w:divBdr>
                                <w:top w:val="none" w:sz="0" w:space="0" w:color="auto"/>
                                <w:left w:val="none" w:sz="0" w:space="0" w:color="auto"/>
                                <w:bottom w:val="none" w:sz="0" w:space="0" w:color="auto"/>
                                <w:right w:val="none" w:sz="0" w:space="0" w:color="auto"/>
                              </w:divBdr>
                            </w:div>
                          </w:divsChild>
                        </w:div>
                        <w:div w:id="127551851">
                          <w:marLeft w:val="240"/>
                          <w:marRight w:val="240"/>
                          <w:marTop w:val="0"/>
                          <w:marBottom w:val="0"/>
                          <w:divBdr>
                            <w:top w:val="none" w:sz="0" w:space="0" w:color="auto"/>
                            <w:left w:val="none" w:sz="0" w:space="0" w:color="auto"/>
                            <w:bottom w:val="none" w:sz="0" w:space="0" w:color="auto"/>
                            <w:right w:val="none" w:sz="0" w:space="0" w:color="auto"/>
                          </w:divBdr>
                          <w:divsChild>
                            <w:div w:id="1548445827">
                              <w:marLeft w:val="240"/>
                              <w:marRight w:val="0"/>
                              <w:marTop w:val="0"/>
                              <w:marBottom w:val="0"/>
                              <w:divBdr>
                                <w:top w:val="none" w:sz="0" w:space="0" w:color="auto"/>
                                <w:left w:val="none" w:sz="0" w:space="0" w:color="auto"/>
                                <w:bottom w:val="none" w:sz="0" w:space="0" w:color="auto"/>
                                <w:right w:val="none" w:sz="0" w:space="0" w:color="auto"/>
                              </w:divBdr>
                            </w:div>
                          </w:divsChild>
                        </w:div>
                        <w:div w:id="1699164913">
                          <w:marLeft w:val="240"/>
                          <w:marRight w:val="240"/>
                          <w:marTop w:val="0"/>
                          <w:marBottom w:val="0"/>
                          <w:divBdr>
                            <w:top w:val="none" w:sz="0" w:space="0" w:color="auto"/>
                            <w:left w:val="none" w:sz="0" w:space="0" w:color="auto"/>
                            <w:bottom w:val="none" w:sz="0" w:space="0" w:color="auto"/>
                            <w:right w:val="none" w:sz="0" w:space="0" w:color="auto"/>
                          </w:divBdr>
                          <w:divsChild>
                            <w:div w:id="921109066">
                              <w:marLeft w:val="240"/>
                              <w:marRight w:val="0"/>
                              <w:marTop w:val="0"/>
                              <w:marBottom w:val="0"/>
                              <w:divBdr>
                                <w:top w:val="none" w:sz="0" w:space="0" w:color="auto"/>
                                <w:left w:val="none" w:sz="0" w:space="0" w:color="auto"/>
                                <w:bottom w:val="none" w:sz="0" w:space="0" w:color="auto"/>
                                <w:right w:val="none" w:sz="0" w:space="0" w:color="auto"/>
                              </w:divBdr>
                            </w:div>
                          </w:divsChild>
                        </w:div>
                        <w:div w:id="2140027357">
                          <w:marLeft w:val="240"/>
                          <w:marRight w:val="240"/>
                          <w:marTop w:val="0"/>
                          <w:marBottom w:val="0"/>
                          <w:divBdr>
                            <w:top w:val="none" w:sz="0" w:space="0" w:color="auto"/>
                            <w:left w:val="none" w:sz="0" w:space="0" w:color="auto"/>
                            <w:bottom w:val="none" w:sz="0" w:space="0" w:color="auto"/>
                            <w:right w:val="none" w:sz="0" w:space="0" w:color="auto"/>
                          </w:divBdr>
                          <w:divsChild>
                            <w:div w:id="1615672664">
                              <w:marLeft w:val="240"/>
                              <w:marRight w:val="0"/>
                              <w:marTop w:val="0"/>
                              <w:marBottom w:val="0"/>
                              <w:divBdr>
                                <w:top w:val="none" w:sz="0" w:space="0" w:color="auto"/>
                                <w:left w:val="none" w:sz="0" w:space="0" w:color="auto"/>
                                <w:bottom w:val="none" w:sz="0" w:space="0" w:color="auto"/>
                                <w:right w:val="none" w:sz="0" w:space="0" w:color="auto"/>
                              </w:divBdr>
                            </w:div>
                          </w:divsChild>
                        </w:div>
                        <w:div w:id="1451706794">
                          <w:marLeft w:val="240"/>
                          <w:marRight w:val="240"/>
                          <w:marTop w:val="0"/>
                          <w:marBottom w:val="0"/>
                          <w:divBdr>
                            <w:top w:val="none" w:sz="0" w:space="0" w:color="auto"/>
                            <w:left w:val="none" w:sz="0" w:space="0" w:color="auto"/>
                            <w:bottom w:val="none" w:sz="0" w:space="0" w:color="auto"/>
                            <w:right w:val="none" w:sz="0" w:space="0" w:color="auto"/>
                          </w:divBdr>
                          <w:divsChild>
                            <w:div w:id="2037190192">
                              <w:marLeft w:val="240"/>
                              <w:marRight w:val="0"/>
                              <w:marTop w:val="0"/>
                              <w:marBottom w:val="0"/>
                              <w:divBdr>
                                <w:top w:val="none" w:sz="0" w:space="0" w:color="auto"/>
                                <w:left w:val="none" w:sz="0" w:space="0" w:color="auto"/>
                                <w:bottom w:val="none" w:sz="0" w:space="0" w:color="auto"/>
                                <w:right w:val="none" w:sz="0" w:space="0" w:color="auto"/>
                              </w:divBdr>
                            </w:div>
                          </w:divsChild>
                        </w:div>
                        <w:div w:id="1898054937">
                          <w:marLeft w:val="240"/>
                          <w:marRight w:val="240"/>
                          <w:marTop w:val="0"/>
                          <w:marBottom w:val="0"/>
                          <w:divBdr>
                            <w:top w:val="none" w:sz="0" w:space="0" w:color="auto"/>
                            <w:left w:val="none" w:sz="0" w:space="0" w:color="auto"/>
                            <w:bottom w:val="none" w:sz="0" w:space="0" w:color="auto"/>
                            <w:right w:val="none" w:sz="0" w:space="0" w:color="auto"/>
                          </w:divBdr>
                          <w:divsChild>
                            <w:div w:id="401027495">
                              <w:marLeft w:val="240"/>
                              <w:marRight w:val="0"/>
                              <w:marTop w:val="0"/>
                              <w:marBottom w:val="0"/>
                              <w:divBdr>
                                <w:top w:val="none" w:sz="0" w:space="0" w:color="auto"/>
                                <w:left w:val="none" w:sz="0" w:space="0" w:color="auto"/>
                                <w:bottom w:val="none" w:sz="0" w:space="0" w:color="auto"/>
                                <w:right w:val="none" w:sz="0" w:space="0" w:color="auto"/>
                              </w:divBdr>
                            </w:div>
                          </w:divsChild>
                        </w:div>
                        <w:div w:id="1003241457">
                          <w:marLeft w:val="240"/>
                          <w:marRight w:val="240"/>
                          <w:marTop w:val="0"/>
                          <w:marBottom w:val="0"/>
                          <w:divBdr>
                            <w:top w:val="none" w:sz="0" w:space="0" w:color="auto"/>
                            <w:left w:val="none" w:sz="0" w:space="0" w:color="auto"/>
                            <w:bottom w:val="none" w:sz="0" w:space="0" w:color="auto"/>
                            <w:right w:val="none" w:sz="0" w:space="0" w:color="auto"/>
                          </w:divBdr>
                          <w:divsChild>
                            <w:div w:id="149060365">
                              <w:marLeft w:val="240"/>
                              <w:marRight w:val="0"/>
                              <w:marTop w:val="0"/>
                              <w:marBottom w:val="0"/>
                              <w:divBdr>
                                <w:top w:val="none" w:sz="0" w:space="0" w:color="auto"/>
                                <w:left w:val="none" w:sz="0" w:space="0" w:color="auto"/>
                                <w:bottom w:val="none" w:sz="0" w:space="0" w:color="auto"/>
                                <w:right w:val="none" w:sz="0" w:space="0" w:color="auto"/>
                              </w:divBdr>
                            </w:div>
                          </w:divsChild>
                        </w:div>
                        <w:div w:id="1838768450">
                          <w:marLeft w:val="240"/>
                          <w:marRight w:val="240"/>
                          <w:marTop w:val="0"/>
                          <w:marBottom w:val="0"/>
                          <w:divBdr>
                            <w:top w:val="none" w:sz="0" w:space="0" w:color="auto"/>
                            <w:left w:val="none" w:sz="0" w:space="0" w:color="auto"/>
                            <w:bottom w:val="none" w:sz="0" w:space="0" w:color="auto"/>
                            <w:right w:val="none" w:sz="0" w:space="0" w:color="auto"/>
                          </w:divBdr>
                          <w:divsChild>
                            <w:div w:id="625349990">
                              <w:marLeft w:val="240"/>
                              <w:marRight w:val="0"/>
                              <w:marTop w:val="0"/>
                              <w:marBottom w:val="0"/>
                              <w:divBdr>
                                <w:top w:val="none" w:sz="0" w:space="0" w:color="auto"/>
                                <w:left w:val="none" w:sz="0" w:space="0" w:color="auto"/>
                                <w:bottom w:val="none" w:sz="0" w:space="0" w:color="auto"/>
                                <w:right w:val="none" w:sz="0" w:space="0" w:color="auto"/>
                              </w:divBdr>
                            </w:div>
                          </w:divsChild>
                        </w:div>
                        <w:div w:id="2120367089">
                          <w:marLeft w:val="240"/>
                          <w:marRight w:val="240"/>
                          <w:marTop w:val="0"/>
                          <w:marBottom w:val="0"/>
                          <w:divBdr>
                            <w:top w:val="none" w:sz="0" w:space="0" w:color="auto"/>
                            <w:left w:val="none" w:sz="0" w:space="0" w:color="auto"/>
                            <w:bottom w:val="none" w:sz="0" w:space="0" w:color="auto"/>
                            <w:right w:val="none" w:sz="0" w:space="0" w:color="auto"/>
                          </w:divBdr>
                          <w:divsChild>
                            <w:div w:id="1274240176">
                              <w:marLeft w:val="240"/>
                              <w:marRight w:val="0"/>
                              <w:marTop w:val="0"/>
                              <w:marBottom w:val="0"/>
                              <w:divBdr>
                                <w:top w:val="none" w:sz="0" w:space="0" w:color="auto"/>
                                <w:left w:val="none" w:sz="0" w:space="0" w:color="auto"/>
                                <w:bottom w:val="none" w:sz="0" w:space="0" w:color="auto"/>
                                <w:right w:val="none" w:sz="0" w:space="0" w:color="auto"/>
                              </w:divBdr>
                            </w:div>
                          </w:divsChild>
                        </w:div>
                        <w:div w:id="450394570">
                          <w:marLeft w:val="240"/>
                          <w:marRight w:val="240"/>
                          <w:marTop w:val="0"/>
                          <w:marBottom w:val="0"/>
                          <w:divBdr>
                            <w:top w:val="none" w:sz="0" w:space="0" w:color="auto"/>
                            <w:left w:val="none" w:sz="0" w:space="0" w:color="auto"/>
                            <w:bottom w:val="none" w:sz="0" w:space="0" w:color="auto"/>
                            <w:right w:val="none" w:sz="0" w:space="0" w:color="auto"/>
                          </w:divBdr>
                          <w:divsChild>
                            <w:div w:id="458063861">
                              <w:marLeft w:val="240"/>
                              <w:marRight w:val="0"/>
                              <w:marTop w:val="0"/>
                              <w:marBottom w:val="0"/>
                              <w:divBdr>
                                <w:top w:val="none" w:sz="0" w:space="0" w:color="auto"/>
                                <w:left w:val="none" w:sz="0" w:space="0" w:color="auto"/>
                                <w:bottom w:val="none" w:sz="0" w:space="0" w:color="auto"/>
                                <w:right w:val="none" w:sz="0" w:space="0" w:color="auto"/>
                              </w:divBdr>
                            </w:div>
                          </w:divsChild>
                        </w:div>
                        <w:div w:id="163322896">
                          <w:marLeft w:val="240"/>
                          <w:marRight w:val="240"/>
                          <w:marTop w:val="0"/>
                          <w:marBottom w:val="0"/>
                          <w:divBdr>
                            <w:top w:val="none" w:sz="0" w:space="0" w:color="auto"/>
                            <w:left w:val="none" w:sz="0" w:space="0" w:color="auto"/>
                            <w:bottom w:val="none" w:sz="0" w:space="0" w:color="auto"/>
                            <w:right w:val="none" w:sz="0" w:space="0" w:color="auto"/>
                          </w:divBdr>
                          <w:divsChild>
                            <w:div w:id="1557160296">
                              <w:marLeft w:val="240"/>
                              <w:marRight w:val="0"/>
                              <w:marTop w:val="0"/>
                              <w:marBottom w:val="0"/>
                              <w:divBdr>
                                <w:top w:val="none" w:sz="0" w:space="0" w:color="auto"/>
                                <w:left w:val="none" w:sz="0" w:space="0" w:color="auto"/>
                                <w:bottom w:val="none" w:sz="0" w:space="0" w:color="auto"/>
                                <w:right w:val="none" w:sz="0" w:space="0" w:color="auto"/>
                              </w:divBdr>
                            </w:div>
                          </w:divsChild>
                        </w:div>
                        <w:div w:id="1546943010">
                          <w:marLeft w:val="240"/>
                          <w:marRight w:val="240"/>
                          <w:marTop w:val="0"/>
                          <w:marBottom w:val="0"/>
                          <w:divBdr>
                            <w:top w:val="none" w:sz="0" w:space="0" w:color="auto"/>
                            <w:left w:val="none" w:sz="0" w:space="0" w:color="auto"/>
                            <w:bottom w:val="none" w:sz="0" w:space="0" w:color="auto"/>
                            <w:right w:val="none" w:sz="0" w:space="0" w:color="auto"/>
                          </w:divBdr>
                          <w:divsChild>
                            <w:div w:id="428544043">
                              <w:marLeft w:val="240"/>
                              <w:marRight w:val="0"/>
                              <w:marTop w:val="0"/>
                              <w:marBottom w:val="0"/>
                              <w:divBdr>
                                <w:top w:val="none" w:sz="0" w:space="0" w:color="auto"/>
                                <w:left w:val="none" w:sz="0" w:space="0" w:color="auto"/>
                                <w:bottom w:val="none" w:sz="0" w:space="0" w:color="auto"/>
                                <w:right w:val="none" w:sz="0" w:space="0" w:color="auto"/>
                              </w:divBdr>
                            </w:div>
                          </w:divsChild>
                        </w:div>
                        <w:div w:id="845049394">
                          <w:marLeft w:val="240"/>
                          <w:marRight w:val="240"/>
                          <w:marTop w:val="0"/>
                          <w:marBottom w:val="0"/>
                          <w:divBdr>
                            <w:top w:val="none" w:sz="0" w:space="0" w:color="auto"/>
                            <w:left w:val="none" w:sz="0" w:space="0" w:color="auto"/>
                            <w:bottom w:val="none" w:sz="0" w:space="0" w:color="auto"/>
                            <w:right w:val="none" w:sz="0" w:space="0" w:color="auto"/>
                          </w:divBdr>
                          <w:divsChild>
                            <w:div w:id="604844987">
                              <w:marLeft w:val="240"/>
                              <w:marRight w:val="0"/>
                              <w:marTop w:val="0"/>
                              <w:marBottom w:val="0"/>
                              <w:divBdr>
                                <w:top w:val="none" w:sz="0" w:space="0" w:color="auto"/>
                                <w:left w:val="none" w:sz="0" w:space="0" w:color="auto"/>
                                <w:bottom w:val="none" w:sz="0" w:space="0" w:color="auto"/>
                                <w:right w:val="none" w:sz="0" w:space="0" w:color="auto"/>
                              </w:divBdr>
                            </w:div>
                          </w:divsChild>
                        </w:div>
                        <w:div w:id="536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6366">
      <w:bodyDiv w:val="1"/>
      <w:marLeft w:val="0"/>
      <w:marRight w:val="0"/>
      <w:marTop w:val="0"/>
      <w:marBottom w:val="0"/>
      <w:divBdr>
        <w:top w:val="none" w:sz="0" w:space="0" w:color="auto"/>
        <w:left w:val="none" w:sz="0" w:space="0" w:color="auto"/>
        <w:bottom w:val="none" w:sz="0" w:space="0" w:color="auto"/>
        <w:right w:val="none" w:sz="0" w:space="0" w:color="auto"/>
      </w:divBdr>
    </w:div>
    <w:div w:id="1281498506">
      <w:bodyDiv w:val="1"/>
      <w:marLeft w:val="0"/>
      <w:marRight w:val="0"/>
      <w:marTop w:val="0"/>
      <w:marBottom w:val="0"/>
      <w:divBdr>
        <w:top w:val="none" w:sz="0" w:space="0" w:color="auto"/>
        <w:left w:val="none" w:sz="0" w:space="0" w:color="auto"/>
        <w:bottom w:val="none" w:sz="0" w:space="0" w:color="auto"/>
        <w:right w:val="none" w:sz="0" w:space="0" w:color="auto"/>
      </w:divBdr>
    </w:div>
    <w:div w:id="1452095236">
      <w:bodyDiv w:val="1"/>
      <w:marLeft w:val="0"/>
      <w:marRight w:val="0"/>
      <w:marTop w:val="0"/>
      <w:marBottom w:val="0"/>
      <w:divBdr>
        <w:top w:val="none" w:sz="0" w:space="0" w:color="auto"/>
        <w:left w:val="none" w:sz="0" w:space="0" w:color="auto"/>
        <w:bottom w:val="none" w:sz="0" w:space="0" w:color="auto"/>
        <w:right w:val="none" w:sz="0" w:space="0" w:color="auto"/>
      </w:divBdr>
    </w:div>
    <w:div w:id="1461722840">
      <w:bodyDiv w:val="1"/>
      <w:marLeft w:val="0"/>
      <w:marRight w:val="0"/>
      <w:marTop w:val="0"/>
      <w:marBottom w:val="0"/>
      <w:divBdr>
        <w:top w:val="none" w:sz="0" w:space="0" w:color="auto"/>
        <w:left w:val="none" w:sz="0" w:space="0" w:color="auto"/>
        <w:bottom w:val="none" w:sz="0" w:space="0" w:color="auto"/>
        <w:right w:val="none" w:sz="0" w:space="0" w:color="auto"/>
      </w:divBdr>
    </w:div>
    <w:div w:id="1498036872">
      <w:bodyDiv w:val="1"/>
      <w:marLeft w:val="0"/>
      <w:marRight w:val="0"/>
      <w:marTop w:val="0"/>
      <w:marBottom w:val="0"/>
      <w:divBdr>
        <w:top w:val="none" w:sz="0" w:space="0" w:color="auto"/>
        <w:left w:val="none" w:sz="0" w:space="0" w:color="auto"/>
        <w:bottom w:val="none" w:sz="0" w:space="0" w:color="auto"/>
        <w:right w:val="none" w:sz="0" w:space="0" w:color="auto"/>
      </w:divBdr>
    </w:div>
    <w:div w:id="1550653209">
      <w:bodyDiv w:val="1"/>
      <w:marLeft w:val="0"/>
      <w:marRight w:val="0"/>
      <w:marTop w:val="0"/>
      <w:marBottom w:val="0"/>
      <w:divBdr>
        <w:top w:val="none" w:sz="0" w:space="0" w:color="auto"/>
        <w:left w:val="none" w:sz="0" w:space="0" w:color="auto"/>
        <w:bottom w:val="none" w:sz="0" w:space="0" w:color="auto"/>
        <w:right w:val="none" w:sz="0" w:space="0" w:color="auto"/>
      </w:divBdr>
    </w:div>
    <w:div w:id="1969818434">
      <w:bodyDiv w:val="1"/>
      <w:marLeft w:val="0"/>
      <w:marRight w:val="0"/>
      <w:marTop w:val="0"/>
      <w:marBottom w:val="0"/>
      <w:divBdr>
        <w:top w:val="none" w:sz="0" w:space="0" w:color="auto"/>
        <w:left w:val="none" w:sz="0" w:space="0" w:color="auto"/>
        <w:bottom w:val="none" w:sz="0" w:space="0" w:color="auto"/>
        <w:right w:val="none" w:sz="0" w:space="0" w:color="auto"/>
      </w:divBdr>
      <w:divsChild>
        <w:div w:id="1415593107">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225"/>
                  <w:marTop w:val="0"/>
                  <w:marBottom w:val="0"/>
                  <w:divBdr>
                    <w:top w:val="none" w:sz="0" w:space="0" w:color="auto"/>
                    <w:left w:val="none" w:sz="0" w:space="0" w:color="auto"/>
                    <w:bottom w:val="none" w:sz="0" w:space="0" w:color="auto"/>
                    <w:right w:val="none" w:sz="0" w:space="0" w:color="auto"/>
                  </w:divBdr>
                  <w:divsChild>
                    <w:div w:id="2008052059">
                      <w:marLeft w:val="300"/>
                      <w:marRight w:val="300"/>
                      <w:marTop w:val="300"/>
                      <w:marBottom w:val="300"/>
                      <w:divBdr>
                        <w:top w:val="none" w:sz="0" w:space="0" w:color="auto"/>
                        <w:left w:val="none" w:sz="0" w:space="0" w:color="auto"/>
                        <w:bottom w:val="none" w:sz="0" w:space="0" w:color="auto"/>
                        <w:right w:val="none" w:sz="0" w:space="0" w:color="auto"/>
                      </w:divBdr>
                      <w:divsChild>
                        <w:div w:id="1435327194">
                          <w:marLeft w:val="0"/>
                          <w:marRight w:val="0"/>
                          <w:marTop w:val="0"/>
                          <w:marBottom w:val="0"/>
                          <w:divBdr>
                            <w:top w:val="none" w:sz="0" w:space="0" w:color="auto"/>
                            <w:left w:val="none" w:sz="0" w:space="0" w:color="auto"/>
                            <w:bottom w:val="none" w:sz="0" w:space="0" w:color="auto"/>
                            <w:right w:val="none" w:sz="0" w:space="0" w:color="auto"/>
                          </w:divBdr>
                          <w:divsChild>
                            <w:div w:id="1585382969">
                              <w:marLeft w:val="0"/>
                              <w:marRight w:val="0"/>
                              <w:marTop w:val="0"/>
                              <w:marBottom w:val="0"/>
                              <w:divBdr>
                                <w:top w:val="none" w:sz="0" w:space="0" w:color="auto"/>
                                <w:left w:val="none" w:sz="0" w:space="0" w:color="auto"/>
                                <w:bottom w:val="none" w:sz="0" w:space="0" w:color="auto"/>
                                <w:right w:val="none" w:sz="0" w:space="0" w:color="auto"/>
                              </w:divBdr>
                              <w:divsChild>
                                <w:div w:id="698160849">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sChild>
                                                <w:div w:id="21146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7731150">
      <w:bodyDiv w:val="1"/>
      <w:marLeft w:val="0"/>
      <w:marRight w:val="0"/>
      <w:marTop w:val="0"/>
      <w:marBottom w:val="0"/>
      <w:divBdr>
        <w:top w:val="none" w:sz="0" w:space="0" w:color="auto"/>
        <w:left w:val="none" w:sz="0" w:space="0" w:color="auto"/>
        <w:bottom w:val="none" w:sz="0" w:space="0" w:color="auto"/>
        <w:right w:val="none" w:sz="0" w:space="0" w:color="auto"/>
      </w:divBdr>
    </w:div>
    <w:div w:id="20992134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www.walmart.com/ip/Dyson-DC24-Animal-Ultra-Lightweight-Bagless-Upright-Vacuum-Cleaner/15173329" TargetMode="External"/><Relationship Id="rId39" Type="http://schemas.openxmlformats.org/officeDocument/2006/relationships/hyperlink" Target="http://www.walmart.com/ip/%7bpn%7d/%7bpid%7d" TargetMode="External"/><Relationship Id="rId21" Type="http://schemas.openxmlformats.org/officeDocument/2006/relationships/hyperlink" Target="http://www.python.org/download/releases/2.7.5/" TargetMode="External"/><Relationship Id="rId34" Type="http://schemas.openxmlformats.org/officeDocument/2006/relationships/hyperlink" Target="http://www.apple.com/jobs/us/" TargetMode="External"/><Relationship Id="rId42" Type="http://schemas.openxmlformats.org/officeDocument/2006/relationships/hyperlink" Target="http://www.walmart.com/ip/Astroglide-Sensual-Strawberry-Personal-Lubricant-2.5-oz/19416634?findingMethod=rr" TargetMode="External"/><Relationship Id="rId47" Type="http://schemas.openxmlformats.org/officeDocument/2006/relationships/hyperlink" Target="http://www.sears.com/acer-aspire-as5749z-4809-notebook-pc/p-020W004451989000P?prdNo=13&amp;amp;amp;blockNo=13&amp;amp;amp;blockType=G13" TargetMode="External"/><Relationship Id="rId50" Type="http://schemas.openxmlformats.org/officeDocument/2006/relationships/hyperlink" Target="http://www.walmart.com/search/browse-ng.do?facet=category%3ACharcoal+Grills" TargetMode="External"/><Relationship Id="rId55" Type="http://schemas.openxmlformats.org/officeDocument/2006/relationships/image" Target="media/image4.png"/><Relationship Id="rId63"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yperlink" Target="http://store.apple.com/us/iphone/family/iphone/compare" TargetMode="External"/><Relationship Id="rId41" Type="http://schemas.openxmlformats.org/officeDocument/2006/relationships/hyperlink" Target="http://www.walmart.com/ip/9853395" TargetMode="External"/><Relationship Id="rId54" Type="http://schemas.openxmlformats.org/officeDocument/2006/relationships/image" Target="media/image3.png"/><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gskinner.com/RegExr/" TargetMode="External"/><Relationship Id="rId32" Type="http://schemas.openxmlformats.org/officeDocument/2006/relationships/hyperlink" Target="https://www.walmart.com/subflow/CheckoutFlowContext/1000193623/webflow/co_regular" TargetMode="External"/><Relationship Id="rId37" Type="http://schemas.openxmlformats.org/officeDocument/2006/relationships/hyperlink" Target="https://www-ssl.bestbuy.com/site/olspage.jsp?id=pcat17002&amp;type=page&amp;_requestid=23765" TargetMode="External"/><Relationship Id="rId40" Type="http://schemas.openxmlformats.org/officeDocument/2006/relationships/hyperlink" Target="http://www.apple.com/retail/%7blocation" TargetMode="External"/><Relationship Id="rId45" Type="http://schemas.openxmlformats.org/officeDocument/2006/relationships/hyperlink" Target="http://www.sears.com/appliances-accessories-washer-dryers/s-1023537?keyword=ge+washing+machines+on+sale&amp;amp;amp;autoRedirect=true&amp;amp;amp;viewItems=25&amp;amp;amp;redirectType=CAT_REC_PRED'" TargetMode="External"/><Relationship Id="rId53" Type="http://schemas.openxmlformats.org/officeDocument/2006/relationships/image" Target="media/image2.png"/><Relationship Id="rId58"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scrapy.readthedocs.org/en/latest/intro/install.html" TargetMode="External"/><Relationship Id="rId28" Type="http://schemas.openxmlformats.org/officeDocument/2006/relationships/hyperlink" Target="http://accessories.us.dell.com/sna/productdetail.aspx?sku=A6280934" TargetMode="External"/><Relationship Id="rId36" Type="http://schemas.openxmlformats.org/officeDocument/2006/relationships/hyperlink" Target="http://www.bestbuy.com/site/olspage.jsp?id=pcat17005&amp;type=page&amp;_requestid=240281" TargetMode="External"/><Relationship Id="rId49" Type="http://schemas.openxmlformats.org/officeDocument/2006/relationships/hyperlink" Target="http://www.dell.com/support/drivers/us/en/04/ProductSelector/Select/Progress?DownloadClient=False&amp;amp;amp;rquery=~srd-e-true-a-sk-e-st%20micro%20screen%20detection%20sensor-a-scat-e-prod" TargetMode="External"/><Relationship Id="rId57" Type="http://schemas.openxmlformats.org/officeDocument/2006/relationships/image" Target="media/image6.png"/><Relationship Id="rId61"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yperlink" Target="http://store.apple.com/us/cart/shared_cart/5041e79b-0169-4220-b02e-001018ddf8b0" TargetMode="External"/><Relationship Id="rId44" Type="http://schemas.openxmlformats.org/officeDocument/2006/relationships/hyperlink" Target="http://careers.walmart.com/career-areas/retail-operations/store-club-hourly-jobs/" TargetMode="External"/><Relationship Id="rId52" Type="http://schemas.openxmlformats.org/officeDocument/2006/relationships/hyperlink" Target="http://www.walmart.com/ip/9863255" TargetMode="External"/><Relationship Id="rId60"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eamforge.net/wiki/index.php/How_to_Install_Scrapy_in_64-bit_Windows_7" TargetMode="External"/><Relationship Id="rId27" Type="http://schemas.openxmlformats.org/officeDocument/2006/relationships/hyperlink" Target="http://www.walmart.com/browse/electronics/scanners/3944_3951_37807_4439/" TargetMode="External"/><Relationship Id="rId30" Type="http://schemas.openxmlformats.org/officeDocument/2006/relationships/hyperlink" Target="http://store.apple.com/us/reviews/H7890ZM/A/smart-baby-monitor-by-withings" TargetMode="External"/><Relationship Id="rId35" Type="http://schemas.openxmlformats.org/officeDocument/2006/relationships/hyperlink" Target="http://store.sony.com/webapp/wcs/stores/servlet/OrderItemDisplay" TargetMode="External"/><Relationship Id="rId43" Type="http://schemas.openxmlformats.org/officeDocument/2006/relationships/hyperlink" Target="https://www.walmart.com/a_d_registration_flow/landing.do;jsessionid=0000000c2bc749b43fd784161f12c8103fd6eab96c3d4cd6" TargetMode="External"/><Relationship Id="rId48" Type="http://schemas.openxmlformats.org/officeDocument/2006/relationships/hyperlink" Target="http://www.sears.com/acer-aspire-as5749z-4809-notebook-pc/p-020W004451989000P" TargetMode="External"/><Relationship Id="rId56" Type="http://schemas.openxmlformats.org/officeDocument/2006/relationships/image" Target="media/image5.png"/><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videlibri.sourceforge.net/cgi-bin/xidelcgi" TargetMode="External"/><Relationship Id="rId33" Type="http://schemas.openxmlformats.org/officeDocument/2006/relationships/hyperlink" Target="http://www.apple.com/retail/locator/index.html?q=Nashville,%20TN" TargetMode="External"/><Relationship Id="rId38" Type="http://schemas.openxmlformats.org/officeDocument/2006/relationships/hyperlink" Target="https://ecomm2.dell.com/dellstore/basket.aspx?c=us&amp;cs=19&amp;l=en&amp;s=dhs&amp;itemtype=CFG&amp;oid=b269472a-c9f9-4618-a65e-2e6c404c6534" TargetMode="External"/><Relationship Id="rId46" Type="http://schemas.openxmlformats.org/officeDocument/2006/relationships/hyperlink" Target="http://www.sears.com/appliances-accessories-washer-dryers/s-1023537?keyword=ge+washing+machines+on+sale" TargetMode="External"/><Relationship Id="rId59" Type="http://schemas.openxmlformats.org/officeDocument/2006/relationships/header" Target="header6.xml"/></Relationships>
</file>

<file path=word/_rels/footer6.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CB5EAEDB136D45AE9A700A077868D2" ma:contentTypeVersion="0" ma:contentTypeDescription="Create a new document." ma:contentTypeScope="" ma:versionID="adf2a40809f0152463e8f35f91e036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5EFC3-C28E-45D7-8978-BCFA7107FF37}">
  <ds:schemaRefs>
    <ds:schemaRef ds:uri="http://schemas.microsoft.com/sharepoint/v3/contenttype/forms"/>
  </ds:schemaRefs>
</ds:datastoreItem>
</file>

<file path=customXml/itemProps2.xml><?xml version="1.0" encoding="utf-8"?>
<ds:datastoreItem xmlns:ds="http://schemas.openxmlformats.org/officeDocument/2006/customXml" ds:itemID="{06E3CCB4-C08A-473C-A028-01C0C1E8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15F0CE4-9F72-40DC-AE22-E54D749E9EF1}">
  <ds:schemaRefs>
    <ds:schemaRef ds:uri="http://schemas.microsoft.com/office/2006/metadata/properties"/>
  </ds:schemaRefs>
</ds:datastoreItem>
</file>

<file path=customXml/itemProps4.xml><?xml version="1.0" encoding="utf-8"?>
<ds:datastoreItem xmlns:ds="http://schemas.openxmlformats.org/officeDocument/2006/customXml" ds:itemID="{DFEDB229-C37B-4DB1-9913-F93C39C0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1</Pages>
  <Words>7961</Words>
  <Characters>45381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Media Mind</Company>
  <LinksUpToDate>false</LinksUpToDate>
  <CharactersWithSpaces>53236</CharactersWithSpaces>
  <SharedDoc>false</SharedDoc>
  <HLinks>
    <vt:vector size="2550" baseType="variant">
      <vt:variant>
        <vt:i4>1114173</vt:i4>
      </vt:variant>
      <vt:variant>
        <vt:i4>2363</vt:i4>
      </vt:variant>
      <vt:variant>
        <vt:i4>0</vt:i4>
      </vt:variant>
      <vt:variant>
        <vt:i4>5</vt:i4>
      </vt:variant>
      <vt:variant>
        <vt:lpwstr/>
      </vt:variant>
      <vt:variant>
        <vt:lpwstr>_Toc159654018</vt:lpwstr>
      </vt:variant>
      <vt:variant>
        <vt:i4>1114173</vt:i4>
      </vt:variant>
      <vt:variant>
        <vt:i4>2357</vt:i4>
      </vt:variant>
      <vt:variant>
        <vt:i4>0</vt:i4>
      </vt:variant>
      <vt:variant>
        <vt:i4>5</vt:i4>
      </vt:variant>
      <vt:variant>
        <vt:lpwstr/>
      </vt:variant>
      <vt:variant>
        <vt:lpwstr>_Toc159654017</vt:lpwstr>
      </vt:variant>
      <vt:variant>
        <vt:i4>1114173</vt:i4>
      </vt:variant>
      <vt:variant>
        <vt:i4>2351</vt:i4>
      </vt:variant>
      <vt:variant>
        <vt:i4>0</vt:i4>
      </vt:variant>
      <vt:variant>
        <vt:i4>5</vt:i4>
      </vt:variant>
      <vt:variant>
        <vt:lpwstr/>
      </vt:variant>
      <vt:variant>
        <vt:lpwstr>_Toc159654016</vt:lpwstr>
      </vt:variant>
      <vt:variant>
        <vt:i4>1114173</vt:i4>
      </vt:variant>
      <vt:variant>
        <vt:i4>2345</vt:i4>
      </vt:variant>
      <vt:variant>
        <vt:i4>0</vt:i4>
      </vt:variant>
      <vt:variant>
        <vt:i4>5</vt:i4>
      </vt:variant>
      <vt:variant>
        <vt:lpwstr/>
      </vt:variant>
      <vt:variant>
        <vt:lpwstr>_Toc159654015</vt:lpwstr>
      </vt:variant>
      <vt:variant>
        <vt:i4>1114173</vt:i4>
      </vt:variant>
      <vt:variant>
        <vt:i4>2339</vt:i4>
      </vt:variant>
      <vt:variant>
        <vt:i4>0</vt:i4>
      </vt:variant>
      <vt:variant>
        <vt:i4>5</vt:i4>
      </vt:variant>
      <vt:variant>
        <vt:lpwstr/>
      </vt:variant>
      <vt:variant>
        <vt:lpwstr>_Toc159654014</vt:lpwstr>
      </vt:variant>
      <vt:variant>
        <vt:i4>1114173</vt:i4>
      </vt:variant>
      <vt:variant>
        <vt:i4>2333</vt:i4>
      </vt:variant>
      <vt:variant>
        <vt:i4>0</vt:i4>
      </vt:variant>
      <vt:variant>
        <vt:i4>5</vt:i4>
      </vt:variant>
      <vt:variant>
        <vt:lpwstr/>
      </vt:variant>
      <vt:variant>
        <vt:lpwstr>_Toc159654013</vt:lpwstr>
      </vt:variant>
      <vt:variant>
        <vt:i4>1114173</vt:i4>
      </vt:variant>
      <vt:variant>
        <vt:i4>2327</vt:i4>
      </vt:variant>
      <vt:variant>
        <vt:i4>0</vt:i4>
      </vt:variant>
      <vt:variant>
        <vt:i4>5</vt:i4>
      </vt:variant>
      <vt:variant>
        <vt:lpwstr/>
      </vt:variant>
      <vt:variant>
        <vt:lpwstr>_Toc159654012</vt:lpwstr>
      </vt:variant>
      <vt:variant>
        <vt:i4>1114173</vt:i4>
      </vt:variant>
      <vt:variant>
        <vt:i4>2321</vt:i4>
      </vt:variant>
      <vt:variant>
        <vt:i4>0</vt:i4>
      </vt:variant>
      <vt:variant>
        <vt:i4>5</vt:i4>
      </vt:variant>
      <vt:variant>
        <vt:lpwstr/>
      </vt:variant>
      <vt:variant>
        <vt:lpwstr>_Toc159654011</vt:lpwstr>
      </vt:variant>
      <vt:variant>
        <vt:i4>1114173</vt:i4>
      </vt:variant>
      <vt:variant>
        <vt:i4>2315</vt:i4>
      </vt:variant>
      <vt:variant>
        <vt:i4>0</vt:i4>
      </vt:variant>
      <vt:variant>
        <vt:i4>5</vt:i4>
      </vt:variant>
      <vt:variant>
        <vt:lpwstr/>
      </vt:variant>
      <vt:variant>
        <vt:lpwstr>_Toc159654010</vt:lpwstr>
      </vt:variant>
      <vt:variant>
        <vt:i4>1048637</vt:i4>
      </vt:variant>
      <vt:variant>
        <vt:i4>2309</vt:i4>
      </vt:variant>
      <vt:variant>
        <vt:i4>0</vt:i4>
      </vt:variant>
      <vt:variant>
        <vt:i4>5</vt:i4>
      </vt:variant>
      <vt:variant>
        <vt:lpwstr/>
      </vt:variant>
      <vt:variant>
        <vt:lpwstr>_Toc159654009</vt:lpwstr>
      </vt:variant>
      <vt:variant>
        <vt:i4>1048637</vt:i4>
      </vt:variant>
      <vt:variant>
        <vt:i4>2303</vt:i4>
      </vt:variant>
      <vt:variant>
        <vt:i4>0</vt:i4>
      </vt:variant>
      <vt:variant>
        <vt:i4>5</vt:i4>
      </vt:variant>
      <vt:variant>
        <vt:lpwstr/>
      </vt:variant>
      <vt:variant>
        <vt:lpwstr>_Toc159654008</vt:lpwstr>
      </vt:variant>
      <vt:variant>
        <vt:i4>1048637</vt:i4>
      </vt:variant>
      <vt:variant>
        <vt:i4>2297</vt:i4>
      </vt:variant>
      <vt:variant>
        <vt:i4>0</vt:i4>
      </vt:variant>
      <vt:variant>
        <vt:i4>5</vt:i4>
      </vt:variant>
      <vt:variant>
        <vt:lpwstr/>
      </vt:variant>
      <vt:variant>
        <vt:lpwstr>_Toc159654007</vt:lpwstr>
      </vt:variant>
      <vt:variant>
        <vt:i4>1048637</vt:i4>
      </vt:variant>
      <vt:variant>
        <vt:i4>2291</vt:i4>
      </vt:variant>
      <vt:variant>
        <vt:i4>0</vt:i4>
      </vt:variant>
      <vt:variant>
        <vt:i4>5</vt:i4>
      </vt:variant>
      <vt:variant>
        <vt:lpwstr/>
      </vt:variant>
      <vt:variant>
        <vt:lpwstr>_Toc159654006</vt:lpwstr>
      </vt:variant>
      <vt:variant>
        <vt:i4>1048637</vt:i4>
      </vt:variant>
      <vt:variant>
        <vt:i4>2285</vt:i4>
      </vt:variant>
      <vt:variant>
        <vt:i4>0</vt:i4>
      </vt:variant>
      <vt:variant>
        <vt:i4>5</vt:i4>
      </vt:variant>
      <vt:variant>
        <vt:lpwstr/>
      </vt:variant>
      <vt:variant>
        <vt:lpwstr>_Toc159654004</vt:lpwstr>
      </vt:variant>
      <vt:variant>
        <vt:i4>1048637</vt:i4>
      </vt:variant>
      <vt:variant>
        <vt:i4>2279</vt:i4>
      </vt:variant>
      <vt:variant>
        <vt:i4>0</vt:i4>
      </vt:variant>
      <vt:variant>
        <vt:i4>5</vt:i4>
      </vt:variant>
      <vt:variant>
        <vt:lpwstr/>
      </vt:variant>
      <vt:variant>
        <vt:lpwstr>_Toc159654003</vt:lpwstr>
      </vt:variant>
      <vt:variant>
        <vt:i4>1048637</vt:i4>
      </vt:variant>
      <vt:variant>
        <vt:i4>2273</vt:i4>
      </vt:variant>
      <vt:variant>
        <vt:i4>0</vt:i4>
      </vt:variant>
      <vt:variant>
        <vt:i4>5</vt:i4>
      </vt:variant>
      <vt:variant>
        <vt:lpwstr/>
      </vt:variant>
      <vt:variant>
        <vt:lpwstr>_Toc159654002</vt:lpwstr>
      </vt:variant>
      <vt:variant>
        <vt:i4>1048637</vt:i4>
      </vt:variant>
      <vt:variant>
        <vt:i4>2267</vt:i4>
      </vt:variant>
      <vt:variant>
        <vt:i4>0</vt:i4>
      </vt:variant>
      <vt:variant>
        <vt:i4>5</vt:i4>
      </vt:variant>
      <vt:variant>
        <vt:lpwstr/>
      </vt:variant>
      <vt:variant>
        <vt:lpwstr>_Toc159654001</vt:lpwstr>
      </vt:variant>
      <vt:variant>
        <vt:i4>1048637</vt:i4>
      </vt:variant>
      <vt:variant>
        <vt:i4>2261</vt:i4>
      </vt:variant>
      <vt:variant>
        <vt:i4>0</vt:i4>
      </vt:variant>
      <vt:variant>
        <vt:i4>5</vt:i4>
      </vt:variant>
      <vt:variant>
        <vt:lpwstr/>
      </vt:variant>
      <vt:variant>
        <vt:lpwstr>_Toc159654000</vt:lpwstr>
      </vt:variant>
      <vt:variant>
        <vt:i4>1966132</vt:i4>
      </vt:variant>
      <vt:variant>
        <vt:i4>2255</vt:i4>
      </vt:variant>
      <vt:variant>
        <vt:i4>0</vt:i4>
      </vt:variant>
      <vt:variant>
        <vt:i4>5</vt:i4>
      </vt:variant>
      <vt:variant>
        <vt:lpwstr/>
      </vt:variant>
      <vt:variant>
        <vt:lpwstr>_Toc159653999</vt:lpwstr>
      </vt:variant>
      <vt:variant>
        <vt:i4>1966132</vt:i4>
      </vt:variant>
      <vt:variant>
        <vt:i4>2249</vt:i4>
      </vt:variant>
      <vt:variant>
        <vt:i4>0</vt:i4>
      </vt:variant>
      <vt:variant>
        <vt:i4>5</vt:i4>
      </vt:variant>
      <vt:variant>
        <vt:lpwstr/>
      </vt:variant>
      <vt:variant>
        <vt:lpwstr>_Toc159653998</vt:lpwstr>
      </vt:variant>
      <vt:variant>
        <vt:i4>1966132</vt:i4>
      </vt:variant>
      <vt:variant>
        <vt:i4>2243</vt:i4>
      </vt:variant>
      <vt:variant>
        <vt:i4>0</vt:i4>
      </vt:variant>
      <vt:variant>
        <vt:i4>5</vt:i4>
      </vt:variant>
      <vt:variant>
        <vt:lpwstr/>
      </vt:variant>
      <vt:variant>
        <vt:lpwstr>_Toc159653997</vt:lpwstr>
      </vt:variant>
      <vt:variant>
        <vt:i4>1966132</vt:i4>
      </vt:variant>
      <vt:variant>
        <vt:i4>2237</vt:i4>
      </vt:variant>
      <vt:variant>
        <vt:i4>0</vt:i4>
      </vt:variant>
      <vt:variant>
        <vt:i4>5</vt:i4>
      </vt:variant>
      <vt:variant>
        <vt:lpwstr/>
      </vt:variant>
      <vt:variant>
        <vt:lpwstr>_Toc159653996</vt:lpwstr>
      </vt:variant>
      <vt:variant>
        <vt:i4>1966132</vt:i4>
      </vt:variant>
      <vt:variant>
        <vt:i4>2231</vt:i4>
      </vt:variant>
      <vt:variant>
        <vt:i4>0</vt:i4>
      </vt:variant>
      <vt:variant>
        <vt:i4>5</vt:i4>
      </vt:variant>
      <vt:variant>
        <vt:lpwstr/>
      </vt:variant>
      <vt:variant>
        <vt:lpwstr>_Toc159653995</vt:lpwstr>
      </vt:variant>
      <vt:variant>
        <vt:i4>1966132</vt:i4>
      </vt:variant>
      <vt:variant>
        <vt:i4>2225</vt:i4>
      </vt:variant>
      <vt:variant>
        <vt:i4>0</vt:i4>
      </vt:variant>
      <vt:variant>
        <vt:i4>5</vt:i4>
      </vt:variant>
      <vt:variant>
        <vt:lpwstr/>
      </vt:variant>
      <vt:variant>
        <vt:lpwstr>_Toc159653994</vt:lpwstr>
      </vt:variant>
      <vt:variant>
        <vt:i4>1966132</vt:i4>
      </vt:variant>
      <vt:variant>
        <vt:i4>2219</vt:i4>
      </vt:variant>
      <vt:variant>
        <vt:i4>0</vt:i4>
      </vt:variant>
      <vt:variant>
        <vt:i4>5</vt:i4>
      </vt:variant>
      <vt:variant>
        <vt:lpwstr/>
      </vt:variant>
      <vt:variant>
        <vt:lpwstr>_Toc159653993</vt:lpwstr>
      </vt:variant>
      <vt:variant>
        <vt:i4>1966132</vt:i4>
      </vt:variant>
      <vt:variant>
        <vt:i4>2213</vt:i4>
      </vt:variant>
      <vt:variant>
        <vt:i4>0</vt:i4>
      </vt:variant>
      <vt:variant>
        <vt:i4>5</vt:i4>
      </vt:variant>
      <vt:variant>
        <vt:lpwstr/>
      </vt:variant>
      <vt:variant>
        <vt:lpwstr>_Toc159653992</vt:lpwstr>
      </vt:variant>
      <vt:variant>
        <vt:i4>1966132</vt:i4>
      </vt:variant>
      <vt:variant>
        <vt:i4>2207</vt:i4>
      </vt:variant>
      <vt:variant>
        <vt:i4>0</vt:i4>
      </vt:variant>
      <vt:variant>
        <vt:i4>5</vt:i4>
      </vt:variant>
      <vt:variant>
        <vt:lpwstr/>
      </vt:variant>
      <vt:variant>
        <vt:lpwstr>_Toc159653991</vt:lpwstr>
      </vt:variant>
      <vt:variant>
        <vt:i4>1966132</vt:i4>
      </vt:variant>
      <vt:variant>
        <vt:i4>2201</vt:i4>
      </vt:variant>
      <vt:variant>
        <vt:i4>0</vt:i4>
      </vt:variant>
      <vt:variant>
        <vt:i4>5</vt:i4>
      </vt:variant>
      <vt:variant>
        <vt:lpwstr/>
      </vt:variant>
      <vt:variant>
        <vt:lpwstr>_Toc159653990</vt:lpwstr>
      </vt:variant>
      <vt:variant>
        <vt:i4>2031668</vt:i4>
      </vt:variant>
      <vt:variant>
        <vt:i4>2195</vt:i4>
      </vt:variant>
      <vt:variant>
        <vt:i4>0</vt:i4>
      </vt:variant>
      <vt:variant>
        <vt:i4>5</vt:i4>
      </vt:variant>
      <vt:variant>
        <vt:lpwstr/>
      </vt:variant>
      <vt:variant>
        <vt:lpwstr>_Toc159653989</vt:lpwstr>
      </vt:variant>
      <vt:variant>
        <vt:i4>2031668</vt:i4>
      </vt:variant>
      <vt:variant>
        <vt:i4>2189</vt:i4>
      </vt:variant>
      <vt:variant>
        <vt:i4>0</vt:i4>
      </vt:variant>
      <vt:variant>
        <vt:i4>5</vt:i4>
      </vt:variant>
      <vt:variant>
        <vt:lpwstr/>
      </vt:variant>
      <vt:variant>
        <vt:lpwstr>_Toc159653988</vt:lpwstr>
      </vt:variant>
      <vt:variant>
        <vt:i4>2031668</vt:i4>
      </vt:variant>
      <vt:variant>
        <vt:i4>2183</vt:i4>
      </vt:variant>
      <vt:variant>
        <vt:i4>0</vt:i4>
      </vt:variant>
      <vt:variant>
        <vt:i4>5</vt:i4>
      </vt:variant>
      <vt:variant>
        <vt:lpwstr/>
      </vt:variant>
      <vt:variant>
        <vt:lpwstr>_Toc159653987</vt:lpwstr>
      </vt:variant>
      <vt:variant>
        <vt:i4>2031668</vt:i4>
      </vt:variant>
      <vt:variant>
        <vt:i4>2177</vt:i4>
      </vt:variant>
      <vt:variant>
        <vt:i4>0</vt:i4>
      </vt:variant>
      <vt:variant>
        <vt:i4>5</vt:i4>
      </vt:variant>
      <vt:variant>
        <vt:lpwstr/>
      </vt:variant>
      <vt:variant>
        <vt:lpwstr>_Toc159653986</vt:lpwstr>
      </vt:variant>
      <vt:variant>
        <vt:i4>2031668</vt:i4>
      </vt:variant>
      <vt:variant>
        <vt:i4>2171</vt:i4>
      </vt:variant>
      <vt:variant>
        <vt:i4>0</vt:i4>
      </vt:variant>
      <vt:variant>
        <vt:i4>5</vt:i4>
      </vt:variant>
      <vt:variant>
        <vt:lpwstr/>
      </vt:variant>
      <vt:variant>
        <vt:lpwstr>_Toc159653985</vt:lpwstr>
      </vt:variant>
      <vt:variant>
        <vt:i4>2031668</vt:i4>
      </vt:variant>
      <vt:variant>
        <vt:i4>2165</vt:i4>
      </vt:variant>
      <vt:variant>
        <vt:i4>0</vt:i4>
      </vt:variant>
      <vt:variant>
        <vt:i4>5</vt:i4>
      </vt:variant>
      <vt:variant>
        <vt:lpwstr/>
      </vt:variant>
      <vt:variant>
        <vt:lpwstr>_Toc159653984</vt:lpwstr>
      </vt:variant>
      <vt:variant>
        <vt:i4>2031668</vt:i4>
      </vt:variant>
      <vt:variant>
        <vt:i4>2159</vt:i4>
      </vt:variant>
      <vt:variant>
        <vt:i4>0</vt:i4>
      </vt:variant>
      <vt:variant>
        <vt:i4>5</vt:i4>
      </vt:variant>
      <vt:variant>
        <vt:lpwstr/>
      </vt:variant>
      <vt:variant>
        <vt:lpwstr>_Toc159653983</vt:lpwstr>
      </vt:variant>
      <vt:variant>
        <vt:i4>2031668</vt:i4>
      </vt:variant>
      <vt:variant>
        <vt:i4>2153</vt:i4>
      </vt:variant>
      <vt:variant>
        <vt:i4>0</vt:i4>
      </vt:variant>
      <vt:variant>
        <vt:i4>5</vt:i4>
      </vt:variant>
      <vt:variant>
        <vt:lpwstr/>
      </vt:variant>
      <vt:variant>
        <vt:lpwstr>_Toc159653982</vt:lpwstr>
      </vt:variant>
      <vt:variant>
        <vt:i4>262223</vt:i4>
      </vt:variant>
      <vt:variant>
        <vt:i4>2130</vt:i4>
      </vt:variant>
      <vt:variant>
        <vt:i4>0</vt:i4>
      </vt:variant>
      <vt:variant>
        <vt:i4>5</vt:i4>
      </vt:variant>
      <vt:variant>
        <vt:lpwstr>http://eyeteam/sites/Rich Media Platform/Local Settings/Temporary Internet Files/Design/General/Product Licensing - EDS High level design.rtf</vt:lpwstr>
      </vt:variant>
      <vt:variant>
        <vt:lpwstr/>
      </vt:variant>
      <vt:variant>
        <vt:i4>196687</vt:i4>
      </vt:variant>
      <vt:variant>
        <vt:i4>2127</vt:i4>
      </vt:variant>
      <vt:variant>
        <vt:i4>0</vt:i4>
      </vt:variant>
      <vt:variant>
        <vt:i4>5</vt:i4>
      </vt:variant>
      <vt:variant>
        <vt:lpwstr>http://eyeteam/sites/Rich Media Platform/Local Settings/Temporary Internet Files/Design/General/Product Licensing - ECS High level design.rtf</vt:lpwstr>
      </vt:variant>
      <vt:variant>
        <vt:lpwstr/>
      </vt:variant>
      <vt:variant>
        <vt:i4>1638468</vt:i4>
      </vt:variant>
      <vt:variant>
        <vt:i4>2124</vt:i4>
      </vt:variant>
      <vt:variant>
        <vt:i4>0</vt:i4>
      </vt:variant>
      <vt:variant>
        <vt:i4>5</vt:i4>
      </vt:variant>
      <vt:variant>
        <vt:lpwstr>http://eyeteam/sites/Rich Media Platform/Local Settings/Temporary Internet Files/Design/General/Product Licensing - ECS - EDS protocol design.rtf</vt:lpwstr>
      </vt:variant>
      <vt:variant>
        <vt:lpwstr/>
      </vt:variant>
      <vt:variant>
        <vt:i4>4194393</vt:i4>
      </vt:variant>
      <vt:variant>
        <vt:i4>2121</vt:i4>
      </vt:variant>
      <vt:variant>
        <vt:i4>0</vt:i4>
      </vt:variant>
      <vt:variant>
        <vt:i4>5</vt:i4>
      </vt:variant>
      <vt:variant>
        <vt:lpwstr>http://eyeteam/sites/Rich Media Platform/Local Settings/Temporary Internet Files/Design/General/Product Licensing - High level design.rtf</vt:lpwstr>
      </vt:variant>
      <vt:variant>
        <vt:lpwstr/>
      </vt:variant>
      <vt:variant>
        <vt:i4>3342344</vt:i4>
      </vt:variant>
      <vt:variant>
        <vt:i4>2118</vt:i4>
      </vt:variant>
      <vt:variant>
        <vt:i4>0</vt:i4>
      </vt:variant>
      <vt:variant>
        <vt:i4>5</vt:i4>
      </vt:variant>
      <vt:variant>
        <vt:lpwstr/>
      </vt:variant>
      <vt:variant>
        <vt:lpwstr>_Working_with_CDN</vt:lpwstr>
      </vt:variant>
      <vt:variant>
        <vt:i4>2555963</vt:i4>
      </vt:variant>
      <vt:variant>
        <vt:i4>2112</vt:i4>
      </vt:variant>
      <vt:variant>
        <vt:i4>0</vt:i4>
      </vt:variant>
      <vt:variant>
        <vt:i4>5</vt:i4>
      </vt:variant>
      <vt:variant>
        <vt:lpwstr/>
      </vt:variant>
      <vt:variant>
        <vt:lpwstr>_Logs_Sender</vt:lpwstr>
      </vt:variant>
      <vt:variant>
        <vt:i4>5242945</vt:i4>
      </vt:variant>
      <vt:variant>
        <vt:i4>2103</vt:i4>
      </vt:variant>
      <vt:variant>
        <vt:i4>0</vt:i4>
      </vt:variant>
      <vt:variant>
        <vt:i4>5</vt:i4>
      </vt:variant>
      <vt:variant>
        <vt:lpwstr/>
      </vt:variant>
      <vt:variant>
        <vt:lpwstr>_Bursing_DB_(of_PLU)</vt:lpwstr>
      </vt:variant>
      <vt:variant>
        <vt:i4>393255</vt:i4>
      </vt:variant>
      <vt:variant>
        <vt:i4>2094</vt:i4>
      </vt:variant>
      <vt:variant>
        <vt:i4>0</vt:i4>
      </vt:variant>
      <vt:variant>
        <vt:i4>5</vt:i4>
      </vt:variant>
      <vt:variant>
        <vt:lpwstr/>
      </vt:variant>
      <vt:variant>
        <vt:lpwstr>_Product_Licensing_Types</vt:lpwstr>
      </vt:variant>
      <vt:variant>
        <vt:i4>6881329</vt:i4>
      </vt:variant>
      <vt:variant>
        <vt:i4>2091</vt:i4>
      </vt:variant>
      <vt:variant>
        <vt:i4>0</vt:i4>
      </vt:variant>
      <vt:variant>
        <vt:i4>5</vt:i4>
      </vt:variant>
      <vt:variant>
        <vt:lpwstr>http://eyeteam/sites/Rich Media Platform/Design/V6.2/UI Infrastructure/UI Infrastructure Controls Documentation.doc</vt:lpwstr>
      </vt:variant>
      <vt:variant>
        <vt:lpwstr/>
      </vt:variant>
      <vt:variant>
        <vt:i4>3080296</vt:i4>
      </vt:variant>
      <vt:variant>
        <vt:i4>2088</vt:i4>
      </vt:variant>
      <vt:variant>
        <vt:i4>0</vt:i4>
      </vt:variant>
      <vt:variant>
        <vt:i4>5</vt:i4>
      </vt:variant>
      <vt:variant>
        <vt:lpwstr>http://eyeteam/sites/Rich Media Platform/Design/V6.2/UI Infrastructure/UI Infrastructure Architecture Document.doc</vt:lpwstr>
      </vt:variant>
      <vt:variant>
        <vt:lpwstr/>
      </vt:variant>
      <vt:variant>
        <vt:i4>1638419</vt:i4>
      </vt:variant>
      <vt:variant>
        <vt:i4>2082</vt:i4>
      </vt:variant>
      <vt:variant>
        <vt:i4>0</vt:i4>
      </vt:variant>
      <vt:variant>
        <vt:i4>5</vt:i4>
      </vt:variant>
      <vt:variant>
        <vt:lpwstr>http://eyeteam/sites/Rich Media Platform/Design/V6.0/V6.0 Standard Banners -Low Level Design - Inbal.doc</vt:lpwstr>
      </vt:variant>
      <vt:variant>
        <vt:lpwstr/>
      </vt:variant>
      <vt:variant>
        <vt:i4>5374074</vt:i4>
      </vt:variant>
      <vt:variant>
        <vt:i4>2079</vt:i4>
      </vt:variant>
      <vt:variant>
        <vt:i4>0</vt:i4>
      </vt:variant>
      <vt:variant>
        <vt:i4>5</vt:i4>
      </vt:variant>
      <vt:variant>
        <vt:lpwstr/>
      </vt:variant>
      <vt:variant>
        <vt:lpwstr>_Gaming_Client_Jscript</vt:lpwstr>
      </vt:variant>
      <vt:variant>
        <vt:i4>4325490</vt:i4>
      </vt:variant>
      <vt:variant>
        <vt:i4>2076</vt:i4>
      </vt:variant>
      <vt:variant>
        <vt:i4>0</vt:i4>
      </vt:variant>
      <vt:variant>
        <vt:i4>5</vt:i4>
      </vt:variant>
      <vt:variant>
        <vt:lpwstr/>
      </vt:variant>
      <vt:variant>
        <vt:lpwstr>_Serving_of_Banners</vt:lpwstr>
      </vt:variant>
      <vt:variant>
        <vt:i4>4849780</vt:i4>
      </vt:variant>
      <vt:variant>
        <vt:i4>2073</vt:i4>
      </vt:variant>
      <vt:variant>
        <vt:i4>0</vt:i4>
      </vt:variant>
      <vt:variant>
        <vt:i4>5</vt:i4>
      </vt:variant>
      <vt:variant>
        <vt:lpwstr/>
      </vt:variant>
      <vt:variant>
        <vt:lpwstr>_Serving_of_Out</vt:lpwstr>
      </vt:variant>
      <vt:variant>
        <vt:i4>2818147</vt:i4>
      </vt:variant>
      <vt:variant>
        <vt:i4>2070</vt:i4>
      </vt:variant>
      <vt:variant>
        <vt:i4>0</vt:i4>
      </vt:variant>
      <vt:variant>
        <vt:i4>5</vt:i4>
      </vt:variant>
      <vt:variant>
        <vt:lpwstr>http://eyeteam/sites/Rich Media Platform/Local Settings/Temporary Internet Files/Design/V6.1/V6-1 - Gaming Client SDK JS Engine Framework Low Level Design.doc</vt:lpwstr>
      </vt:variant>
      <vt:variant>
        <vt:lpwstr/>
      </vt:variant>
      <vt:variant>
        <vt:i4>720896</vt:i4>
      </vt:variant>
      <vt:variant>
        <vt:i4>2067</vt:i4>
      </vt:variant>
      <vt:variant>
        <vt:i4>0</vt:i4>
      </vt:variant>
      <vt:variant>
        <vt:i4>5</vt:i4>
      </vt:variant>
      <vt:variant>
        <vt:lpwstr>http://eyeteam/sites/Rich Media Platform/Local Settings/Temporary Internet Files/Design/V6.1/V6-1 - Gaming Client SDK High Level Overview.doc</vt:lpwstr>
      </vt:variant>
      <vt:variant>
        <vt:lpwstr/>
      </vt:variant>
      <vt:variant>
        <vt:i4>4587604</vt:i4>
      </vt:variant>
      <vt:variant>
        <vt:i4>2058</vt:i4>
      </vt:variant>
      <vt:variant>
        <vt:i4>0</vt:i4>
      </vt:variant>
      <vt:variant>
        <vt:i4>5</vt:i4>
      </vt:variant>
      <vt:variant>
        <vt:lpwstr>http://eyeteam/sites/Rich Media Platform/Local Settings/Temporary Internet Files/Design/V6.1/V6-1 - Gaming Client SDK Display Modules Design.doc</vt:lpwstr>
      </vt:variant>
      <vt:variant>
        <vt:lpwstr/>
      </vt:variant>
      <vt:variant>
        <vt:i4>524307</vt:i4>
      </vt:variant>
      <vt:variant>
        <vt:i4>2055</vt:i4>
      </vt:variant>
      <vt:variant>
        <vt:i4>0</vt:i4>
      </vt:variant>
      <vt:variant>
        <vt:i4>5</vt:i4>
      </vt:variant>
      <vt:variant>
        <vt:lpwstr/>
      </vt:variant>
      <vt:variant>
        <vt:lpwstr>_Jscript_integration.</vt:lpwstr>
      </vt:variant>
      <vt:variant>
        <vt:i4>5963849</vt:i4>
      </vt:variant>
      <vt:variant>
        <vt:i4>2052</vt:i4>
      </vt:variant>
      <vt:variant>
        <vt:i4>0</vt:i4>
      </vt:variant>
      <vt:variant>
        <vt:i4>5</vt:i4>
      </vt:variant>
      <vt:variant>
        <vt:lpwstr/>
      </vt:variant>
      <vt:variant>
        <vt:lpwstr>_Gaming_Client_Jscript_flow</vt:lpwstr>
      </vt:variant>
      <vt:variant>
        <vt:i4>4587604</vt:i4>
      </vt:variant>
      <vt:variant>
        <vt:i4>2049</vt:i4>
      </vt:variant>
      <vt:variant>
        <vt:i4>0</vt:i4>
      </vt:variant>
      <vt:variant>
        <vt:i4>5</vt:i4>
      </vt:variant>
      <vt:variant>
        <vt:lpwstr/>
      </vt:variant>
      <vt:variant>
        <vt:lpwstr>_Gaming_Client</vt:lpwstr>
      </vt:variant>
      <vt:variant>
        <vt:i4>3342344</vt:i4>
      </vt:variant>
      <vt:variant>
        <vt:i4>2040</vt:i4>
      </vt:variant>
      <vt:variant>
        <vt:i4>0</vt:i4>
      </vt:variant>
      <vt:variant>
        <vt:i4>5</vt:i4>
      </vt:variant>
      <vt:variant>
        <vt:lpwstr/>
      </vt:variant>
      <vt:variant>
        <vt:lpwstr>_Working_with_CDN</vt:lpwstr>
      </vt:variant>
      <vt:variant>
        <vt:i4>4522067</vt:i4>
      </vt:variant>
      <vt:variant>
        <vt:i4>2037</vt:i4>
      </vt:variant>
      <vt:variant>
        <vt:i4>0</vt:i4>
      </vt:variant>
      <vt:variant>
        <vt:i4>5</vt:i4>
      </vt:variant>
      <vt:variant>
        <vt:lpwstr/>
      </vt:variant>
      <vt:variant>
        <vt:lpwstr>_Client_Scripts</vt:lpwstr>
      </vt:variant>
      <vt:variant>
        <vt:i4>6488129</vt:i4>
      </vt:variant>
      <vt:variant>
        <vt:i4>2031</vt:i4>
      </vt:variant>
      <vt:variant>
        <vt:i4>0</vt:i4>
      </vt:variant>
      <vt:variant>
        <vt:i4>5</vt:i4>
      </vt:variant>
      <vt:variant>
        <vt:lpwstr>http://ds.serving-sys.com/BurstingScript/ebServing_30505.js</vt:lpwstr>
      </vt:variant>
      <vt:variant>
        <vt:lpwstr/>
      </vt:variant>
      <vt:variant>
        <vt:i4>5242910</vt:i4>
      </vt:variant>
      <vt:variant>
        <vt:i4>2028</vt:i4>
      </vt:variant>
      <vt:variant>
        <vt:i4>0</vt:i4>
      </vt:variant>
      <vt:variant>
        <vt:i4>5</vt:i4>
      </vt:variant>
      <vt:variant>
        <vt:lpwstr>http://ds.serving-sys.com/BurstingScript/ebServing.js</vt:lpwstr>
      </vt:variant>
      <vt:variant>
        <vt:lpwstr/>
      </vt:variant>
      <vt:variant>
        <vt:i4>393297</vt:i4>
      </vt:variant>
      <vt:variant>
        <vt:i4>2025</vt:i4>
      </vt:variant>
      <vt:variant>
        <vt:i4>0</vt:i4>
      </vt:variant>
      <vt:variant>
        <vt:i4>5</vt:i4>
      </vt:variant>
      <vt:variant>
        <vt:lpwstr>http://eyeteam/sites/Rich Media Platform/Design/V6.0/V6.0 Bursting Server ISAPI Ext Low level Design - Inbal.doc</vt:lpwstr>
      </vt:variant>
      <vt:variant>
        <vt:lpwstr/>
      </vt:variant>
      <vt:variant>
        <vt:i4>1310796</vt:i4>
      </vt:variant>
      <vt:variant>
        <vt:i4>2022</vt:i4>
      </vt:variant>
      <vt:variant>
        <vt:i4>0</vt:i4>
      </vt:variant>
      <vt:variant>
        <vt:i4>5</vt:i4>
      </vt:variant>
      <vt:variant>
        <vt:lpwstr>http://eyeteam/sites/Rich Media Platform/Design/V6.0/V6.0 Activity Server ISAPI Ext Low level Design - Inbal.doc</vt:lpwstr>
      </vt:variant>
      <vt:variant>
        <vt:lpwstr/>
      </vt:variant>
      <vt:variant>
        <vt:i4>1310806</vt:i4>
      </vt:variant>
      <vt:variant>
        <vt:i4>2013</vt:i4>
      </vt:variant>
      <vt:variant>
        <vt:i4>0</vt:i4>
      </vt:variant>
      <vt:variant>
        <vt:i4>5</vt:i4>
      </vt:variant>
      <vt:variant>
        <vt:lpwstr>http://eyeteam/sites/Rich Media Platform/Design/V6.2/New Reports/6.2.5 Custom Reports/V6-2-5- Custom Reports - Incremental Download - Design.doc</vt:lpwstr>
      </vt:variant>
      <vt:variant>
        <vt:lpwstr/>
      </vt:variant>
      <vt:variant>
        <vt:i4>1638424</vt:i4>
      </vt:variant>
      <vt:variant>
        <vt:i4>2010</vt:i4>
      </vt:variant>
      <vt:variant>
        <vt:i4>0</vt:i4>
      </vt:variant>
      <vt:variant>
        <vt:i4>5</vt:i4>
      </vt:variant>
      <vt:variant>
        <vt:lpwstr>http://eyeteam/sites/Rich Media Platform/Design/V6.2/New Reports/6.2.3 Custom Reports/CROlapLocalCubeGeneratorLLD.doc</vt:lpwstr>
      </vt:variant>
      <vt:variant>
        <vt:lpwstr/>
      </vt:variant>
      <vt:variant>
        <vt:i4>655446</vt:i4>
      </vt:variant>
      <vt:variant>
        <vt:i4>2007</vt:i4>
      </vt:variant>
      <vt:variant>
        <vt:i4>0</vt:i4>
      </vt:variant>
      <vt:variant>
        <vt:i4>5</vt:i4>
      </vt:variant>
      <vt:variant>
        <vt:lpwstr>http://eyeteam/sites/Rich Media Platform/Design/V6.2/New Reports/6.2.3 Custom Reports/Custom Reports Excel Add-In HL.doc</vt:lpwstr>
      </vt:variant>
      <vt:variant>
        <vt:lpwstr/>
      </vt:variant>
      <vt:variant>
        <vt:i4>8126524</vt:i4>
      </vt:variant>
      <vt:variant>
        <vt:i4>2004</vt:i4>
      </vt:variant>
      <vt:variant>
        <vt:i4>0</vt:i4>
      </vt:variant>
      <vt:variant>
        <vt:i4>5</vt:i4>
      </vt:variant>
      <vt:variant>
        <vt:lpwstr>http://eyeteam/sites/Rich Media Platform/Design/V6.2/New Reports/6.2.3 Custom Reports/CustomReports - High Level Design.doc</vt:lpwstr>
      </vt:variant>
      <vt:variant>
        <vt:lpwstr/>
      </vt:variant>
      <vt:variant>
        <vt:i4>5963790</vt:i4>
      </vt:variant>
      <vt:variant>
        <vt:i4>2001</vt:i4>
      </vt:variant>
      <vt:variant>
        <vt:i4>0</vt:i4>
      </vt:variant>
      <vt:variant>
        <vt:i4>5</vt:i4>
      </vt:variant>
      <vt:variant>
        <vt:lpwstr>http://www.cubeslice.com/</vt:lpwstr>
      </vt:variant>
      <vt:variant>
        <vt:lpwstr/>
      </vt:variant>
      <vt:variant>
        <vt:i4>3670061</vt:i4>
      </vt:variant>
      <vt:variant>
        <vt:i4>1995</vt:i4>
      </vt:variant>
      <vt:variant>
        <vt:i4>0</vt:i4>
      </vt:variant>
      <vt:variant>
        <vt:i4>5</vt:i4>
      </vt:variant>
      <vt:variant>
        <vt:lpwstr>http://eyeteam/sites/Rich Media Platform/Local Settings/Temporary Internet Files/Design/V6.1/V6.1 Video Encoding Server - Installation.doc</vt:lpwstr>
      </vt:variant>
      <vt:variant>
        <vt:lpwstr/>
      </vt:variant>
      <vt:variant>
        <vt:i4>7471146</vt:i4>
      </vt:variant>
      <vt:variant>
        <vt:i4>1992</vt:i4>
      </vt:variant>
      <vt:variant>
        <vt:i4>0</vt:i4>
      </vt:variant>
      <vt:variant>
        <vt:i4>5</vt:i4>
      </vt:variant>
      <vt:variant>
        <vt:lpwstr>http://eyeteam/sites/Rich Media Platform/Local Settings/Temporary Internet Files/Design/V6.1/V6.1 Video Encoding Server - LL Design.doc</vt:lpwstr>
      </vt:variant>
      <vt:variant>
        <vt:lpwstr/>
      </vt:variant>
      <vt:variant>
        <vt:i4>7471150</vt:i4>
      </vt:variant>
      <vt:variant>
        <vt:i4>1989</vt:i4>
      </vt:variant>
      <vt:variant>
        <vt:i4>0</vt:i4>
      </vt:variant>
      <vt:variant>
        <vt:i4>5</vt:i4>
      </vt:variant>
      <vt:variant>
        <vt:lpwstr>http://eyeteam/sites/Rich Media Platform/Local Settings/Temporary Internet Files/Design/V6.1/V6.1 Video Encoding Server - HL Design.doc</vt:lpwstr>
      </vt:variant>
      <vt:variant>
        <vt:lpwstr/>
      </vt:variant>
      <vt:variant>
        <vt:i4>458820</vt:i4>
      </vt:variant>
      <vt:variant>
        <vt:i4>1962</vt:i4>
      </vt:variant>
      <vt:variant>
        <vt:i4>0</vt:i4>
      </vt:variant>
      <vt:variant>
        <vt:i4>5</vt:i4>
      </vt:variant>
      <vt:variant>
        <vt:lpwstr>http://eyeteam/sites/Rich Media Platform/Local Settings/Temporary Internet Files/Design/V6.1/6.1 - boomerang - Low level design-Inbal.doc</vt:lpwstr>
      </vt:variant>
      <vt:variant>
        <vt:lpwstr/>
      </vt:variant>
      <vt:variant>
        <vt:i4>1376283</vt:i4>
      </vt:variant>
      <vt:variant>
        <vt:i4>1959</vt:i4>
      </vt:variant>
      <vt:variant>
        <vt:i4>0</vt:i4>
      </vt:variant>
      <vt:variant>
        <vt:i4>5</vt:i4>
      </vt:variant>
      <vt:variant>
        <vt:lpwstr>http://eyeteam/sites/Rich Media Platform/Local Settings/Temporary Internet Files/Design/V6.1/v6.1 Boomerang - DD.doc</vt:lpwstr>
      </vt:variant>
      <vt:variant>
        <vt:lpwstr/>
      </vt:variant>
      <vt:variant>
        <vt:i4>5308422</vt:i4>
      </vt:variant>
      <vt:variant>
        <vt:i4>1956</vt:i4>
      </vt:variant>
      <vt:variant>
        <vt:i4>0</vt:i4>
      </vt:variant>
      <vt:variant>
        <vt:i4>5</vt:i4>
      </vt:variant>
      <vt:variant>
        <vt:lpwstr>http://eyeteam/sites/Rich Media Platform/Local Settings/Temporary Internet Files/Design/V6.1/Boomerang HLD - Amichai.doc</vt:lpwstr>
      </vt:variant>
      <vt:variant>
        <vt:lpwstr/>
      </vt:variant>
      <vt:variant>
        <vt:i4>4128806</vt:i4>
      </vt:variant>
      <vt:variant>
        <vt:i4>1953</vt:i4>
      </vt:variant>
      <vt:variant>
        <vt:i4>0</vt:i4>
      </vt:variant>
      <vt:variant>
        <vt:i4>5</vt:i4>
      </vt:variant>
      <vt:variant>
        <vt:lpwstr>http://eyeteam/sites/Rich Media Platform/Local Settings/Temporary Internet Files/Requirements/V6.1/Targeting/BehavioralTargetingPRD.doc</vt:lpwstr>
      </vt:variant>
      <vt:variant>
        <vt:lpwstr/>
      </vt:variant>
      <vt:variant>
        <vt:i4>2687009</vt:i4>
      </vt:variant>
      <vt:variant>
        <vt:i4>1950</vt:i4>
      </vt:variant>
      <vt:variant>
        <vt:i4>0</vt:i4>
      </vt:variant>
      <vt:variant>
        <vt:i4>5</vt:i4>
      </vt:variant>
      <vt:variant>
        <vt:lpwstr/>
      </vt:variant>
      <vt:variant>
        <vt:lpwstr>_Activity_Server</vt:lpwstr>
      </vt:variant>
      <vt:variant>
        <vt:i4>3407927</vt:i4>
      </vt:variant>
      <vt:variant>
        <vt:i4>1938</vt:i4>
      </vt:variant>
      <vt:variant>
        <vt:i4>0</vt:i4>
      </vt:variant>
      <vt:variant>
        <vt:i4>5</vt:i4>
      </vt:variant>
      <vt:variant>
        <vt:lpwstr/>
      </vt:variant>
      <vt:variant>
        <vt:lpwstr>_File_Server</vt:lpwstr>
      </vt:variant>
      <vt:variant>
        <vt:i4>6422610</vt:i4>
      </vt:variant>
      <vt:variant>
        <vt:i4>1935</vt:i4>
      </vt:variant>
      <vt:variant>
        <vt:i4>0</vt:i4>
      </vt:variant>
      <vt:variant>
        <vt:i4>5</vt:i4>
      </vt:variant>
      <vt:variant>
        <vt:lpwstr/>
      </vt:variant>
      <vt:variant>
        <vt:lpwstr>_Admin</vt:lpwstr>
      </vt:variant>
      <vt:variant>
        <vt:i4>4522067</vt:i4>
      </vt:variant>
      <vt:variant>
        <vt:i4>1932</vt:i4>
      </vt:variant>
      <vt:variant>
        <vt:i4>0</vt:i4>
      </vt:variant>
      <vt:variant>
        <vt:i4>5</vt:i4>
      </vt:variant>
      <vt:variant>
        <vt:lpwstr/>
      </vt:variant>
      <vt:variant>
        <vt:lpwstr>_Client_Scripts</vt:lpwstr>
      </vt:variant>
      <vt:variant>
        <vt:i4>4128815</vt:i4>
      </vt:variant>
      <vt:variant>
        <vt:i4>1929</vt:i4>
      </vt:variant>
      <vt:variant>
        <vt:i4>0</vt:i4>
      </vt:variant>
      <vt:variant>
        <vt:i4>5</vt:i4>
      </vt:variant>
      <vt:variant>
        <vt:lpwstr>http://eyeteam/sites/Rich Media Platform/Design/V6.0/V6.0 Creative Optimization - High Level Design.doc</vt:lpwstr>
      </vt:variant>
      <vt:variant>
        <vt:lpwstr/>
      </vt:variant>
      <vt:variant>
        <vt:i4>542441506</vt:i4>
      </vt:variant>
      <vt:variant>
        <vt:i4>1926</vt:i4>
      </vt:variant>
      <vt:variant>
        <vt:i4>0</vt:i4>
      </vt:variant>
      <vt:variant>
        <vt:i4>5</vt:i4>
      </vt:variant>
      <vt:variant>
        <vt:lpwstr/>
      </vt:variant>
      <vt:variant>
        <vt:lpwstr>_Calculating_the_ad’s_weight</vt:lpwstr>
      </vt:variant>
      <vt:variant>
        <vt:i4>5373975</vt:i4>
      </vt:variant>
      <vt:variant>
        <vt:i4>1917</vt:i4>
      </vt:variant>
      <vt:variant>
        <vt:i4>0</vt:i4>
      </vt:variant>
      <vt:variant>
        <vt:i4>5</vt:i4>
      </vt:variant>
      <vt:variant>
        <vt:lpwstr>http://livedocs.adobe.com/flash/mx2004/main_7_2/wwhelp/wwhimpl/common/html/wwhelp.htm?context=Flash_MX_2004&amp;file=00003124.html</vt:lpwstr>
      </vt:variant>
      <vt:variant>
        <vt:lpwstr/>
      </vt:variant>
      <vt:variant>
        <vt:i4>4194419</vt:i4>
      </vt:variant>
      <vt:variant>
        <vt:i4>1911</vt:i4>
      </vt:variant>
      <vt:variant>
        <vt:i4>0</vt:i4>
      </vt:variant>
      <vt:variant>
        <vt:i4>5</vt:i4>
      </vt:variant>
      <vt:variant>
        <vt:lpwstr/>
      </vt:variant>
      <vt:variant>
        <vt:lpwstr>_Flash_components_–</vt:lpwstr>
      </vt:variant>
      <vt:variant>
        <vt:i4>4194419</vt:i4>
      </vt:variant>
      <vt:variant>
        <vt:i4>1902</vt:i4>
      </vt:variant>
      <vt:variant>
        <vt:i4>0</vt:i4>
      </vt:variant>
      <vt:variant>
        <vt:i4>5</vt:i4>
      </vt:variant>
      <vt:variant>
        <vt:lpwstr/>
      </vt:variant>
      <vt:variant>
        <vt:lpwstr>_Flash_components_–</vt:lpwstr>
      </vt:variant>
      <vt:variant>
        <vt:i4>7798876</vt:i4>
      </vt:variant>
      <vt:variant>
        <vt:i4>1899</vt:i4>
      </vt:variant>
      <vt:variant>
        <vt:i4>0</vt:i4>
      </vt:variant>
      <vt:variant>
        <vt:i4>5</vt:i4>
      </vt:variant>
      <vt:variant>
        <vt:lpwstr/>
      </vt:variant>
      <vt:variant>
        <vt:lpwstr>_Data_Capture_1</vt:lpwstr>
      </vt:variant>
      <vt:variant>
        <vt:i4>851987</vt:i4>
      </vt:variant>
      <vt:variant>
        <vt:i4>1896</vt:i4>
      </vt:variant>
      <vt:variant>
        <vt:i4>0</vt:i4>
      </vt:variant>
      <vt:variant>
        <vt:i4>5</vt:i4>
      </vt:variant>
      <vt:variant>
        <vt:lpwstr/>
      </vt:variant>
      <vt:variant>
        <vt:lpwstr>_Video_Components</vt:lpwstr>
      </vt:variant>
      <vt:variant>
        <vt:i4>851987</vt:i4>
      </vt:variant>
      <vt:variant>
        <vt:i4>1893</vt:i4>
      </vt:variant>
      <vt:variant>
        <vt:i4>0</vt:i4>
      </vt:variant>
      <vt:variant>
        <vt:i4>5</vt:i4>
      </vt:variant>
      <vt:variant>
        <vt:lpwstr/>
      </vt:variant>
      <vt:variant>
        <vt:lpwstr>_Video_Components</vt:lpwstr>
      </vt:variant>
      <vt:variant>
        <vt:i4>1441914</vt:i4>
      </vt:variant>
      <vt:variant>
        <vt:i4>1890</vt:i4>
      </vt:variant>
      <vt:variant>
        <vt:i4>0</vt:i4>
      </vt:variant>
      <vt:variant>
        <vt:i4>5</vt:i4>
      </vt:variant>
      <vt:variant>
        <vt:lpwstr>http://www.macromedia.com/support/flash/publishexport/scriptingwithflash/scriptingwithflash_03.html</vt:lpwstr>
      </vt:variant>
      <vt:variant>
        <vt:lpwstr/>
      </vt:variant>
      <vt:variant>
        <vt:i4>5963861</vt:i4>
      </vt:variant>
      <vt:variant>
        <vt:i4>1887</vt:i4>
      </vt:variant>
      <vt:variant>
        <vt:i4>0</vt:i4>
      </vt:variant>
      <vt:variant>
        <vt:i4>5</vt:i4>
      </vt:variant>
      <vt:variant>
        <vt:lpwstr>http://www.adobe.com/devnet/flash/articles/fplayer_security_04.html</vt:lpwstr>
      </vt:variant>
      <vt:variant>
        <vt:lpwstr/>
      </vt:variant>
      <vt:variant>
        <vt:i4>6619158</vt:i4>
      </vt:variant>
      <vt:variant>
        <vt:i4>1884</vt:i4>
      </vt:variant>
      <vt:variant>
        <vt:i4>0</vt:i4>
      </vt:variant>
      <vt:variant>
        <vt:i4>5</vt:i4>
      </vt:variant>
      <vt:variant>
        <vt:lpwstr>http://www.macromedia.com/cfusion/knowledgebase/index.cfm?id=tn_14213</vt:lpwstr>
      </vt:variant>
      <vt:variant>
        <vt:lpwstr>load</vt:lpwstr>
      </vt:variant>
      <vt:variant>
        <vt:i4>4390982</vt:i4>
      </vt:variant>
      <vt:variant>
        <vt:i4>1881</vt:i4>
      </vt:variant>
      <vt:variant>
        <vt:i4>0</vt:i4>
      </vt:variant>
      <vt:variant>
        <vt:i4>5</vt:i4>
      </vt:variant>
      <vt:variant>
        <vt:lpwstr>http://livedocs.macromedia.com/flash/mx2004/main_7_2/00001664.html</vt:lpwstr>
      </vt:variant>
      <vt:variant>
        <vt:lpwstr>4003890</vt:lpwstr>
      </vt:variant>
      <vt:variant>
        <vt:i4>7798876</vt:i4>
      </vt:variant>
      <vt:variant>
        <vt:i4>1878</vt:i4>
      </vt:variant>
      <vt:variant>
        <vt:i4>0</vt:i4>
      </vt:variant>
      <vt:variant>
        <vt:i4>5</vt:i4>
      </vt:variant>
      <vt:variant>
        <vt:lpwstr/>
      </vt:variant>
      <vt:variant>
        <vt:lpwstr>_Data_Capture_1</vt:lpwstr>
      </vt:variant>
      <vt:variant>
        <vt:i4>5963861</vt:i4>
      </vt:variant>
      <vt:variant>
        <vt:i4>1875</vt:i4>
      </vt:variant>
      <vt:variant>
        <vt:i4>0</vt:i4>
      </vt:variant>
      <vt:variant>
        <vt:i4>5</vt:i4>
      </vt:variant>
      <vt:variant>
        <vt:lpwstr>http://www.adobe.com/devnet/flash/articles/fplayer_security_04.html</vt:lpwstr>
      </vt:variant>
      <vt:variant>
        <vt:lpwstr/>
      </vt:variant>
      <vt:variant>
        <vt:i4>589884</vt:i4>
      </vt:variant>
      <vt:variant>
        <vt:i4>1872</vt:i4>
      </vt:variant>
      <vt:variant>
        <vt:i4>0</vt:i4>
      </vt:variant>
      <vt:variant>
        <vt:i4>5</vt:i4>
      </vt:variant>
      <vt:variant>
        <vt:lpwstr/>
      </vt:variant>
      <vt:variant>
        <vt:lpwstr>_Eyeblaster_Flash_Components</vt:lpwstr>
      </vt:variant>
      <vt:variant>
        <vt:i4>4915297</vt:i4>
      </vt:variant>
      <vt:variant>
        <vt:i4>1869</vt:i4>
      </vt:variant>
      <vt:variant>
        <vt:i4>0</vt:i4>
      </vt:variant>
      <vt:variant>
        <vt:i4>5</vt:i4>
      </vt:variant>
      <vt:variant>
        <vt:lpwstr/>
      </vt:variant>
      <vt:variant>
        <vt:lpwstr>_Eyeblaster_Workshop_Panel</vt:lpwstr>
      </vt:variant>
      <vt:variant>
        <vt:i4>7274542</vt:i4>
      </vt:variant>
      <vt:variant>
        <vt:i4>1866</vt:i4>
      </vt:variant>
      <vt:variant>
        <vt:i4>0</vt:i4>
      </vt:variant>
      <vt:variant>
        <vt:i4>5</vt:i4>
      </vt:variant>
      <vt:variant>
        <vt:lpwstr>http://eyeteam/sites/Rich Media Platform/Local Settings/Temporary Internet Files/Requirements/V5.7/V5.7 - user polling requirements.doc</vt:lpwstr>
      </vt:variant>
      <vt:variant>
        <vt:lpwstr/>
      </vt:variant>
      <vt:variant>
        <vt:i4>655455</vt:i4>
      </vt:variant>
      <vt:variant>
        <vt:i4>1863</vt:i4>
      </vt:variant>
      <vt:variant>
        <vt:i4>0</vt:i4>
      </vt:variant>
      <vt:variant>
        <vt:i4>5</vt:i4>
      </vt:variant>
      <vt:variant>
        <vt:lpwstr>http://eyeteam/sites/Rich Media Platform/Local Settings/Temporary Internet Files/Application Data/Microsoft/Design/V5.7/V5.7 Polling - High Level Design.doc</vt:lpwstr>
      </vt:variant>
      <vt:variant>
        <vt:lpwstr/>
      </vt:variant>
      <vt:variant>
        <vt:i4>2621497</vt:i4>
      </vt:variant>
      <vt:variant>
        <vt:i4>1860</vt:i4>
      </vt:variant>
      <vt:variant>
        <vt:i4>0</vt:i4>
      </vt:variant>
      <vt:variant>
        <vt:i4>5</vt:i4>
      </vt:variant>
      <vt:variant>
        <vt:lpwstr/>
      </vt:variant>
      <vt:variant>
        <vt:lpwstr>_Data_Capture</vt:lpwstr>
      </vt:variant>
      <vt:variant>
        <vt:i4>1441851</vt:i4>
      </vt:variant>
      <vt:variant>
        <vt:i4>1854</vt:i4>
      </vt:variant>
      <vt:variant>
        <vt:i4>0</vt:i4>
      </vt:variant>
      <vt:variant>
        <vt:i4>5</vt:i4>
      </vt:variant>
      <vt:variant>
        <vt:lpwstr/>
      </vt:variant>
      <vt:variant>
        <vt:lpwstr>_EDS</vt:lpwstr>
      </vt:variant>
      <vt:variant>
        <vt:i4>2621497</vt:i4>
      </vt:variant>
      <vt:variant>
        <vt:i4>1851</vt:i4>
      </vt:variant>
      <vt:variant>
        <vt:i4>0</vt:i4>
      </vt:variant>
      <vt:variant>
        <vt:i4>5</vt:i4>
      </vt:variant>
      <vt:variant>
        <vt:lpwstr/>
      </vt:variant>
      <vt:variant>
        <vt:lpwstr>_Data_Capture</vt:lpwstr>
      </vt:variant>
      <vt:variant>
        <vt:i4>7143530</vt:i4>
      </vt:variant>
      <vt:variant>
        <vt:i4>1842</vt:i4>
      </vt:variant>
      <vt:variant>
        <vt:i4>0</vt:i4>
      </vt:variant>
      <vt:variant>
        <vt:i4>5</vt:i4>
      </vt:variant>
      <vt:variant>
        <vt:lpwstr>http://eyeteam/sites/Rich Media Platform/Local Settings/Temporary Internet Files/Design/V5.3/V5.3 Data Capture.doc</vt:lpwstr>
      </vt:variant>
      <vt:variant>
        <vt:lpwstr/>
      </vt:variant>
      <vt:variant>
        <vt:i4>4063350</vt:i4>
      </vt:variant>
      <vt:variant>
        <vt:i4>1839</vt:i4>
      </vt:variant>
      <vt:variant>
        <vt:i4>0</vt:i4>
      </vt:variant>
      <vt:variant>
        <vt:i4>5</vt:i4>
      </vt:variant>
      <vt:variant>
        <vt:lpwstr>http://eyeteam/sites/Rich Media Platform/Local Settings/Temporary Internet Files/Design/V5.3/V5.3 Data Capture - High Level Design.rtf</vt:lpwstr>
      </vt:variant>
      <vt:variant>
        <vt:lpwstr/>
      </vt:variant>
      <vt:variant>
        <vt:i4>2687071</vt:i4>
      </vt:variant>
      <vt:variant>
        <vt:i4>1836</vt:i4>
      </vt:variant>
      <vt:variant>
        <vt:i4>0</vt:i4>
      </vt:variant>
      <vt:variant>
        <vt:i4>5</vt:i4>
      </vt:variant>
      <vt:variant>
        <vt:lpwstr>http://eyeteam/sites/Rich Media Platform/Local Settings/Temporary Internet Files/Requirements/V5.3/V53_FormDataCapture.rtf</vt:lpwstr>
      </vt:variant>
      <vt:variant>
        <vt:lpwstr/>
      </vt:variant>
      <vt:variant>
        <vt:i4>1179698</vt:i4>
      </vt:variant>
      <vt:variant>
        <vt:i4>1833</vt:i4>
      </vt:variant>
      <vt:variant>
        <vt:i4>0</vt:i4>
      </vt:variant>
      <vt:variant>
        <vt:i4>5</vt:i4>
      </vt:variant>
      <vt:variant>
        <vt:lpwstr/>
      </vt:variant>
      <vt:variant>
        <vt:lpwstr>_Polling</vt:lpwstr>
      </vt:variant>
      <vt:variant>
        <vt:i4>1179698</vt:i4>
      </vt:variant>
      <vt:variant>
        <vt:i4>1830</vt:i4>
      </vt:variant>
      <vt:variant>
        <vt:i4>0</vt:i4>
      </vt:variant>
      <vt:variant>
        <vt:i4>5</vt:i4>
      </vt:variant>
      <vt:variant>
        <vt:lpwstr/>
      </vt:variant>
      <vt:variant>
        <vt:lpwstr>_Polling</vt:lpwstr>
      </vt:variant>
      <vt:variant>
        <vt:i4>5701654</vt:i4>
      </vt:variant>
      <vt:variant>
        <vt:i4>1821</vt:i4>
      </vt:variant>
      <vt:variant>
        <vt:i4>0</vt:i4>
      </vt:variant>
      <vt:variant>
        <vt:i4>5</vt:i4>
      </vt:variant>
      <vt:variant>
        <vt:lpwstr>http://eyeteam/sites/Rich Media Platform/Design/V5.6/V5.6 - Video Clip Ad - Tamir.rtf</vt:lpwstr>
      </vt:variant>
      <vt:variant>
        <vt:lpwstr/>
      </vt:variant>
      <vt:variant>
        <vt:i4>7077937</vt:i4>
      </vt:variant>
      <vt:variant>
        <vt:i4>1818</vt:i4>
      </vt:variant>
      <vt:variant>
        <vt:i4>0</vt:i4>
      </vt:variant>
      <vt:variant>
        <vt:i4>5</vt:i4>
      </vt:variant>
      <vt:variant>
        <vt:lpwstr>http://eyeteam/sites/Rich Media Platform/Design/V5.6/V5.6 - Video Clip Ad - client.rtf</vt:lpwstr>
      </vt:variant>
      <vt:variant>
        <vt:lpwstr/>
      </vt:variant>
      <vt:variant>
        <vt:i4>6488107</vt:i4>
      </vt:variant>
      <vt:variant>
        <vt:i4>1815</vt:i4>
      </vt:variant>
      <vt:variant>
        <vt:i4>0</vt:i4>
      </vt:variant>
      <vt:variant>
        <vt:i4>5</vt:i4>
      </vt:variant>
      <vt:variant>
        <vt:lpwstr>http://eyeteam/sites/Rich Media Platform/Design/V5.6/V5.6 - Video Clip Ad High Level Design.doc</vt:lpwstr>
      </vt:variant>
      <vt:variant>
        <vt:lpwstr/>
      </vt:variant>
      <vt:variant>
        <vt:i4>4522067</vt:i4>
      </vt:variant>
      <vt:variant>
        <vt:i4>1812</vt:i4>
      </vt:variant>
      <vt:variant>
        <vt:i4>0</vt:i4>
      </vt:variant>
      <vt:variant>
        <vt:i4>5</vt:i4>
      </vt:variant>
      <vt:variant>
        <vt:lpwstr/>
      </vt:variant>
      <vt:variant>
        <vt:lpwstr>_Client_Scripts</vt:lpwstr>
      </vt:variant>
      <vt:variant>
        <vt:i4>4325490</vt:i4>
      </vt:variant>
      <vt:variant>
        <vt:i4>1809</vt:i4>
      </vt:variant>
      <vt:variant>
        <vt:i4>0</vt:i4>
      </vt:variant>
      <vt:variant>
        <vt:i4>5</vt:i4>
      </vt:variant>
      <vt:variant>
        <vt:lpwstr/>
      </vt:variant>
      <vt:variant>
        <vt:lpwstr>_Serving_of_Banners</vt:lpwstr>
      </vt:variant>
      <vt:variant>
        <vt:i4>1704000</vt:i4>
      </vt:variant>
      <vt:variant>
        <vt:i4>1806</vt:i4>
      </vt:variant>
      <vt:variant>
        <vt:i4>0</vt:i4>
      </vt:variant>
      <vt:variant>
        <vt:i4>5</vt:i4>
      </vt:variant>
      <vt:variant>
        <vt:lpwstr/>
      </vt:variant>
      <vt:variant>
        <vt:lpwstr>_Serving_of_Out_Of Banner</vt:lpwstr>
      </vt:variant>
      <vt:variant>
        <vt:i4>3670122</vt:i4>
      </vt:variant>
      <vt:variant>
        <vt:i4>1794</vt:i4>
      </vt:variant>
      <vt:variant>
        <vt:i4>0</vt:i4>
      </vt:variant>
      <vt:variant>
        <vt:i4>5</vt:i4>
      </vt:variant>
      <vt:variant>
        <vt:lpwstr>http://eyeteam/sites/Rich Media Platform/Local Settings/Temporary Internet Files/Design/V6.1/V6-1 - Gaming Client SDK Serving Flow Low level v6.doc</vt:lpwstr>
      </vt:variant>
      <vt:variant>
        <vt:lpwstr/>
      </vt:variant>
      <vt:variant>
        <vt:i4>7929963</vt:i4>
      </vt:variant>
      <vt:variant>
        <vt:i4>1791</vt:i4>
      </vt:variant>
      <vt:variant>
        <vt:i4>0</vt:i4>
      </vt:variant>
      <vt:variant>
        <vt:i4>5</vt:i4>
      </vt:variant>
      <vt:variant>
        <vt:lpwstr>http://eyeteam/sites/Rich Media Platform/Local Settings/Temporary Internet Files/Design/V6.1/V6-1 - Gaming Client SDK Policy Management Design.doc</vt:lpwstr>
      </vt:variant>
      <vt:variant>
        <vt:lpwstr/>
      </vt:variant>
      <vt:variant>
        <vt:i4>3080318</vt:i4>
      </vt:variant>
      <vt:variant>
        <vt:i4>1788</vt:i4>
      </vt:variant>
      <vt:variant>
        <vt:i4>0</vt:i4>
      </vt:variant>
      <vt:variant>
        <vt:i4>5</vt:i4>
      </vt:variant>
      <vt:variant>
        <vt:lpwstr>http://eyeteam/sites/Rich Media Platform/Local Settings/Temporary Internet Files/Design/V6.1/V6-1 - Gaming Client RMP Integtation High Level Design.doc</vt:lpwstr>
      </vt:variant>
      <vt:variant>
        <vt:lpwstr/>
      </vt:variant>
      <vt:variant>
        <vt:i4>131082</vt:i4>
      </vt:variant>
      <vt:variant>
        <vt:i4>1785</vt:i4>
      </vt:variant>
      <vt:variant>
        <vt:i4>0</vt:i4>
      </vt:variant>
      <vt:variant>
        <vt:i4>5</vt:i4>
      </vt:variant>
      <vt:variant>
        <vt:lpwstr/>
      </vt:variant>
      <vt:variant>
        <vt:lpwstr>_Jscript_integration_(Gaming_client)</vt:lpwstr>
      </vt:variant>
      <vt:variant>
        <vt:i4>4587604</vt:i4>
      </vt:variant>
      <vt:variant>
        <vt:i4>1782</vt:i4>
      </vt:variant>
      <vt:variant>
        <vt:i4>0</vt:i4>
      </vt:variant>
      <vt:variant>
        <vt:i4>5</vt:i4>
      </vt:variant>
      <vt:variant>
        <vt:lpwstr/>
      </vt:variant>
      <vt:variant>
        <vt:lpwstr>_Gaming_Client</vt:lpwstr>
      </vt:variant>
      <vt:variant>
        <vt:i4>131082</vt:i4>
      </vt:variant>
      <vt:variant>
        <vt:i4>1779</vt:i4>
      </vt:variant>
      <vt:variant>
        <vt:i4>0</vt:i4>
      </vt:variant>
      <vt:variant>
        <vt:i4>5</vt:i4>
      </vt:variant>
      <vt:variant>
        <vt:lpwstr/>
      </vt:variant>
      <vt:variant>
        <vt:lpwstr>_Jscript_integration_(Gaming_client)</vt:lpwstr>
      </vt:variant>
      <vt:variant>
        <vt:i4>7536755</vt:i4>
      </vt:variant>
      <vt:variant>
        <vt:i4>1764</vt:i4>
      </vt:variant>
      <vt:variant>
        <vt:i4>0</vt:i4>
      </vt:variant>
      <vt:variant>
        <vt:i4>5</vt:i4>
      </vt:variant>
      <vt:variant>
        <vt:lpwstr>http://eyeteam/sites/Rich Media Platform/Design/V5.8/V5.7+ -  banners Redesign - part 1.rtf</vt:lpwstr>
      </vt:variant>
      <vt:variant>
        <vt:lpwstr/>
      </vt:variant>
      <vt:variant>
        <vt:i4>5505033</vt:i4>
      </vt:variant>
      <vt:variant>
        <vt:i4>1761</vt:i4>
      </vt:variant>
      <vt:variant>
        <vt:i4>0</vt:i4>
      </vt:variant>
      <vt:variant>
        <vt:i4>5</vt:i4>
      </vt:variant>
      <vt:variant>
        <vt:lpwstr>http://eyeteam/sites/Rich Media Platform/Design/V5.7/V5.7 - Push down banner - tamir.rtf</vt:lpwstr>
      </vt:variant>
      <vt:variant>
        <vt:lpwstr/>
      </vt:variant>
      <vt:variant>
        <vt:i4>7012387</vt:i4>
      </vt:variant>
      <vt:variant>
        <vt:i4>1758</vt:i4>
      </vt:variant>
      <vt:variant>
        <vt:i4>0</vt:i4>
      </vt:variant>
      <vt:variant>
        <vt:i4>5</vt:i4>
      </vt:variant>
      <vt:variant>
        <vt:lpwstr>http://eyeteam/sites/Rich Media Platform/Design/V5.2/V5.2 DD-Tamir.rtf</vt:lpwstr>
      </vt:variant>
      <vt:variant>
        <vt:lpwstr/>
      </vt:variant>
      <vt:variant>
        <vt:i4>4325490</vt:i4>
      </vt:variant>
      <vt:variant>
        <vt:i4>1755</vt:i4>
      </vt:variant>
      <vt:variant>
        <vt:i4>0</vt:i4>
      </vt:variant>
      <vt:variant>
        <vt:i4>5</vt:i4>
      </vt:variant>
      <vt:variant>
        <vt:lpwstr/>
      </vt:variant>
      <vt:variant>
        <vt:lpwstr>_Serving_of_Banners</vt:lpwstr>
      </vt:variant>
      <vt:variant>
        <vt:i4>1704000</vt:i4>
      </vt:variant>
      <vt:variant>
        <vt:i4>1752</vt:i4>
      </vt:variant>
      <vt:variant>
        <vt:i4>0</vt:i4>
      </vt:variant>
      <vt:variant>
        <vt:i4>5</vt:i4>
      </vt:variant>
      <vt:variant>
        <vt:lpwstr/>
      </vt:variant>
      <vt:variant>
        <vt:lpwstr>_Serving_of_Out_Of Banner</vt:lpwstr>
      </vt:variant>
      <vt:variant>
        <vt:i4>4522067</vt:i4>
      </vt:variant>
      <vt:variant>
        <vt:i4>1749</vt:i4>
      </vt:variant>
      <vt:variant>
        <vt:i4>0</vt:i4>
      </vt:variant>
      <vt:variant>
        <vt:i4>5</vt:i4>
      </vt:variant>
      <vt:variant>
        <vt:lpwstr/>
      </vt:variant>
      <vt:variant>
        <vt:lpwstr>_Client_Scripts</vt:lpwstr>
      </vt:variant>
      <vt:variant>
        <vt:i4>3801149</vt:i4>
      </vt:variant>
      <vt:variant>
        <vt:i4>1746</vt:i4>
      </vt:variant>
      <vt:variant>
        <vt:i4>0</vt:i4>
      </vt:variant>
      <vt:variant>
        <vt:i4>5</vt:i4>
      </vt:variant>
      <vt:variant>
        <vt:lpwstr/>
      </vt:variant>
      <vt:variant>
        <vt:lpwstr>_Serving_of_Standard_Banners</vt:lpwstr>
      </vt:variant>
      <vt:variant>
        <vt:i4>1704000</vt:i4>
      </vt:variant>
      <vt:variant>
        <vt:i4>1743</vt:i4>
      </vt:variant>
      <vt:variant>
        <vt:i4>0</vt:i4>
      </vt:variant>
      <vt:variant>
        <vt:i4>5</vt:i4>
      </vt:variant>
      <vt:variant>
        <vt:lpwstr/>
      </vt:variant>
      <vt:variant>
        <vt:lpwstr>_Serving_of_Out_Of Banner</vt:lpwstr>
      </vt:variant>
      <vt:variant>
        <vt:i4>7602225</vt:i4>
      </vt:variant>
      <vt:variant>
        <vt:i4>1734</vt:i4>
      </vt:variant>
      <vt:variant>
        <vt:i4>0</vt:i4>
      </vt:variant>
      <vt:variant>
        <vt:i4>5</vt:i4>
      </vt:variant>
      <vt:variant>
        <vt:lpwstr>http://eyeteam/sites/Rich Media Platform/Local Settings/Temporary Internet Files/Design/V6.0/V6.0 Standard Banners LL design - Nir.doc</vt:lpwstr>
      </vt:variant>
      <vt:variant>
        <vt:lpwstr/>
      </vt:variant>
      <vt:variant>
        <vt:i4>65622</vt:i4>
      </vt:variant>
      <vt:variant>
        <vt:i4>1731</vt:i4>
      </vt:variant>
      <vt:variant>
        <vt:i4>0</vt:i4>
      </vt:variant>
      <vt:variant>
        <vt:i4>5</vt:i4>
      </vt:variant>
      <vt:variant>
        <vt:lpwstr>http://eyeteam/sites/Rich Media Platform/Local Settings/Temporary Internet Files/Design/V6.0/V6.0 Standard Banners -Low Level Design - Inbal.doc</vt:lpwstr>
      </vt:variant>
      <vt:variant>
        <vt:lpwstr/>
      </vt:variant>
      <vt:variant>
        <vt:i4>458778</vt:i4>
      </vt:variant>
      <vt:variant>
        <vt:i4>1728</vt:i4>
      </vt:variant>
      <vt:variant>
        <vt:i4>0</vt:i4>
      </vt:variant>
      <vt:variant>
        <vt:i4>5</vt:i4>
      </vt:variant>
      <vt:variant>
        <vt:lpwstr>http://eyeteam/sites/Rich Media Platform/Local Settings/Temporary Internet Files/Design/V6.0/V6.0 - std banners  - High level Design.doc</vt:lpwstr>
      </vt:variant>
      <vt:variant>
        <vt:lpwstr/>
      </vt:variant>
      <vt:variant>
        <vt:i4>5046353</vt:i4>
      </vt:variant>
      <vt:variant>
        <vt:i4>1725</vt:i4>
      </vt:variant>
      <vt:variant>
        <vt:i4>0</vt:i4>
      </vt:variant>
      <vt:variant>
        <vt:i4>5</vt:i4>
      </vt:variant>
      <vt:variant>
        <vt:lpwstr/>
      </vt:variant>
      <vt:variant>
        <vt:lpwstr>_Bursting_Server_INI_files</vt:lpwstr>
      </vt:variant>
      <vt:variant>
        <vt:i4>2359336</vt:i4>
      </vt:variant>
      <vt:variant>
        <vt:i4>1722</vt:i4>
      </vt:variant>
      <vt:variant>
        <vt:i4>0</vt:i4>
      </vt:variant>
      <vt:variant>
        <vt:i4>5</vt:i4>
      </vt:variant>
      <vt:variant>
        <vt:lpwstr/>
      </vt:variant>
      <vt:variant>
        <vt:lpwstr>_Serving_of_Rich_Banners</vt:lpwstr>
      </vt:variant>
      <vt:variant>
        <vt:i4>4325490</vt:i4>
      </vt:variant>
      <vt:variant>
        <vt:i4>1719</vt:i4>
      </vt:variant>
      <vt:variant>
        <vt:i4>0</vt:i4>
      </vt:variant>
      <vt:variant>
        <vt:i4>5</vt:i4>
      </vt:variant>
      <vt:variant>
        <vt:lpwstr/>
      </vt:variant>
      <vt:variant>
        <vt:lpwstr>_Serving_of_Banners</vt:lpwstr>
      </vt:variant>
      <vt:variant>
        <vt:i4>2359336</vt:i4>
      </vt:variant>
      <vt:variant>
        <vt:i4>1710</vt:i4>
      </vt:variant>
      <vt:variant>
        <vt:i4>0</vt:i4>
      </vt:variant>
      <vt:variant>
        <vt:i4>5</vt:i4>
      </vt:variant>
      <vt:variant>
        <vt:lpwstr/>
      </vt:variant>
      <vt:variant>
        <vt:lpwstr>_Serving_of_Rich_Banners</vt:lpwstr>
      </vt:variant>
      <vt:variant>
        <vt:i4>3801149</vt:i4>
      </vt:variant>
      <vt:variant>
        <vt:i4>1707</vt:i4>
      </vt:variant>
      <vt:variant>
        <vt:i4>0</vt:i4>
      </vt:variant>
      <vt:variant>
        <vt:i4>5</vt:i4>
      </vt:variant>
      <vt:variant>
        <vt:lpwstr/>
      </vt:variant>
      <vt:variant>
        <vt:lpwstr>_Serving_of_Standard_Banners</vt:lpwstr>
      </vt:variant>
      <vt:variant>
        <vt:i4>4325490</vt:i4>
      </vt:variant>
      <vt:variant>
        <vt:i4>1704</vt:i4>
      </vt:variant>
      <vt:variant>
        <vt:i4>0</vt:i4>
      </vt:variant>
      <vt:variant>
        <vt:i4>5</vt:i4>
      </vt:variant>
      <vt:variant>
        <vt:lpwstr/>
      </vt:variant>
      <vt:variant>
        <vt:lpwstr>_Serving_of_Banners</vt:lpwstr>
      </vt:variant>
      <vt:variant>
        <vt:i4>4522067</vt:i4>
      </vt:variant>
      <vt:variant>
        <vt:i4>1701</vt:i4>
      </vt:variant>
      <vt:variant>
        <vt:i4>0</vt:i4>
      </vt:variant>
      <vt:variant>
        <vt:i4>5</vt:i4>
      </vt:variant>
      <vt:variant>
        <vt:lpwstr/>
      </vt:variant>
      <vt:variant>
        <vt:lpwstr>_Client_Scripts</vt:lpwstr>
      </vt:variant>
      <vt:variant>
        <vt:i4>4522067</vt:i4>
      </vt:variant>
      <vt:variant>
        <vt:i4>1698</vt:i4>
      </vt:variant>
      <vt:variant>
        <vt:i4>0</vt:i4>
      </vt:variant>
      <vt:variant>
        <vt:i4>5</vt:i4>
      </vt:variant>
      <vt:variant>
        <vt:lpwstr/>
      </vt:variant>
      <vt:variant>
        <vt:lpwstr>_Client_Scripts</vt:lpwstr>
      </vt:variant>
      <vt:variant>
        <vt:i4>3539069</vt:i4>
      </vt:variant>
      <vt:variant>
        <vt:i4>1683</vt:i4>
      </vt:variant>
      <vt:variant>
        <vt:i4>0</vt:i4>
      </vt:variant>
      <vt:variant>
        <vt:i4>5</vt:i4>
      </vt:variant>
      <vt:variant>
        <vt:lpwstr>../Research/Projects/Campaign Monitor/Dashboard - High Level Design.doc</vt:lpwstr>
      </vt:variant>
      <vt:variant>
        <vt:lpwstr/>
      </vt:variant>
      <vt:variant>
        <vt:i4>983064</vt:i4>
      </vt:variant>
      <vt:variant>
        <vt:i4>1680</vt:i4>
      </vt:variant>
      <vt:variant>
        <vt:i4>0</vt:i4>
      </vt:variant>
      <vt:variant>
        <vt:i4>5</vt:i4>
      </vt:variant>
      <vt:variant>
        <vt:lpwstr>http://eyeteam02/sites/Rich Media Platform/Design/Analytics/V2.5/Custom Report Builder-V1.1-DB LL-Design.docx</vt:lpwstr>
      </vt:variant>
      <vt:variant>
        <vt:lpwstr/>
      </vt:variant>
      <vt:variant>
        <vt:i4>7077920</vt:i4>
      </vt:variant>
      <vt:variant>
        <vt:i4>1677</vt:i4>
      </vt:variant>
      <vt:variant>
        <vt:i4>0</vt:i4>
      </vt:variant>
      <vt:variant>
        <vt:i4>5</vt:i4>
      </vt:variant>
      <vt:variant>
        <vt:lpwstr>http://eyeteam02/sites/Rich Media Platform/Design/Analytics/V2.5/Analytics - V2.5.3 - Custom Report Builder - DB and OLAP HLD - Jermy.docx</vt:lpwstr>
      </vt:variant>
      <vt:variant>
        <vt:lpwstr/>
      </vt:variant>
      <vt:variant>
        <vt:i4>538771533</vt:i4>
      </vt:variant>
      <vt:variant>
        <vt:i4>1674</vt:i4>
      </vt:variant>
      <vt:variant>
        <vt:i4>0</vt:i4>
      </vt:variant>
      <vt:variant>
        <vt:i4>5</vt:i4>
      </vt:variant>
      <vt:variant>
        <vt:lpwstr/>
      </vt:variant>
      <vt:variant>
        <vt:lpwstr>_Analytics_–_Online</vt:lpwstr>
      </vt:variant>
      <vt:variant>
        <vt:i4>4194321</vt:i4>
      </vt:variant>
      <vt:variant>
        <vt:i4>1668</vt:i4>
      </vt:variant>
      <vt:variant>
        <vt:i4>0</vt:i4>
      </vt:variant>
      <vt:variant>
        <vt:i4>5</vt:i4>
      </vt:variant>
      <vt:variant>
        <vt:lpwstr>../Design/Forms/AllItems.aspx?RootFolder=%2Fsites%2FRich%20Media%20Platform%2FDesign%2FV6%2E2%2FNew%20Reports&amp;View=%7bFC4AC519%2dD01F%2d4AAD%2d9E10%2d2A5A9F326CDB%7d</vt:lpwstr>
      </vt:variant>
      <vt:variant>
        <vt:lpwstr/>
      </vt:variant>
      <vt:variant>
        <vt:i4>6553654</vt:i4>
      </vt:variant>
      <vt:variant>
        <vt:i4>1659</vt:i4>
      </vt:variant>
      <vt:variant>
        <vt:i4>0</vt:i4>
      </vt:variant>
      <vt:variant>
        <vt:i4>5</vt:i4>
      </vt:variant>
      <vt:variant>
        <vt:lpwstr>../Design/V6.2/New Reports/Reporting Project Back-End Architecture.ppt</vt:lpwstr>
      </vt:variant>
      <vt:variant>
        <vt:lpwstr/>
      </vt:variant>
      <vt:variant>
        <vt:i4>4456530</vt:i4>
      </vt:variant>
      <vt:variant>
        <vt:i4>1656</vt:i4>
      </vt:variant>
      <vt:variant>
        <vt:i4>0</vt:i4>
      </vt:variant>
      <vt:variant>
        <vt:i4>5</vt:i4>
      </vt:variant>
      <vt:variant>
        <vt:lpwstr>../Design/V6.2/New Reports/Reporting - Back-End Architecture.doc</vt:lpwstr>
      </vt:variant>
      <vt:variant>
        <vt:lpwstr/>
      </vt:variant>
      <vt:variant>
        <vt:i4>720911</vt:i4>
      </vt:variant>
      <vt:variant>
        <vt:i4>1644</vt:i4>
      </vt:variant>
      <vt:variant>
        <vt:i4>0</vt:i4>
      </vt:variant>
      <vt:variant>
        <vt:i4>5</vt:i4>
      </vt:variant>
      <vt:variant>
        <vt:lpwstr>http://eyeteam/sites/Rich Media Platform/General/Forms/AllItems.aspx?RootFolder=%2fsites%2fRich%20Media%20Platform%2fGeneral%2fTraining%2fPlanning%20and%20Buying&amp;View=%7bD80A6CBF%2dB47E%2d4A63%2d817A%2d1A4A7C42476A%7d</vt:lpwstr>
      </vt:variant>
      <vt:variant>
        <vt:lpwstr/>
      </vt:variant>
      <vt:variant>
        <vt:i4>4849758</vt:i4>
      </vt:variant>
      <vt:variant>
        <vt:i4>1641</vt:i4>
      </vt:variant>
      <vt:variant>
        <vt:i4>0</vt:i4>
      </vt:variant>
      <vt:variant>
        <vt:i4>5</vt:i4>
      </vt:variant>
      <vt:variant>
        <vt:lpwstr/>
      </vt:variant>
      <vt:variant>
        <vt:lpwstr>_System_API</vt:lpwstr>
      </vt:variant>
      <vt:variant>
        <vt:i4>4980814</vt:i4>
      </vt:variant>
      <vt:variant>
        <vt:i4>1635</vt:i4>
      </vt:variant>
      <vt:variant>
        <vt:i4>0</vt:i4>
      </vt:variant>
      <vt:variant>
        <vt:i4>5</vt:i4>
      </vt:variant>
      <vt:variant>
        <vt:lpwstr>http://eyeteam/sites/Rich Media Platform/Local Settings/Temporary Internet Files/Deployment/Forms/AllItems.aspx?RootFolder=%2fsites%2fRich%20Media%20Platform%2fDeployment%2fGaming%20Client&amp;View=%7bE8321C50%2dD16B%2d42AC%2d97CB%2d5FC05D02DF34%7d</vt:lpwstr>
      </vt:variant>
      <vt:variant>
        <vt:lpwstr/>
      </vt:variant>
      <vt:variant>
        <vt:i4>7012454</vt:i4>
      </vt:variant>
      <vt:variant>
        <vt:i4>1632</vt:i4>
      </vt:variant>
      <vt:variant>
        <vt:i4>0</vt:i4>
      </vt:variant>
      <vt:variant>
        <vt:i4>5</vt:i4>
      </vt:variant>
      <vt:variant>
        <vt:lpwstr>http://eyeteam/sites/Rich Media Platform/Local Settings/Temporary Internet Files/Design/Forms/AllItems.aspx?RootFolder=%2fsites%2fRich%20Media%20Platform%2fDesign%2fV6%2e1&amp;View=%7bFC4AC519%2dD01F%2d4AAD%2d9E10%2d2A5A9F326CDB%7d</vt:lpwstr>
      </vt:variant>
      <vt:variant>
        <vt:lpwstr/>
      </vt:variant>
      <vt:variant>
        <vt:i4>1769532</vt:i4>
      </vt:variant>
      <vt:variant>
        <vt:i4>1629</vt:i4>
      </vt:variant>
      <vt:variant>
        <vt:i4>0</vt:i4>
      </vt:variant>
      <vt:variant>
        <vt:i4>5</vt:i4>
      </vt:variant>
      <vt:variant>
        <vt:lpwstr/>
      </vt:variant>
      <vt:variant>
        <vt:lpwstr>_VCM</vt:lpwstr>
      </vt:variant>
      <vt:variant>
        <vt:i4>131082</vt:i4>
      </vt:variant>
      <vt:variant>
        <vt:i4>1626</vt:i4>
      </vt:variant>
      <vt:variant>
        <vt:i4>0</vt:i4>
      </vt:variant>
      <vt:variant>
        <vt:i4>5</vt:i4>
      </vt:variant>
      <vt:variant>
        <vt:lpwstr/>
      </vt:variant>
      <vt:variant>
        <vt:lpwstr>_Jscript_integration_(Gaming_client)</vt:lpwstr>
      </vt:variant>
      <vt:variant>
        <vt:i4>7077942</vt:i4>
      </vt:variant>
      <vt:variant>
        <vt:i4>1623</vt:i4>
      </vt:variant>
      <vt:variant>
        <vt:i4>0</vt:i4>
      </vt:variant>
      <vt:variant>
        <vt:i4>5</vt:i4>
      </vt:variant>
      <vt:variant>
        <vt:lpwstr/>
      </vt:variant>
      <vt:variant>
        <vt:lpwstr>_3D_video_display_technology</vt:lpwstr>
      </vt:variant>
      <vt:variant>
        <vt:i4>6422610</vt:i4>
      </vt:variant>
      <vt:variant>
        <vt:i4>1614</vt:i4>
      </vt:variant>
      <vt:variant>
        <vt:i4>0</vt:i4>
      </vt:variant>
      <vt:variant>
        <vt:i4>5</vt:i4>
      </vt:variant>
      <vt:variant>
        <vt:lpwstr/>
      </vt:variant>
      <vt:variant>
        <vt:lpwstr>_Admin</vt:lpwstr>
      </vt:variant>
      <vt:variant>
        <vt:i4>3014716</vt:i4>
      </vt:variant>
      <vt:variant>
        <vt:i4>1611</vt:i4>
      </vt:variant>
      <vt:variant>
        <vt:i4>0</vt:i4>
      </vt:variant>
      <vt:variant>
        <vt:i4>5</vt:i4>
      </vt:variant>
      <vt:variant>
        <vt:lpwstr/>
      </vt:variant>
      <vt:variant>
        <vt:lpwstr>_Ad_setup</vt:lpwstr>
      </vt:variant>
      <vt:variant>
        <vt:i4>3473513</vt:i4>
      </vt:variant>
      <vt:variant>
        <vt:i4>1605</vt:i4>
      </vt:variant>
      <vt:variant>
        <vt:i4>0</vt:i4>
      </vt:variant>
      <vt:variant>
        <vt:i4>5</vt:i4>
      </vt:variant>
      <vt:variant>
        <vt:lpwstr>http://msdn.microsoft.com/library/default.asp?url=/library/en-us/dnbda/html/distapp.asp?frame=true</vt:lpwstr>
      </vt:variant>
      <vt:variant>
        <vt:lpwstr/>
      </vt:variant>
      <vt:variant>
        <vt:i4>5439565</vt:i4>
      </vt:variant>
      <vt:variant>
        <vt:i4>1602</vt:i4>
      </vt:variant>
      <vt:variant>
        <vt:i4>0</vt:i4>
      </vt:variant>
      <vt:variant>
        <vt:i4>5</vt:i4>
      </vt:variant>
      <vt:variant>
        <vt:lpwstr>http://eyeteam/sites/Rich Media Platform/Design/V6.1/Eyeblaster Module Blueprint.ppt</vt:lpwstr>
      </vt:variant>
      <vt:variant>
        <vt:lpwstr/>
      </vt:variant>
      <vt:variant>
        <vt:i4>2228295</vt:i4>
      </vt:variant>
      <vt:variant>
        <vt:i4>1599</vt:i4>
      </vt:variant>
      <vt:variant>
        <vt:i4>0</vt:i4>
      </vt:variant>
      <vt:variant>
        <vt:i4>5</vt:i4>
      </vt:variant>
      <vt:variant>
        <vt:lpwstr>http://en.wikipedia.org/wiki/Object_database</vt:lpwstr>
      </vt:variant>
      <vt:variant>
        <vt:lpwstr/>
      </vt:variant>
      <vt:variant>
        <vt:i4>5439563</vt:i4>
      </vt:variant>
      <vt:variant>
        <vt:i4>1596</vt:i4>
      </vt:variant>
      <vt:variant>
        <vt:i4>0</vt:i4>
      </vt:variant>
      <vt:variant>
        <vt:i4>5</vt:i4>
      </vt:variant>
      <vt:variant>
        <vt:lpwstr>http://en.wikipedia.org/wiki/Object-oriented</vt:lpwstr>
      </vt:variant>
      <vt:variant>
        <vt:lpwstr/>
      </vt:variant>
      <vt:variant>
        <vt:i4>2097243</vt:i4>
      </vt:variant>
      <vt:variant>
        <vt:i4>1593</vt:i4>
      </vt:variant>
      <vt:variant>
        <vt:i4>0</vt:i4>
      </vt:variant>
      <vt:variant>
        <vt:i4>5</vt:i4>
      </vt:variant>
      <vt:variant>
        <vt:lpwstr>http://en.wikipedia.org/wiki/Relational_database</vt:lpwstr>
      </vt:variant>
      <vt:variant>
        <vt:lpwstr/>
      </vt:variant>
      <vt:variant>
        <vt:i4>2359372</vt:i4>
      </vt:variant>
      <vt:variant>
        <vt:i4>1590</vt:i4>
      </vt:variant>
      <vt:variant>
        <vt:i4>0</vt:i4>
      </vt:variant>
      <vt:variant>
        <vt:i4>5</vt:i4>
      </vt:variant>
      <vt:variant>
        <vt:lpwstr>http://en.wikipedia.org/wiki/Type_system</vt:lpwstr>
      </vt:variant>
      <vt:variant>
        <vt:lpwstr/>
      </vt:variant>
      <vt:variant>
        <vt:i4>2687045</vt:i4>
      </vt:variant>
      <vt:variant>
        <vt:i4>1587</vt:i4>
      </vt:variant>
      <vt:variant>
        <vt:i4>0</vt:i4>
      </vt:variant>
      <vt:variant>
        <vt:i4>5</vt:i4>
      </vt:variant>
      <vt:variant>
        <vt:lpwstr>http://en.wikipedia.org/wiki/Computer_programming</vt:lpwstr>
      </vt:variant>
      <vt:variant>
        <vt:lpwstr/>
      </vt:variant>
      <vt:variant>
        <vt:i4>3473513</vt:i4>
      </vt:variant>
      <vt:variant>
        <vt:i4>1584</vt:i4>
      </vt:variant>
      <vt:variant>
        <vt:i4>0</vt:i4>
      </vt:variant>
      <vt:variant>
        <vt:i4>5</vt:i4>
      </vt:variant>
      <vt:variant>
        <vt:lpwstr>http://msdn.microsoft.com/library/default.asp?url=/library/en-us/dnbda/html/distapp.asp?frame=true</vt:lpwstr>
      </vt:variant>
      <vt:variant>
        <vt:lpwstr/>
      </vt:variant>
      <vt:variant>
        <vt:i4>5046353</vt:i4>
      </vt:variant>
      <vt:variant>
        <vt:i4>1578</vt:i4>
      </vt:variant>
      <vt:variant>
        <vt:i4>0</vt:i4>
      </vt:variant>
      <vt:variant>
        <vt:i4>5</vt:i4>
      </vt:variant>
      <vt:variant>
        <vt:lpwstr/>
      </vt:variant>
      <vt:variant>
        <vt:lpwstr>_Bursting_Server_INI_files</vt:lpwstr>
      </vt:variant>
      <vt:variant>
        <vt:i4>2162741</vt:i4>
      </vt:variant>
      <vt:variant>
        <vt:i4>1575</vt:i4>
      </vt:variant>
      <vt:variant>
        <vt:i4>0</vt:i4>
      </vt:variant>
      <vt:variant>
        <vt:i4>5</vt:i4>
      </vt:variant>
      <vt:variant>
        <vt:lpwstr/>
      </vt:variant>
      <vt:variant>
        <vt:lpwstr>_Ad_setup_and_preview</vt:lpwstr>
      </vt:variant>
      <vt:variant>
        <vt:i4>1769532</vt:i4>
      </vt:variant>
      <vt:variant>
        <vt:i4>1572</vt:i4>
      </vt:variant>
      <vt:variant>
        <vt:i4>0</vt:i4>
      </vt:variant>
      <vt:variant>
        <vt:i4>5</vt:i4>
      </vt:variant>
      <vt:variant>
        <vt:lpwstr/>
      </vt:variant>
      <vt:variant>
        <vt:lpwstr>_VCM</vt:lpwstr>
      </vt:variant>
      <vt:variant>
        <vt:i4>4325490</vt:i4>
      </vt:variant>
      <vt:variant>
        <vt:i4>1569</vt:i4>
      </vt:variant>
      <vt:variant>
        <vt:i4>0</vt:i4>
      </vt:variant>
      <vt:variant>
        <vt:i4>5</vt:i4>
      </vt:variant>
      <vt:variant>
        <vt:lpwstr/>
      </vt:variant>
      <vt:variant>
        <vt:lpwstr>_Serving_of_Banners</vt:lpwstr>
      </vt:variant>
      <vt:variant>
        <vt:i4>1704000</vt:i4>
      </vt:variant>
      <vt:variant>
        <vt:i4>1566</vt:i4>
      </vt:variant>
      <vt:variant>
        <vt:i4>0</vt:i4>
      </vt:variant>
      <vt:variant>
        <vt:i4>5</vt:i4>
      </vt:variant>
      <vt:variant>
        <vt:lpwstr/>
      </vt:variant>
      <vt:variant>
        <vt:lpwstr>_Serving_of_Out_Of Banner</vt:lpwstr>
      </vt:variant>
      <vt:variant>
        <vt:i4>3801149</vt:i4>
      </vt:variant>
      <vt:variant>
        <vt:i4>1545</vt:i4>
      </vt:variant>
      <vt:variant>
        <vt:i4>0</vt:i4>
      </vt:variant>
      <vt:variant>
        <vt:i4>5</vt:i4>
      </vt:variant>
      <vt:variant>
        <vt:lpwstr/>
      </vt:variant>
      <vt:variant>
        <vt:lpwstr>_Serving_of_Standard_Banners</vt:lpwstr>
      </vt:variant>
      <vt:variant>
        <vt:i4>3014774</vt:i4>
      </vt:variant>
      <vt:variant>
        <vt:i4>1542</vt:i4>
      </vt:variant>
      <vt:variant>
        <vt:i4>0</vt:i4>
      </vt:variant>
      <vt:variant>
        <vt:i4>5</vt:i4>
      </vt:variant>
      <vt:variant>
        <vt:lpwstr>http://eyeteam/sites/Rich Media Platform/Local Settings/Temporary Internet Files/Application Data/Microsoft/Design/V6.0/V6.0 Activity Server ISAPI Ext Low level Design - Inbal.doc</vt:lpwstr>
      </vt:variant>
      <vt:variant>
        <vt:lpwstr/>
      </vt:variant>
      <vt:variant>
        <vt:i4>6619240</vt:i4>
      </vt:variant>
      <vt:variant>
        <vt:i4>1539</vt:i4>
      </vt:variant>
      <vt:variant>
        <vt:i4>0</vt:i4>
      </vt:variant>
      <vt:variant>
        <vt:i4>5</vt:i4>
      </vt:variant>
      <vt:variant>
        <vt:lpwstr>http://eyeteam/sites/Rich Media Platform/Local Settings/Temporary Internet Files/Application Data/Microsoft/Design/V5.4/V5.4 DD - Yariv - PostClick.doc</vt:lpwstr>
      </vt:variant>
      <vt:variant>
        <vt:lpwstr/>
      </vt:variant>
      <vt:variant>
        <vt:i4>7864358</vt:i4>
      </vt:variant>
      <vt:variant>
        <vt:i4>1536</vt:i4>
      </vt:variant>
      <vt:variant>
        <vt:i4>0</vt:i4>
      </vt:variant>
      <vt:variant>
        <vt:i4>5</vt:i4>
      </vt:variant>
      <vt:variant>
        <vt:lpwstr>http://eyeteam/sites/Rich Media Platform/Local Settings/Temporary Internet Files/Application Data/Microsoft/Requirements/V5.4/Post Click Activity Tracking.doc</vt:lpwstr>
      </vt:variant>
      <vt:variant>
        <vt:lpwstr/>
      </vt:variant>
      <vt:variant>
        <vt:i4>3801099</vt:i4>
      </vt:variant>
      <vt:variant>
        <vt:i4>1533</vt:i4>
      </vt:variant>
      <vt:variant>
        <vt:i4>0</vt:i4>
      </vt:variant>
      <vt:variant>
        <vt:i4>5</vt:i4>
      </vt:variant>
      <vt:variant>
        <vt:lpwstr/>
      </vt:variant>
      <vt:variant>
        <vt:lpwstr>_Bursting_Server_caching</vt:lpwstr>
      </vt:variant>
      <vt:variant>
        <vt:i4>7602281</vt:i4>
      </vt:variant>
      <vt:variant>
        <vt:i4>1530</vt:i4>
      </vt:variant>
      <vt:variant>
        <vt:i4>0</vt:i4>
      </vt:variant>
      <vt:variant>
        <vt:i4>5</vt:i4>
      </vt:variant>
      <vt:variant>
        <vt:lpwstr/>
      </vt:variant>
      <vt:variant>
        <vt:lpwstr>_ISAPI_extension_(Bursting_Server)</vt:lpwstr>
      </vt:variant>
      <vt:variant>
        <vt:i4>5439566</vt:i4>
      </vt:variant>
      <vt:variant>
        <vt:i4>1527</vt:i4>
      </vt:variant>
      <vt:variant>
        <vt:i4>0</vt:i4>
      </vt:variant>
      <vt:variant>
        <vt:i4>5</vt:i4>
      </vt:variant>
      <vt:variant>
        <vt:lpwstr/>
      </vt:variant>
      <vt:variant>
        <vt:lpwstr>_Post_Click</vt:lpwstr>
      </vt:variant>
      <vt:variant>
        <vt:i4>6225996</vt:i4>
      </vt:variant>
      <vt:variant>
        <vt:i4>1524</vt:i4>
      </vt:variant>
      <vt:variant>
        <vt:i4>0</vt:i4>
      </vt:variant>
      <vt:variant>
        <vt:i4>5</vt:i4>
      </vt:variant>
      <vt:variant>
        <vt:lpwstr/>
      </vt:variant>
      <vt:variant>
        <vt:lpwstr>_ISAPI_extension_(Bursting_and Activ</vt:lpwstr>
      </vt:variant>
      <vt:variant>
        <vt:i4>3801099</vt:i4>
      </vt:variant>
      <vt:variant>
        <vt:i4>1521</vt:i4>
      </vt:variant>
      <vt:variant>
        <vt:i4>0</vt:i4>
      </vt:variant>
      <vt:variant>
        <vt:i4>5</vt:i4>
      </vt:variant>
      <vt:variant>
        <vt:lpwstr/>
      </vt:variant>
      <vt:variant>
        <vt:lpwstr>_Bursting_Server_caching</vt:lpwstr>
      </vt:variant>
      <vt:variant>
        <vt:i4>3735639</vt:i4>
      </vt:variant>
      <vt:variant>
        <vt:i4>1512</vt:i4>
      </vt:variant>
      <vt:variant>
        <vt:i4>0</vt:i4>
      </vt:variant>
      <vt:variant>
        <vt:i4>5</vt:i4>
      </vt:variant>
      <vt:variant>
        <vt:lpwstr/>
      </vt:variant>
      <vt:variant>
        <vt:lpwstr>_ISAPI_extension_(Bursting</vt:lpwstr>
      </vt:variant>
      <vt:variant>
        <vt:i4>3604531</vt:i4>
      </vt:variant>
      <vt:variant>
        <vt:i4>1509</vt:i4>
      </vt:variant>
      <vt:variant>
        <vt:i4>0</vt:i4>
      </vt:variant>
      <vt:variant>
        <vt:i4>5</vt:i4>
      </vt:variant>
      <vt:variant>
        <vt:lpwstr/>
      </vt:variant>
      <vt:variant>
        <vt:lpwstr>_Bursting_DB</vt:lpwstr>
      </vt:variant>
      <vt:variant>
        <vt:i4>720980</vt:i4>
      </vt:variant>
      <vt:variant>
        <vt:i4>1506</vt:i4>
      </vt:variant>
      <vt:variant>
        <vt:i4>0</vt:i4>
      </vt:variant>
      <vt:variant>
        <vt:i4>5</vt:i4>
      </vt:variant>
      <vt:variant>
        <vt:lpwstr/>
      </vt:variant>
      <vt:variant>
        <vt:lpwstr>_Bursting_Server_Caching_1</vt:lpwstr>
      </vt:variant>
      <vt:variant>
        <vt:i4>3407874</vt:i4>
      </vt:variant>
      <vt:variant>
        <vt:i4>1503</vt:i4>
      </vt:variant>
      <vt:variant>
        <vt:i4>0</vt:i4>
      </vt:variant>
      <vt:variant>
        <vt:i4>5</vt:i4>
      </vt:variant>
      <vt:variant>
        <vt:lpwstr/>
      </vt:variant>
      <vt:variant>
        <vt:lpwstr>_Bursting_Server_INI</vt:lpwstr>
      </vt:variant>
      <vt:variant>
        <vt:i4>1835056</vt:i4>
      </vt:variant>
      <vt:variant>
        <vt:i4>1487</vt:i4>
      </vt:variant>
      <vt:variant>
        <vt:i4>0</vt:i4>
      </vt:variant>
      <vt:variant>
        <vt:i4>5</vt:i4>
      </vt:variant>
      <vt:variant>
        <vt:lpwstr/>
      </vt:variant>
      <vt:variant>
        <vt:lpwstr>_Toc250364495</vt:lpwstr>
      </vt:variant>
      <vt:variant>
        <vt:i4>1835056</vt:i4>
      </vt:variant>
      <vt:variant>
        <vt:i4>1481</vt:i4>
      </vt:variant>
      <vt:variant>
        <vt:i4>0</vt:i4>
      </vt:variant>
      <vt:variant>
        <vt:i4>5</vt:i4>
      </vt:variant>
      <vt:variant>
        <vt:lpwstr/>
      </vt:variant>
      <vt:variant>
        <vt:lpwstr>_Toc250364494</vt:lpwstr>
      </vt:variant>
      <vt:variant>
        <vt:i4>1835056</vt:i4>
      </vt:variant>
      <vt:variant>
        <vt:i4>1475</vt:i4>
      </vt:variant>
      <vt:variant>
        <vt:i4>0</vt:i4>
      </vt:variant>
      <vt:variant>
        <vt:i4>5</vt:i4>
      </vt:variant>
      <vt:variant>
        <vt:lpwstr/>
      </vt:variant>
      <vt:variant>
        <vt:lpwstr>_Toc250364493</vt:lpwstr>
      </vt:variant>
      <vt:variant>
        <vt:i4>1835056</vt:i4>
      </vt:variant>
      <vt:variant>
        <vt:i4>1469</vt:i4>
      </vt:variant>
      <vt:variant>
        <vt:i4>0</vt:i4>
      </vt:variant>
      <vt:variant>
        <vt:i4>5</vt:i4>
      </vt:variant>
      <vt:variant>
        <vt:lpwstr/>
      </vt:variant>
      <vt:variant>
        <vt:lpwstr>_Toc250364492</vt:lpwstr>
      </vt:variant>
      <vt:variant>
        <vt:i4>1835056</vt:i4>
      </vt:variant>
      <vt:variant>
        <vt:i4>1463</vt:i4>
      </vt:variant>
      <vt:variant>
        <vt:i4>0</vt:i4>
      </vt:variant>
      <vt:variant>
        <vt:i4>5</vt:i4>
      </vt:variant>
      <vt:variant>
        <vt:lpwstr/>
      </vt:variant>
      <vt:variant>
        <vt:lpwstr>_Toc250364491</vt:lpwstr>
      </vt:variant>
      <vt:variant>
        <vt:i4>1835056</vt:i4>
      </vt:variant>
      <vt:variant>
        <vt:i4>1457</vt:i4>
      </vt:variant>
      <vt:variant>
        <vt:i4>0</vt:i4>
      </vt:variant>
      <vt:variant>
        <vt:i4>5</vt:i4>
      </vt:variant>
      <vt:variant>
        <vt:lpwstr/>
      </vt:variant>
      <vt:variant>
        <vt:lpwstr>_Toc250364490</vt:lpwstr>
      </vt:variant>
      <vt:variant>
        <vt:i4>1900592</vt:i4>
      </vt:variant>
      <vt:variant>
        <vt:i4>1451</vt:i4>
      </vt:variant>
      <vt:variant>
        <vt:i4>0</vt:i4>
      </vt:variant>
      <vt:variant>
        <vt:i4>5</vt:i4>
      </vt:variant>
      <vt:variant>
        <vt:lpwstr/>
      </vt:variant>
      <vt:variant>
        <vt:lpwstr>_Toc250364489</vt:lpwstr>
      </vt:variant>
      <vt:variant>
        <vt:i4>1900592</vt:i4>
      </vt:variant>
      <vt:variant>
        <vt:i4>1445</vt:i4>
      </vt:variant>
      <vt:variant>
        <vt:i4>0</vt:i4>
      </vt:variant>
      <vt:variant>
        <vt:i4>5</vt:i4>
      </vt:variant>
      <vt:variant>
        <vt:lpwstr/>
      </vt:variant>
      <vt:variant>
        <vt:lpwstr>_Toc250364488</vt:lpwstr>
      </vt:variant>
      <vt:variant>
        <vt:i4>1900592</vt:i4>
      </vt:variant>
      <vt:variant>
        <vt:i4>1439</vt:i4>
      </vt:variant>
      <vt:variant>
        <vt:i4>0</vt:i4>
      </vt:variant>
      <vt:variant>
        <vt:i4>5</vt:i4>
      </vt:variant>
      <vt:variant>
        <vt:lpwstr/>
      </vt:variant>
      <vt:variant>
        <vt:lpwstr>_Toc250364487</vt:lpwstr>
      </vt:variant>
      <vt:variant>
        <vt:i4>1900592</vt:i4>
      </vt:variant>
      <vt:variant>
        <vt:i4>1433</vt:i4>
      </vt:variant>
      <vt:variant>
        <vt:i4>0</vt:i4>
      </vt:variant>
      <vt:variant>
        <vt:i4>5</vt:i4>
      </vt:variant>
      <vt:variant>
        <vt:lpwstr/>
      </vt:variant>
      <vt:variant>
        <vt:lpwstr>_Toc250364486</vt:lpwstr>
      </vt:variant>
      <vt:variant>
        <vt:i4>1900592</vt:i4>
      </vt:variant>
      <vt:variant>
        <vt:i4>1427</vt:i4>
      </vt:variant>
      <vt:variant>
        <vt:i4>0</vt:i4>
      </vt:variant>
      <vt:variant>
        <vt:i4>5</vt:i4>
      </vt:variant>
      <vt:variant>
        <vt:lpwstr/>
      </vt:variant>
      <vt:variant>
        <vt:lpwstr>_Toc250364485</vt:lpwstr>
      </vt:variant>
      <vt:variant>
        <vt:i4>1900592</vt:i4>
      </vt:variant>
      <vt:variant>
        <vt:i4>1421</vt:i4>
      </vt:variant>
      <vt:variant>
        <vt:i4>0</vt:i4>
      </vt:variant>
      <vt:variant>
        <vt:i4>5</vt:i4>
      </vt:variant>
      <vt:variant>
        <vt:lpwstr/>
      </vt:variant>
      <vt:variant>
        <vt:lpwstr>_Toc250364484</vt:lpwstr>
      </vt:variant>
      <vt:variant>
        <vt:i4>1900592</vt:i4>
      </vt:variant>
      <vt:variant>
        <vt:i4>1415</vt:i4>
      </vt:variant>
      <vt:variant>
        <vt:i4>0</vt:i4>
      </vt:variant>
      <vt:variant>
        <vt:i4>5</vt:i4>
      </vt:variant>
      <vt:variant>
        <vt:lpwstr/>
      </vt:variant>
      <vt:variant>
        <vt:lpwstr>_Toc250364483</vt:lpwstr>
      </vt:variant>
      <vt:variant>
        <vt:i4>1900592</vt:i4>
      </vt:variant>
      <vt:variant>
        <vt:i4>1409</vt:i4>
      </vt:variant>
      <vt:variant>
        <vt:i4>0</vt:i4>
      </vt:variant>
      <vt:variant>
        <vt:i4>5</vt:i4>
      </vt:variant>
      <vt:variant>
        <vt:lpwstr/>
      </vt:variant>
      <vt:variant>
        <vt:lpwstr>_Toc250364482</vt:lpwstr>
      </vt:variant>
      <vt:variant>
        <vt:i4>1900592</vt:i4>
      </vt:variant>
      <vt:variant>
        <vt:i4>1403</vt:i4>
      </vt:variant>
      <vt:variant>
        <vt:i4>0</vt:i4>
      </vt:variant>
      <vt:variant>
        <vt:i4>5</vt:i4>
      </vt:variant>
      <vt:variant>
        <vt:lpwstr/>
      </vt:variant>
      <vt:variant>
        <vt:lpwstr>_Toc250364481</vt:lpwstr>
      </vt:variant>
      <vt:variant>
        <vt:i4>1900592</vt:i4>
      </vt:variant>
      <vt:variant>
        <vt:i4>1397</vt:i4>
      </vt:variant>
      <vt:variant>
        <vt:i4>0</vt:i4>
      </vt:variant>
      <vt:variant>
        <vt:i4>5</vt:i4>
      </vt:variant>
      <vt:variant>
        <vt:lpwstr/>
      </vt:variant>
      <vt:variant>
        <vt:lpwstr>_Toc250364480</vt:lpwstr>
      </vt:variant>
      <vt:variant>
        <vt:i4>1179696</vt:i4>
      </vt:variant>
      <vt:variant>
        <vt:i4>1391</vt:i4>
      </vt:variant>
      <vt:variant>
        <vt:i4>0</vt:i4>
      </vt:variant>
      <vt:variant>
        <vt:i4>5</vt:i4>
      </vt:variant>
      <vt:variant>
        <vt:lpwstr/>
      </vt:variant>
      <vt:variant>
        <vt:lpwstr>_Toc250364479</vt:lpwstr>
      </vt:variant>
      <vt:variant>
        <vt:i4>1179696</vt:i4>
      </vt:variant>
      <vt:variant>
        <vt:i4>1385</vt:i4>
      </vt:variant>
      <vt:variant>
        <vt:i4>0</vt:i4>
      </vt:variant>
      <vt:variant>
        <vt:i4>5</vt:i4>
      </vt:variant>
      <vt:variant>
        <vt:lpwstr/>
      </vt:variant>
      <vt:variant>
        <vt:lpwstr>_Toc250364478</vt:lpwstr>
      </vt:variant>
      <vt:variant>
        <vt:i4>1179696</vt:i4>
      </vt:variant>
      <vt:variant>
        <vt:i4>1379</vt:i4>
      </vt:variant>
      <vt:variant>
        <vt:i4>0</vt:i4>
      </vt:variant>
      <vt:variant>
        <vt:i4>5</vt:i4>
      </vt:variant>
      <vt:variant>
        <vt:lpwstr/>
      </vt:variant>
      <vt:variant>
        <vt:lpwstr>_Toc250364477</vt:lpwstr>
      </vt:variant>
      <vt:variant>
        <vt:i4>1179696</vt:i4>
      </vt:variant>
      <vt:variant>
        <vt:i4>1373</vt:i4>
      </vt:variant>
      <vt:variant>
        <vt:i4>0</vt:i4>
      </vt:variant>
      <vt:variant>
        <vt:i4>5</vt:i4>
      </vt:variant>
      <vt:variant>
        <vt:lpwstr/>
      </vt:variant>
      <vt:variant>
        <vt:lpwstr>_Toc250364476</vt:lpwstr>
      </vt:variant>
      <vt:variant>
        <vt:i4>1179696</vt:i4>
      </vt:variant>
      <vt:variant>
        <vt:i4>1367</vt:i4>
      </vt:variant>
      <vt:variant>
        <vt:i4>0</vt:i4>
      </vt:variant>
      <vt:variant>
        <vt:i4>5</vt:i4>
      </vt:variant>
      <vt:variant>
        <vt:lpwstr/>
      </vt:variant>
      <vt:variant>
        <vt:lpwstr>_Toc250364475</vt:lpwstr>
      </vt:variant>
      <vt:variant>
        <vt:i4>1179696</vt:i4>
      </vt:variant>
      <vt:variant>
        <vt:i4>1361</vt:i4>
      </vt:variant>
      <vt:variant>
        <vt:i4>0</vt:i4>
      </vt:variant>
      <vt:variant>
        <vt:i4>5</vt:i4>
      </vt:variant>
      <vt:variant>
        <vt:lpwstr/>
      </vt:variant>
      <vt:variant>
        <vt:lpwstr>_Toc250364474</vt:lpwstr>
      </vt:variant>
      <vt:variant>
        <vt:i4>1179696</vt:i4>
      </vt:variant>
      <vt:variant>
        <vt:i4>1355</vt:i4>
      </vt:variant>
      <vt:variant>
        <vt:i4>0</vt:i4>
      </vt:variant>
      <vt:variant>
        <vt:i4>5</vt:i4>
      </vt:variant>
      <vt:variant>
        <vt:lpwstr/>
      </vt:variant>
      <vt:variant>
        <vt:lpwstr>_Toc250364473</vt:lpwstr>
      </vt:variant>
      <vt:variant>
        <vt:i4>1179696</vt:i4>
      </vt:variant>
      <vt:variant>
        <vt:i4>1349</vt:i4>
      </vt:variant>
      <vt:variant>
        <vt:i4>0</vt:i4>
      </vt:variant>
      <vt:variant>
        <vt:i4>5</vt:i4>
      </vt:variant>
      <vt:variant>
        <vt:lpwstr/>
      </vt:variant>
      <vt:variant>
        <vt:lpwstr>_Toc250364472</vt:lpwstr>
      </vt:variant>
      <vt:variant>
        <vt:i4>1179696</vt:i4>
      </vt:variant>
      <vt:variant>
        <vt:i4>1343</vt:i4>
      </vt:variant>
      <vt:variant>
        <vt:i4>0</vt:i4>
      </vt:variant>
      <vt:variant>
        <vt:i4>5</vt:i4>
      </vt:variant>
      <vt:variant>
        <vt:lpwstr/>
      </vt:variant>
      <vt:variant>
        <vt:lpwstr>_Toc250364471</vt:lpwstr>
      </vt:variant>
      <vt:variant>
        <vt:i4>1179696</vt:i4>
      </vt:variant>
      <vt:variant>
        <vt:i4>1337</vt:i4>
      </vt:variant>
      <vt:variant>
        <vt:i4>0</vt:i4>
      </vt:variant>
      <vt:variant>
        <vt:i4>5</vt:i4>
      </vt:variant>
      <vt:variant>
        <vt:lpwstr/>
      </vt:variant>
      <vt:variant>
        <vt:lpwstr>_Toc250364470</vt:lpwstr>
      </vt:variant>
      <vt:variant>
        <vt:i4>1245232</vt:i4>
      </vt:variant>
      <vt:variant>
        <vt:i4>1331</vt:i4>
      </vt:variant>
      <vt:variant>
        <vt:i4>0</vt:i4>
      </vt:variant>
      <vt:variant>
        <vt:i4>5</vt:i4>
      </vt:variant>
      <vt:variant>
        <vt:lpwstr/>
      </vt:variant>
      <vt:variant>
        <vt:lpwstr>_Toc250364469</vt:lpwstr>
      </vt:variant>
      <vt:variant>
        <vt:i4>1245232</vt:i4>
      </vt:variant>
      <vt:variant>
        <vt:i4>1325</vt:i4>
      </vt:variant>
      <vt:variant>
        <vt:i4>0</vt:i4>
      </vt:variant>
      <vt:variant>
        <vt:i4>5</vt:i4>
      </vt:variant>
      <vt:variant>
        <vt:lpwstr/>
      </vt:variant>
      <vt:variant>
        <vt:lpwstr>_Toc250364468</vt:lpwstr>
      </vt:variant>
      <vt:variant>
        <vt:i4>1245232</vt:i4>
      </vt:variant>
      <vt:variant>
        <vt:i4>1319</vt:i4>
      </vt:variant>
      <vt:variant>
        <vt:i4>0</vt:i4>
      </vt:variant>
      <vt:variant>
        <vt:i4>5</vt:i4>
      </vt:variant>
      <vt:variant>
        <vt:lpwstr/>
      </vt:variant>
      <vt:variant>
        <vt:lpwstr>_Toc250364467</vt:lpwstr>
      </vt:variant>
      <vt:variant>
        <vt:i4>1245232</vt:i4>
      </vt:variant>
      <vt:variant>
        <vt:i4>1313</vt:i4>
      </vt:variant>
      <vt:variant>
        <vt:i4>0</vt:i4>
      </vt:variant>
      <vt:variant>
        <vt:i4>5</vt:i4>
      </vt:variant>
      <vt:variant>
        <vt:lpwstr/>
      </vt:variant>
      <vt:variant>
        <vt:lpwstr>_Toc250364466</vt:lpwstr>
      </vt:variant>
      <vt:variant>
        <vt:i4>1245232</vt:i4>
      </vt:variant>
      <vt:variant>
        <vt:i4>1307</vt:i4>
      </vt:variant>
      <vt:variant>
        <vt:i4>0</vt:i4>
      </vt:variant>
      <vt:variant>
        <vt:i4>5</vt:i4>
      </vt:variant>
      <vt:variant>
        <vt:lpwstr/>
      </vt:variant>
      <vt:variant>
        <vt:lpwstr>_Toc250364465</vt:lpwstr>
      </vt:variant>
      <vt:variant>
        <vt:i4>1245232</vt:i4>
      </vt:variant>
      <vt:variant>
        <vt:i4>1301</vt:i4>
      </vt:variant>
      <vt:variant>
        <vt:i4>0</vt:i4>
      </vt:variant>
      <vt:variant>
        <vt:i4>5</vt:i4>
      </vt:variant>
      <vt:variant>
        <vt:lpwstr/>
      </vt:variant>
      <vt:variant>
        <vt:lpwstr>_Toc250364464</vt:lpwstr>
      </vt:variant>
      <vt:variant>
        <vt:i4>1245232</vt:i4>
      </vt:variant>
      <vt:variant>
        <vt:i4>1295</vt:i4>
      </vt:variant>
      <vt:variant>
        <vt:i4>0</vt:i4>
      </vt:variant>
      <vt:variant>
        <vt:i4>5</vt:i4>
      </vt:variant>
      <vt:variant>
        <vt:lpwstr/>
      </vt:variant>
      <vt:variant>
        <vt:lpwstr>_Toc250364463</vt:lpwstr>
      </vt:variant>
      <vt:variant>
        <vt:i4>1245232</vt:i4>
      </vt:variant>
      <vt:variant>
        <vt:i4>1289</vt:i4>
      </vt:variant>
      <vt:variant>
        <vt:i4>0</vt:i4>
      </vt:variant>
      <vt:variant>
        <vt:i4>5</vt:i4>
      </vt:variant>
      <vt:variant>
        <vt:lpwstr/>
      </vt:variant>
      <vt:variant>
        <vt:lpwstr>_Toc250364462</vt:lpwstr>
      </vt:variant>
      <vt:variant>
        <vt:i4>1245232</vt:i4>
      </vt:variant>
      <vt:variant>
        <vt:i4>1283</vt:i4>
      </vt:variant>
      <vt:variant>
        <vt:i4>0</vt:i4>
      </vt:variant>
      <vt:variant>
        <vt:i4>5</vt:i4>
      </vt:variant>
      <vt:variant>
        <vt:lpwstr/>
      </vt:variant>
      <vt:variant>
        <vt:lpwstr>_Toc250364461</vt:lpwstr>
      </vt:variant>
      <vt:variant>
        <vt:i4>1245232</vt:i4>
      </vt:variant>
      <vt:variant>
        <vt:i4>1277</vt:i4>
      </vt:variant>
      <vt:variant>
        <vt:i4>0</vt:i4>
      </vt:variant>
      <vt:variant>
        <vt:i4>5</vt:i4>
      </vt:variant>
      <vt:variant>
        <vt:lpwstr/>
      </vt:variant>
      <vt:variant>
        <vt:lpwstr>_Toc250364460</vt:lpwstr>
      </vt:variant>
      <vt:variant>
        <vt:i4>1048624</vt:i4>
      </vt:variant>
      <vt:variant>
        <vt:i4>1271</vt:i4>
      </vt:variant>
      <vt:variant>
        <vt:i4>0</vt:i4>
      </vt:variant>
      <vt:variant>
        <vt:i4>5</vt:i4>
      </vt:variant>
      <vt:variant>
        <vt:lpwstr/>
      </vt:variant>
      <vt:variant>
        <vt:lpwstr>_Toc250364459</vt:lpwstr>
      </vt:variant>
      <vt:variant>
        <vt:i4>1048624</vt:i4>
      </vt:variant>
      <vt:variant>
        <vt:i4>1265</vt:i4>
      </vt:variant>
      <vt:variant>
        <vt:i4>0</vt:i4>
      </vt:variant>
      <vt:variant>
        <vt:i4>5</vt:i4>
      </vt:variant>
      <vt:variant>
        <vt:lpwstr/>
      </vt:variant>
      <vt:variant>
        <vt:lpwstr>_Toc250364458</vt:lpwstr>
      </vt:variant>
      <vt:variant>
        <vt:i4>1048624</vt:i4>
      </vt:variant>
      <vt:variant>
        <vt:i4>1259</vt:i4>
      </vt:variant>
      <vt:variant>
        <vt:i4>0</vt:i4>
      </vt:variant>
      <vt:variant>
        <vt:i4>5</vt:i4>
      </vt:variant>
      <vt:variant>
        <vt:lpwstr/>
      </vt:variant>
      <vt:variant>
        <vt:lpwstr>_Toc250364457</vt:lpwstr>
      </vt:variant>
      <vt:variant>
        <vt:i4>1048624</vt:i4>
      </vt:variant>
      <vt:variant>
        <vt:i4>1253</vt:i4>
      </vt:variant>
      <vt:variant>
        <vt:i4>0</vt:i4>
      </vt:variant>
      <vt:variant>
        <vt:i4>5</vt:i4>
      </vt:variant>
      <vt:variant>
        <vt:lpwstr/>
      </vt:variant>
      <vt:variant>
        <vt:lpwstr>_Toc250364456</vt:lpwstr>
      </vt:variant>
      <vt:variant>
        <vt:i4>1048624</vt:i4>
      </vt:variant>
      <vt:variant>
        <vt:i4>1247</vt:i4>
      </vt:variant>
      <vt:variant>
        <vt:i4>0</vt:i4>
      </vt:variant>
      <vt:variant>
        <vt:i4>5</vt:i4>
      </vt:variant>
      <vt:variant>
        <vt:lpwstr/>
      </vt:variant>
      <vt:variant>
        <vt:lpwstr>_Toc250364455</vt:lpwstr>
      </vt:variant>
      <vt:variant>
        <vt:i4>1048624</vt:i4>
      </vt:variant>
      <vt:variant>
        <vt:i4>1241</vt:i4>
      </vt:variant>
      <vt:variant>
        <vt:i4>0</vt:i4>
      </vt:variant>
      <vt:variant>
        <vt:i4>5</vt:i4>
      </vt:variant>
      <vt:variant>
        <vt:lpwstr/>
      </vt:variant>
      <vt:variant>
        <vt:lpwstr>_Toc250364454</vt:lpwstr>
      </vt:variant>
      <vt:variant>
        <vt:i4>1048624</vt:i4>
      </vt:variant>
      <vt:variant>
        <vt:i4>1235</vt:i4>
      </vt:variant>
      <vt:variant>
        <vt:i4>0</vt:i4>
      </vt:variant>
      <vt:variant>
        <vt:i4>5</vt:i4>
      </vt:variant>
      <vt:variant>
        <vt:lpwstr/>
      </vt:variant>
      <vt:variant>
        <vt:lpwstr>_Toc250364453</vt:lpwstr>
      </vt:variant>
      <vt:variant>
        <vt:i4>1048624</vt:i4>
      </vt:variant>
      <vt:variant>
        <vt:i4>1229</vt:i4>
      </vt:variant>
      <vt:variant>
        <vt:i4>0</vt:i4>
      </vt:variant>
      <vt:variant>
        <vt:i4>5</vt:i4>
      </vt:variant>
      <vt:variant>
        <vt:lpwstr/>
      </vt:variant>
      <vt:variant>
        <vt:lpwstr>_Toc250364452</vt:lpwstr>
      </vt:variant>
      <vt:variant>
        <vt:i4>1048624</vt:i4>
      </vt:variant>
      <vt:variant>
        <vt:i4>1223</vt:i4>
      </vt:variant>
      <vt:variant>
        <vt:i4>0</vt:i4>
      </vt:variant>
      <vt:variant>
        <vt:i4>5</vt:i4>
      </vt:variant>
      <vt:variant>
        <vt:lpwstr/>
      </vt:variant>
      <vt:variant>
        <vt:lpwstr>_Toc250364451</vt:lpwstr>
      </vt:variant>
      <vt:variant>
        <vt:i4>1048624</vt:i4>
      </vt:variant>
      <vt:variant>
        <vt:i4>1217</vt:i4>
      </vt:variant>
      <vt:variant>
        <vt:i4>0</vt:i4>
      </vt:variant>
      <vt:variant>
        <vt:i4>5</vt:i4>
      </vt:variant>
      <vt:variant>
        <vt:lpwstr/>
      </vt:variant>
      <vt:variant>
        <vt:lpwstr>_Toc250364450</vt:lpwstr>
      </vt:variant>
      <vt:variant>
        <vt:i4>1114160</vt:i4>
      </vt:variant>
      <vt:variant>
        <vt:i4>1211</vt:i4>
      </vt:variant>
      <vt:variant>
        <vt:i4>0</vt:i4>
      </vt:variant>
      <vt:variant>
        <vt:i4>5</vt:i4>
      </vt:variant>
      <vt:variant>
        <vt:lpwstr/>
      </vt:variant>
      <vt:variant>
        <vt:lpwstr>_Toc250364449</vt:lpwstr>
      </vt:variant>
      <vt:variant>
        <vt:i4>1114160</vt:i4>
      </vt:variant>
      <vt:variant>
        <vt:i4>1205</vt:i4>
      </vt:variant>
      <vt:variant>
        <vt:i4>0</vt:i4>
      </vt:variant>
      <vt:variant>
        <vt:i4>5</vt:i4>
      </vt:variant>
      <vt:variant>
        <vt:lpwstr/>
      </vt:variant>
      <vt:variant>
        <vt:lpwstr>_Toc250364448</vt:lpwstr>
      </vt:variant>
      <vt:variant>
        <vt:i4>1114160</vt:i4>
      </vt:variant>
      <vt:variant>
        <vt:i4>1199</vt:i4>
      </vt:variant>
      <vt:variant>
        <vt:i4>0</vt:i4>
      </vt:variant>
      <vt:variant>
        <vt:i4>5</vt:i4>
      </vt:variant>
      <vt:variant>
        <vt:lpwstr/>
      </vt:variant>
      <vt:variant>
        <vt:lpwstr>_Toc250364447</vt:lpwstr>
      </vt:variant>
      <vt:variant>
        <vt:i4>1114160</vt:i4>
      </vt:variant>
      <vt:variant>
        <vt:i4>1193</vt:i4>
      </vt:variant>
      <vt:variant>
        <vt:i4>0</vt:i4>
      </vt:variant>
      <vt:variant>
        <vt:i4>5</vt:i4>
      </vt:variant>
      <vt:variant>
        <vt:lpwstr/>
      </vt:variant>
      <vt:variant>
        <vt:lpwstr>_Toc250364446</vt:lpwstr>
      </vt:variant>
      <vt:variant>
        <vt:i4>1114160</vt:i4>
      </vt:variant>
      <vt:variant>
        <vt:i4>1187</vt:i4>
      </vt:variant>
      <vt:variant>
        <vt:i4>0</vt:i4>
      </vt:variant>
      <vt:variant>
        <vt:i4>5</vt:i4>
      </vt:variant>
      <vt:variant>
        <vt:lpwstr/>
      </vt:variant>
      <vt:variant>
        <vt:lpwstr>_Toc250364445</vt:lpwstr>
      </vt:variant>
      <vt:variant>
        <vt:i4>1114160</vt:i4>
      </vt:variant>
      <vt:variant>
        <vt:i4>1181</vt:i4>
      </vt:variant>
      <vt:variant>
        <vt:i4>0</vt:i4>
      </vt:variant>
      <vt:variant>
        <vt:i4>5</vt:i4>
      </vt:variant>
      <vt:variant>
        <vt:lpwstr/>
      </vt:variant>
      <vt:variant>
        <vt:lpwstr>_Toc250364444</vt:lpwstr>
      </vt:variant>
      <vt:variant>
        <vt:i4>1114160</vt:i4>
      </vt:variant>
      <vt:variant>
        <vt:i4>1175</vt:i4>
      </vt:variant>
      <vt:variant>
        <vt:i4>0</vt:i4>
      </vt:variant>
      <vt:variant>
        <vt:i4>5</vt:i4>
      </vt:variant>
      <vt:variant>
        <vt:lpwstr/>
      </vt:variant>
      <vt:variant>
        <vt:lpwstr>_Toc250364443</vt:lpwstr>
      </vt:variant>
      <vt:variant>
        <vt:i4>1114160</vt:i4>
      </vt:variant>
      <vt:variant>
        <vt:i4>1169</vt:i4>
      </vt:variant>
      <vt:variant>
        <vt:i4>0</vt:i4>
      </vt:variant>
      <vt:variant>
        <vt:i4>5</vt:i4>
      </vt:variant>
      <vt:variant>
        <vt:lpwstr/>
      </vt:variant>
      <vt:variant>
        <vt:lpwstr>_Toc250364442</vt:lpwstr>
      </vt:variant>
      <vt:variant>
        <vt:i4>1114160</vt:i4>
      </vt:variant>
      <vt:variant>
        <vt:i4>1163</vt:i4>
      </vt:variant>
      <vt:variant>
        <vt:i4>0</vt:i4>
      </vt:variant>
      <vt:variant>
        <vt:i4>5</vt:i4>
      </vt:variant>
      <vt:variant>
        <vt:lpwstr/>
      </vt:variant>
      <vt:variant>
        <vt:lpwstr>_Toc250364441</vt:lpwstr>
      </vt:variant>
      <vt:variant>
        <vt:i4>1114160</vt:i4>
      </vt:variant>
      <vt:variant>
        <vt:i4>1157</vt:i4>
      </vt:variant>
      <vt:variant>
        <vt:i4>0</vt:i4>
      </vt:variant>
      <vt:variant>
        <vt:i4>5</vt:i4>
      </vt:variant>
      <vt:variant>
        <vt:lpwstr/>
      </vt:variant>
      <vt:variant>
        <vt:lpwstr>_Toc250364440</vt:lpwstr>
      </vt:variant>
      <vt:variant>
        <vt:i4>1441840</vt:i4>
      </vt:variant>
      <vt:variant>
        <vt:i4>1151</vt:i4>
      </vt:variant>
      <vt:variant>
        <vt:i4>0</vt:i4>
      </vt:variant>
      <vt:variant>
        <vt:i4>5</vt:i4>
      </vt:variant>
      <vt:variant>
        <vt:lpwstr/>
      </vt:variant>
      <vt:variant>
        <vt:lpwstr>_Toc250364439</vt:lpwstr>
      </vt:variant>
      <vt:variant>
        <vt:i4>1441840</vt:i4>
      </vt:variant>
      <vt:variant>
        <vt:i4>1145</vt:i4>
      </vt:variant>
      <vt:variant>
        <vt:i4>0</vt:i4>
      </vt:variant>
      <vt:variant>
        <vt:i4>5</vt:i4>
      </vt:variant>
      <vt:variant>
        <vt:lpwstr/>
      </vt:variant>
      <vt:variant>
        <vt:lpwstr>_Toc250364438</vt:lpwstr>
      </vt:variant>
      <vt:variant>
        <vt:i4>1441840</vt:i4>
      </vt:variant>
      <vt:variant>
        <vt:i4>1139</vt:i4>
      </vt:variant>
      <vt:variant>
        <vt:i4>0</vt:i4>
      </vt:variant>
      <vt:variant>
        <vt:i4>5</vt:i4>
      </vt:variant>
      <vt:variant>
        <vt:lpwstr/>
      </vt:variant>
      <vt:variant>
        <vt:lpwstr>_Toc250364437</vt:lpwstr>
      </vt:variant>
      <vt:variant>
        <vt:i4>1441840</vt:i4>
      </vt:variant>
      <vt:variant>
        <vt:i4>1133</vt:i4>
      </vt:variant>
      <vt:variant>
        <vt:i4>0</vt:i4>
      </vt:variant>
      <vt:variant>
        <vt:i4>5</vt:i4>
      </vt:variant>
      <vt:variant>
        <vt:lpwstr/>
      </vt:variant>
      <vt:variant>
        <vt:lpwstr>_Toc250364436</vt:lpwstr>
      </vt:variant>
      <vt:variant>
        <vt:i4>1441840</vt:i4>
      </vt:variant>
      <vt:variant>
        <vt:i4>1127</vt:i4>
      </vt:variant>
      <vt:variant>
        <vt:i4>0</vt:i4>
      </vt:variant>
      <vt:variant>
        <vt:i4>5</vt:i4>
      </vt:variant>
      <vt:variant>
        <vt:lpwstr/>
      </vt:variant>
      <vt:variant>
        <vt:lpwstr>_Toc250364435</vt:lpwstr>
      </vt:variant>
      <vt:variant>
        <vt:i4>1441840</vt:i4>
      </vt:variant>
      <vt:variant>
        <vt:i4>1121</vt:i4>
      </vt:variant>
      <vt:variant>
        <vt:i4>0</vt:i4>
      </vt:variant>
      <vt:variant>
        <vt:i4>5</vt:i4>
      </vt:variant>
      <vt:variant>
        <vt:lpwstr/>
      </vt:variant>
      <vt:variant>
        <vt:lpwstr>_Toc250364434</vt:lpwstr>
      </vt:variant>
      <vt:variant>
        <vt:i4>1441840</vt:i4>
      </vt:variant>
      <vt:variant>
        <vt:i4>1115</vt:i4>
      </vt:variant>
      <vt:variant>
        <vt:i4>0</vt:i4>
      </vt:variant>
      <vt:variant>
        <vt:i4>5</vt:i4>
      </vt:variant>
      <vt:variant>
        <vt:lpwstr/>
      </vt:variant>
      <vt:variant>
        <vt:lpwstr>_Toc250364433</vt:lpwstr>
      </vt:variant>
      <vt:variant>
        <vt:i4>1441840</vt:i4>
      </vt:variant>
      <vt:variant>
        <vt:i4>1109</vt:i4>
      </vt:variant>
      <vt:variant>
        <vt:i4>0</vt:i4>
      </vt:variant>
      <vt:variant>
        <vt:i4>5</vt:i4>
      </vt:variant>
      <vt:variant>
        <vt:lpwstr/>
      </vt:variant>
      <vt:variant>
        <vt:lpwstr>_Toc250364432</vt:lpwstr>
      </vt:variant>
      <vt:variant>
        <vt:i4>1441840</vt:i4>
      </vt:variant>
      <vt:variant>
        <vt:i4>1103</vt:i4>
      </vt:variant>
      <vt:variant>
        <vt:i4>0</vt:i4>
      </vt:variant>
      <vt:variant>
        <vt:i4>5</vt:i4>
      </vt:variant>
      <vt:variant>
        <vt:lpwstr/>
      </vt:variant>
      <vt:variant>
        <vt:lpwstr>_Toc250364431</vt:lpwstr>
      </vt:variant>
      <vt:variant>
        <vt:i4>1441840</vt:i4>
      </vt:variant>
      <vt:variant>
        <vt:i4>1097</vt:i4>
      </vt:variant>
      <vt:variant>
        <vt:i4>0</vt:i4>
      </vt:variant>
      <vt:variant>
        <vt:i4>5</vt:i4>
      </vt:variant>
      <vt:variant>
        <vt:lpwstr/>
      </vt:variant>
      <vt:variant>
        <vt:lpwstr>_Toc250364430</vt:lpwstr>
      </vt:variant>
      <vt:variant>
        <vt:i4>1507376</vt:i4>
      </vt:variant>
      <vt:variant>
        <vt:i4>1091</vt:i4>
      </vt:variant>
      <vt:variant>
        <vt:i4>0</vt:i4>
      </vt:variant>
      <vt:variant>
        <vt:i4>5</vt:i4>
      </vt:variant>
      <vt:variant>
        <vt:lpwstr/>
      </vt:variant>
      <vt:variant>
        <vt:lpwstr>_Toc250364429</vt:lpwstr>
      </vt:variant>
      <vt:variant>
        <vt:i4>1507376</vt:i4>
      </vt:variant>
      <vt:variant>
        <vt:i4>1085</vt:i4>
      </vt:variant>
      <vt:variant>
        <vt:i4>0</vt:i4>
      </vt:variant>
      <vt:variant>
        <vt:i4>5</vt:i4>
      </vt:variant>
      <vt:variant>
        <vt:lpwstr/>
      </vt:variant>
      <vt:variant>
        <vt:lpwstr>_Toc250364428</vt:lpwstr>
      </vt:variant>
      <vt:variant>
        <vt:i4>1507376</vt:i4>
      </vt:variant>
      <vt:variant>
        <vt:i4>1079</vt:i4>
      </vt:variant>
      <vt:variant>
        <vt:i4>0</vt:i4>
      </vt:variant>
      <vt:variant>
        <vt:i4>5</vt:i4>
      </vt:variant>
      <vt:variant>
        <vt:lpwstr/>
      </vt:variant>
      <vt:variant>
        <vt:lpwstr>_Toc250364427</vt:lpwstr>
      </vt:variant>
      <vt:variant>
        <vt:i4>1507376</vt:i4>
      </vt:variant>
      <vt:variant>
        <vt:i4>1073</vt:i4>
      </vt:variant>
      <vt:variant>
        <vt:i4>0</vt:i4>
      </vt:variant>
      <vt:variant>
        <vt:i4>5</vt:i4>
      </vt:variant>
      <vt:variant>
        <vt:lpwstr/>
      </vt:variant>
      <vt:variant>
        <vt:lpwstr>_Toc250364426</vt:lpwstr>
      </vt:variant>
      <vt:variant>
        <vt:i4>1507376</vt:i4>
      </vt:variant>
      <vt:variant>
        <vt:i4>1067</vt:i4>
      </vt:variant>
      <vt:variant>
        <vt:i4>0</vt:i4>
      </vt:variant>
      <vt:variant>
        <vt:i4>5</vt:i4>
      </vt:variant>
      <vt:variant>
        <vt:lpwstr/>
      </vt:variant>
      <vt:variant>
        <vt:lpwstr>_Toc250364425</vt:lpwstr>
      </vt:variant>
      <vt:variant>
        <vt:i4>1507376</vt:i4>
      </vt:variant>
      <vt:variant>
        <vt:i4>1061</vt:i4>
      </vt:variant>
      <vt:variant>
        <vt:i4>0</vt:i4>
      </vt:variant>
      <vt:variant>
        <vt:i4>5</vt:i4>
      </vt:variant>
      <vt:variant>
        <vt:lpwstr/>
      </vt:variant>
      <vt:variant>
        <vt:lpwstr>_Toc250364424</vt:lpwstr>
      </vt:variant>
      <vt:variant>
        <vt:i4>1507376</vt:i4>
      </vt:variant>
      <vt:variant>
        <vt:i4>1055</vt:i4>
      </vt:variant>
      <vt:variant>
        <vt:i4>0</vt:i4>
      </vt:variant>
      <vt:variant>
        <vt:i4>5</vt:i4>
      </vt:variant>
      <vt:variant>
        <vt:lpwstr/>
      </vt:variant>
      <vt:variant>
        <vt:lpwstr>_Toc250364423</vt:lpwstr>
      </vt:variant>
      <vt:variant>
        <vt:i4>1507376</vt:i4>
      </vt:variant>
      <vt:variant>
        <vt:i4>1049</vt:i4>
      </vt:variant>
      <vt:variant>
        <vt:i4>0</vt:i4>
      </vt:variant>
      <vt:variant>
        <vt:i4>5</vt:i4>
      </vt:variant>
      <vt:variant>
        <vt:lpwstr/>
      </vt:variant>
      <vt:variant>
        <vt:lpwstr>_Toc250364422</vt:lpwstr>
      </vt:variant>
      <vt:variant>
        <vt:i4>1507376</vt:i4>
      </vt:variant>
      <vt:variant>
        <vt:i4>1043</vt:i4>
      </vt:variant>
      <vt:variant>
        <vt:i4>0</vt:i4>
      </vt:variant>
      <vt:variant>
        <vt:i4>5</vt:i4>
      </vt:variant>
      <vt:variant>
        <vt:lpwstr/>
      </vt:variant>
      <vt:variant>
        <vt:lpwstr>_Toc250364421</vt:lpwstr>
      </vt:variant>
      <vt:variant>
        <vt:i4>1507376</vt:i4>
      </vt:variant>
      <vt:variant>
        <vt:i4>1037</vt:i4>
      </vt:variant>
      <vt:variant>
        <vt:i4>0</vt:i4>
      </vt:variant>
      <vt:variant>
        <vt:i4>5</vt:i4>
      </vt:variant>
      <vt:variant>
        <vt:lpwstr/>
      </vt:variant>
      <vt:variant>
        <vt:lpwstr>_Toc250364420</vt:lpwstr>
      </vt:variant>
      <vt:variant>
        <vt:i4>1310768</vt:i4>
      </vt:variant>
      <vt:variant>
        <vt:i4>1031</vt:i4>
      </vt:variant>
      <vt:variant>
        <vt:i4>0</vt:i4>
      </vt:variant>
      <vt:variant>
        <vt:i4>5</vt:i4>
      </vt:variant>
      <vt:variant>
        <vt:lpwstr/>
      </vt:variant>
      <vt:variant>
        <vt:lpwstr>_Toc250364419</vt:lpwstr>
      </vt:variant>
      <vt:variant>
        <vt:i4>1310768</vt:i4>
      </vt:variant>
      <vt:variant>
        <vt:i4>1025</vt:i4>
      </vt:variant>
      <vt:variant>
        <vt:i4>0</vt:i4>
      </vt:variant>
      <vt:variant>
        <vt:i4>5</vt:i4>
      </vt:variant>
      <vt:variant>
        <vt:lpwstr/>
      </vt:variant>
      <vt:variant>
        <vt:lpwstr>_Toc250364418</vt:lpwstr>
      </vt:variant>
      <vt:variant>
        <vt:i4>1310768</vt:i4>
      </vt:variant>
      <vt:variant>
        <vt:i4>1019</vt:i4>
      </vt:variant>
      <vt:variant>
        <vt:i4>0</vt:i4>
      </vt:variant>
      <vt:variant>
        <vt:i4>5</vt:i4>
      </vt:variant>
      <vt:variant>
        <vt:lpwstr/>
      </vt:variant>
      <vt:variant>
        <vt:lpwstr>_Toc250364417</vt:lpwstr>
      </vt:variant>
      <vt:variant>
        <vt:i4>1310768</vt:i4>
      </vt:variant>
      <vt:variant>
        <vt:i4>1013</vt:i4>
      </vt:variant>
      <vt:variant>
        <vt:i4>0</vt:i4>
      </vt:variant>
      <vt:variant>
        <vt:i4>5</vt:i4>
      </vt:variant>
      <vt:variant>
        <vt:lpwstr/>
      </vt:variant>
      <vt:variant>
        <vt:lpwstr>_Toc250364416</vt:lpwstr>
      </vt:variant>
      <vt:variant>
        <vt:i4>1310768</vt:i4>
      </vt:variant>
      <vt:variant>
        <vt:i4>1007</vt:i4>
      </vt:variant>
      <vt:variant>
        <vt:i4>0</vt:i4>
      </vt:variant>
      <vt:variant>
        <vt:i4>5</vt:i4>
      </vt:variant>
      <vt:variant>
        <vt:lpwstr/>
      </vt:variant>
      <vt:variant>
        <vt:lpwstr>_Toc250364415</vt:lpwstr>
      </vt:variant>
      <vt:variant>
        <vt:i4>1310768</vt:i4>
      </vt:variant>
      <vt:variant>
        <vt:i4>1001</vt:i4>
      </vt:variant>
      <vt:variant>
        <vt:i4>0</vt:i4>
      </vt:variant>
      <vt:variant>
        <vt:i4>5</vt:i4>
      </vt:variant>
      <vt:variant>
        <vt:lpwstr/>
      </vt:variant>
      <vt:variant>
        <vt:lpwstr>_Toc250364414</vt:lpwstr>
      </vt:variant>
      <vt:variant>
        <vt:i4>1310768</vt:i4>
      </vt:variant>
      <vt:variant>
        <vt:i4>995</vt:i4>
      </vt:variant>
      <vt:variant>
        <vt:i4>0</vt:i4>
      </vt:variant>
      <vt:variant>
        <vt:i4>5</vt:i4>
      </vt:variant>
      <vt:variant>
        <vt:lpwstr/>
      </vt:variant>
      <vt:variant>
        <vt:lpwstr>_Toc250364413</vt:lpwstr>
      </vt:variant>
      <vt:variant>
        <vt:i4>1310768</vt:i4>
      </vt:variant>
      <vt:variant>
        <vt:i4>989</vt:i4>
      </vt:variant>
      <vt:variant>
        <vt:i4>0</vt:i4>
      </vt:variant>
      <vt:variant>
        <vt:i4>5</vt:i4>
      </vt:variant>
      <vt:variant>
        <vt:lpwstr/>
      </vt:variant>
      <vt:variant>
        <vt:lpwstr>_Toc250364412</vt:lpwstr>
      </vt:variant>
      <vt:variant>
        <vt:i4>1310768</vt:i4>
      </vt:variant>
      <vt:variant>
        <vt:i4>983</vt:i4>
      </vt:variant>
      <vt:variant>
        <vt:i4>0</vt:i4>
      </vt:variant>
      <vt:variant>
        <vt:i4>5</vt:i4>
      </vt:variant>
      <vt:variant>
        <vt:lpwstr/>
      </vt:variant>
      <vt:variant>
        <vt:lpwstr>_Toc250364411</vt:lpwstr>
      </vt:variant>
      <vt:variant>
        <vt:i4>1310768</vt:i4>
      </vt:variant>
      <vt:variant>
        <vt:i4>977</vt:i4>
      </vt:variant>
      <vt:variant>
        <vt:i4>0</vt:i4>
      </vt:variant>
      <vt:variant>
        <vt:i4>5</vt:i4>
      </vt:variant>
      <vt:variant>
        <vt:lpwstr/>
      </vt:variant>
      <vt:variant>
        <vt:lpwstr>_Toc250364410</vt:lpwstr>
      </vt:variant>
      <vt:variant>
        <vt:i4>1376304</vt:i4>
      </vt:variant>
      <vt:variant>
        <vt:i4>971</vt:i4>
      </vt:variant>
      <vt:variant>
        <vt:i4>0</vt:i4>
      </vt:variant>
      <vt:variant>
        <vt:i4>5</vt:i4>
      </vt:variant>
      <vt:variant>
        <vt:lpwstr/>
      </vt:variant>
      <vt:variant>
        <vt:lpwstr>_Toc250364409</vt:lpwstr>
      </vt:variant>
      <vt:variant>
        <vt:i4>1376304</vt:i4>
      </vt:variant>
      <vt:variant>
        <vt:i4>965</vt:i4>
      </vt:variant>
      <vt:variant>
        <vt:i4>0</vt:i4>
      </vt:variant>
      <vt:variant>
        <vt:i4>5</vt:i4>
      </vt:variant>
      <vt:variant>
        <vt:lpwstr/>
      </vt:variant>
      <vt:variant>
        <vt:lpwstr>_Toc250364408</vt:lpwstr>
      </vt:variant>
      <vt:variant>
        <vt:i4>1376304</vt:i4>
      </vt:variant>
      <vt:variant>
        <vt:i4>959</vt:i4>
      </vt:variant>
      <vt:variant>
        <vt:i4>0</vt:i4>
      </vt:variant>
      <vt:variant>
        <vt:i4>5</vt:i4>
      </vt:variant>
      <vt:variant>
        <vt:lpwstr/>
      </vt:variant>
      <vt:variant>
        <vt:lpwstr>_Toc250364407</vt:lpwstr>
      </vt:variant>
      <vt:variant>
        <vt:i4>1376304</vt:i4>
      </vt:variant>
      <vt:variant>
        <vt:i4>953</vt:i4>
      </vt:variant>
      <vt:variant>
        <vt:i4>0</vt:i4>
      </vt:variant>
      <vt:variant>
        <vt:i4>5</vt:i4>
      </vt:variant>
      <vt:variant>
        <vt:lpwstr/>
      </vt:variant>
      <vt:variant>
        <vt:lpwstr>_Toc250364406</vt:lpwstr>
      </vt:variant>
      <vt:variant>
        <vt:i4>1376304</vt:i4>
      </vt:variant>
      <vt:variant>
        <vt:i4>947</vt:i4>
      </vt:variant>
      <vt:variant>
        <vt:i4>0</vt:i4>
      </vt:variant>
      <vt:variant>
        <vt:i4>5</vt:i4>
      </vt:variant>
      <vt:variant>
        <vt:lpwstr/>
      </vt:variant>
      <vt:variant>
        <vt:lpwstr>_Toc250364405</vt:lpwstr>
      </vt:variant>
      <vt:variant>
        <vt:i4>1376304</vt:i4>
      </vt:variant>
      <vt:variant>
        <vt:i4>941</vt:i4>
      </vt:variant>
      <vt:variant>
        <vt:i4>0</vt:i4>
      </vt:variant>
      <vt:variant>
        <vt:i4>5</vt:i4>
      </vt:variant>
      <vt:variant>
        <vt:lpwstr/>
      </vt:variant>
      <vt:variant>
        <vt:lpwstr>_Toc250364404</vt:lpwstr>
      </vt:variant>
      <vt:variant>
        <vt:i4>1376304</vt:i4>
      </vt:variant>
      <vt:variant>
        <vt:i4>935</vt:i4>
      </vt:variant>
      <vt:variant>
        <vt:i4>0</vt:i4>
      </vt:variant>
      <vt:variant>
        <vt:i4>5</vt:i4>
      </vt:variant>
      <vt:variant>
        <vt:lpwstr/>
      </vt:variant>
      <vt:variant>
        <vt:lpwstr>_Toc250364403</vt:lpwstr>
      </vt:variant>
      <vt:variant>
        <vt:i4>1376304</vt:i4>
      </vt:variant>
      <vt:variant>
        <vt:i4>929</vt:i4>
      </vt:variant>
      <vt:variant>
        <vt:i4>0</vt:i4>
      </vt:variant>
      <vt:variant>
        <vt:i4>5</vt:i4>
      </vt:variant>
      <vt:variant>
        <vt:lpwstr/>
      </vt:variant>
      <vt:variant>
        <vt:lpwstr>_Toc250364402</vt:lpwstr>
      </vt:variant>
      <vt:variant>
        <vt:i4>1376304</vt:i4>
      </vt:variant>
      <vt:variant>
        <vt:i4>923</vt:i4>
      </vt:variant>
      <vt:variant>
        <vt:i4>0</vt:i4>
      </vt:variant>
      <vt:variant>
        <vt:i4>5</vt:i4>
      </vt:variant>
      <vt:variant>
        <vt:lpwstr/>
      </vt:variant>
      <vt:variant>
        <vt:lpwstr>_Toc250364401</vt:lpwstr>
      </vt:variant>
      <vt:variant>
        <vt:i4>1376304</vt:i4>
      </vt:variant>
      <vt:variant>
        <vt:i4>917</vt:i4>
      </vt:variant>
      <vt:variant>
        <vt:i4>0</vt:i4>
      </vt:variant>
      <vt:variant>
        <vt:i4>5</vt:i4>
      </vt:variant>
      <vt:variant>
        <vt:lpwstr/>
      </vt:variant>
      <vt:variant>
        <vt:lpwstr>_Toc250364400</vt:lpwstr>
      </vt:variant>
      <vt:variant>
        <vt:i4>1835063</vt:i4>
      </vt:variant>
      <vt:variant>
        <vt:i4>911</vt:i4>
      </vt:variant>
      <vt:variant>
        <vt:i4>0</vt:i4>
      </vt:variant>
      <vt:variant>
        <vt:i4>5</vt:i4>
      </vt:variant>
      <vt:variant>
        <vt:lpwstr/>
      </vt:variant>
      <vt:variant>
        <vt:lpwstr>_Toc250364399</vt:lpwstr>
      </vt:variant>
      <vt:variant>
        <vt:i4>1835063</vt:i4>
      </vt:variant>
      <vt:variant>
        <vt:i4>905</vt:i4>
      </vt:variant>
      <vt:variant>
        <vt:i4>0</vt:i4>
      </vt:variant>
      <vt:variant>
        <vt:i4>5</vt:i4>
      </vt:variant>
      <vt:variant>
        <vt:lpwstr/>
      </vt:variant>
      <vt:variant>
        <vt:lpwstr>_Toc250364398</vt:lpwstr>
      </vt:variant>
      <vt:variant>
        <vt:i4>1835063</vt:i4>
      </vt:variant>
      <vt:variant>
        <vt:i4>899</vt:i4>
      </vt:variant>
      <vt:variant>
        <vt:i4>0</vt:i4>
      </vt:variant>
      <vt:variant>
        <vt:i4>5</vt:i4>
      </vt:variant>
      <vt:variant>
        <vt:lpwstr/>
      </vt:variant>
      <vt:variant>
        <vt:lpwstr>_Toc250364397</vt:lpwstr>
      </vt:variant>
      <vt:variant>
        <vt:i4>1835063</vt:i4>
      </vt:variant>
      <vt:variant>
        <vt:i4>893</vt:i4>
      </vt:variant>
      <vt:variant>
        <vt:i4>0</vt:i4>
      </vt:variant>
      <vt:variant>
        <vt:i4>5</vt:i4>
      </vt:variant>
      <vt:variant>
        <vt:lpwstr/>
      </vt:variant>
      <vt:variant>
        <vt:lpwstr>_Toc250364396</vt:lpwstr>
      </vt:variant>
      <vt:variant>
        <vt:i4>1835063</vt:i4>
      </vt:variant>
      <vt:variant>
        <vt:i4>887</vt:i4>
      </vt:variant>
      <vt:variant>
        <vt:i4>0</vt:i4>
      </vt:variant>
      <vt:variant>
        <vt:i4>5</vt:i4>
      </vt:variant>
      <vt:variant>
        <vt:lpwstr/>
      </vt:variant>
      <vt:variant>
        <vt:lpwstr>_Toc250364395</vt:lpwstr>
      </vt:variant>
      <vt:variant>
        <vt:i4>1835063</vt:i4>
      </vt:variant>
      <vt:variant>
        <vt:i4>881</vt:i4>
      </vt:variant>
      <vt:variant>
        <vt:i4>0</vt:i4>
      </vt:variant>
      <vt:variant>
        <vt:i4>5</vt:i4>
      </vt:variant>
      <vt:variant>
        <vt:lpwstr/>
      </vt:variant>
      <vt:variant>
        <vt:lpwstr>_Toc250364394</vt:lpwstr>
      </vt:variant>
      <vt:variant>
        <vt:i4>1835063</vt:i4>
      </vt:variant>
      <vt:variant>
        <vt:i4>875</vt:i4>
      </vt:variant>
      <vt:variant>
        <vt:i4>0</vt:i4>
      </vt:variant>
      <vt:variant>
        <vt:i4>5</vt:i4>
      </vt:variant>
      <vt:variant>
        <vt:lpwstr/>
      </vt:variant>
      <vt:variant>
        <vt:lpwstr>_Toc250364393</vt:lpwstr>
      </vt:variant>
      <vt:variant>
        <vt:i4>1835063</vt:i4>
      </vt:variant>
      <vt:variant>
        <vt:i4>869</vt:i4>
      </vt:variant>
      <vt:variant>
        <vt:i4>0</vt:i4>
      </vt:variant>
      <vt:variant>
        <vt:i4>5</vt:i4>
      </vt:variant>
      <vt:variant>
        <vt:lpwstr/>
      </vt:variant>
      <vt:variant>
        <vt:lpwstr>_Toc250364392</vt:lpwstr>
      </vt:variant>
      <vt:variant>
        <vt:i4>1835063</vt:i4>
      </vt:variant>
      <vt:variant>
        <vt:i4>863</vt:i4>
      </vt:variant>
      <vt:variant>
        <vt:i4>0</vt:i4>
      </vt:variant>
      <vt:variant>
        <vt:i4>5</vt:i4>
      </vt:variant>
      <vt:variant>
        <vt:lpwstr/>
      </vt:variant>
      <vt:variant>
        <vt:lpwstr>_Toc250364391</vt:lpwstr>
      </vt:variant>
      <vt:variant>
        <vt:i4>1835063</vt:i4>
      </vt:variant>
      <vt:variant>
        <vt:i4>857</vt:i4>
      </vt:variant>
      <vt:variant>
        <vt:i4>0</vt:i4>
      </vt:variant>
      <vt:variant>
        <vt:i4>5</vt:i4>
      </vt:variant>
      <vt:variant>
        <vt:lpwstr/>
      </vt:variant>
      <vt:variant>
        <vt:lpwstr>_Toc250364390</vt:lpwstr>
      </vt:variant>
      <vt:variant>
        <vt:i4>1900599</vt:i4>
      </vt:variant>
      <vt:variant>
        <vt:i4>851</vt:i4>
      </vt:variant>
      <vt:variant>
        <vt:i4>0</vt:i4>
      </vt:variant>
      <vt:variant>
        <vt:i4>5</vt:i4>
      </vt:variant>
      <vt:variant>
        <vt:lpwstr/>
      </vt:variant>
      <vt:variant>
        <vt:lpwstr>_Toc250364389</vt:lpwstr>
      </vt:variant>
      <vt:variant>
        <vt:i4>1900599</vt:i4>
      </vt:variant>
      <vt:variant>
        <vt:i4>845</vt:i4>
      </vt:variant>
      <vt:variant>
        <vt:i4>0</vt:i4>
      </vt:variant>
      <vt:variant>
        <vt:i4>5</vt:i4>
      </vt:variant>
      <vt:variant>
        <vt:lpwstr/>
      </vt:variant>
      <vt:variant>
        <vt:lpwstr>_Toc250364388</vt:lpwstr>
      </vt:variant>
      <vt:variant>
        <vt:i4>1900599</vt:i4>
      </vt:variant>
      <vt:variant>
        <vt:i4>839</vt:i4>
      </vt:variant>
      <vt:variant>
        <vt:i4>0</vt:i4>
      </vt:variant>
      <vt:variant>
        <vt:i4>5</vt:i4>
      </vt:variant>
      <vt:variant>
        <vt:lpwstr/>
      </vt:variant>
      <vt:variant>
        <vt:lpwstr>_Toc250364387</vt:lpwstr>
      </vt:variant>
      <vt:variant>
        <vt:i4>1900599</vt:i4>
      </vt:variant>
      <vt:variant>
        <vt:i4>833</vt:i4>
      </vt:variant>
      <vt:variant>
        <vt:i4>0</vt:i4>
      </vt:variant>
      <vt:variant>
        <vt:i4>5</vt:i4>
      </vt:variant>
      <vt:variant>
        <vt:lpwstr/>
      </vt:variant>
      <vt:variant>
        <vt:lpwstr>_Toc250364386</vt:lpwstr>
      </vt:variant>
      <vt:variant>
        <vt:i4>1900599</vt:i4>
      </vt:variant>
      <vt:variant>
        <vt:i4>827</vt:i4>
      </vt:variant>
      <vt:variant>
        <vt:i4>0</vt:i4>
      </vt:variant>
      <vt:variant>
        <vt:i4>5</vt:i4>
      </vt:variant>
      <vt:variant>
        <vt:lpwstr/>
      </vt:variant>
      <vt:variant>
        <vt:lpwstr>_Toc250364385</vt:lpwstr>
      </vt:variant>
      <vt:variant>
        <vt:i4>1900599</vt:i4>
      </vt:variant>
      <vt:variant>
        <vt:i4>821</vt:i4>
      </vt:variant>
      <vt:variant>
        <vt:i4>0</vt:i4>
      </vt:variant>
      <vt:variant>
        <vt:i4>5</vt:i4>
      </vt:variant>
      <vt:variant>
        <vt:lpwstr/>
      </vt:variant>
      <vt:variant>
        <vt:lpwstr>_Toc250364384</vt:lpwstr>
      </vt:variant>
      <vt:variant>
        <vt:i4>1900599</vt:i4>
      </vt:variant>
      <vt:variant>
        <vt:i4>815</vt:i4>
      </vt:variant>
      <vt:variant>
        <vt:i4>0</vt:i4>
      </vt:variant>
      <vt:variant>
        <vt:i4>5</vt:i4>
      </vt:variant>
      <vt:variant>
        <vt:lpwstr/>
      </vt:variant>
      <vt:variant>
        <vt:lpwstr>_Toc250364383</vt:lpwstr>
      </vt:variant>
      <vt:variant>
        <vt:i4>1900599</vt:i4>
      </vt:variant>
      <vt:variant>
        <vt:i4>809</vt:i4>
      </vt:variant>
      <vt:variant>
        <vt:i4>0</vt:i4>
      </vt:variant>
      <vt:variant>
        <vt:i4>5</vt:i4>
      </vt:variant>
      <vt:variant>
        <vt:lpwstr/>
      </vt:variant>
      <vt:variant>
        <vt:lpwstr>_Toc250364382</vt:lpwstr>
      </vt:variant>
      <vt:variant>
        <vt:i4>1900599</vt:i4>
      </vt:variant>
      <vt:variant>
        <vt:i4>803</vt:i4>
      </vt:variant>
      <vt:variant>
        <vt:i4>0</vt:i4>
      </vt:variant>
      <vt:variant>
        <vt:i4>5</vt:i4>
      </vt:variant>
      <vt:variant>
        <vt:lpwstr/>
      </vt:variant>
      <vt:variant>
        <vt:lpwstr>_Toc250364381</vt:lpwstr>
      </vt:variant>
      <vt:variant>
        <vt:i4>1900599</vt:i4>
      </vt:variant>
      <vt:variant>
        <vt:i4>797</vt:i4>
      </vt:variant>
      <vt:variant>
        <vt:i4>0</vt:i4>
      </vt:variant>
      <vt:variant>
        <vt:i4>5</vt:i4>
      </vt:variant>
      <vt:variant>
        <vt:lpwstr/>
      </vt:variant>
      <vt:variant>
        <vt:lpwstr>_Toc250364380</vt:lpwstr>
      </vt:variant>
      <vt:variant>
        <vt:i4>1179703</vt:i4>
      </vt:variant>
      <vt:variant>
        <vt:i4>791</vt:i4>
      </vt:variant>
      <vt:variant>
        <vt:i4>0</vt:i4>
      </vt:variant>
      <vt:variant>
        <vt:i4>5</vt:i4>
      </vt:variant>
      <vt:variant>
        <vt:lpwstr/>
      </vt:variant>
      <vt:variant>
        <vt:lpwstr>_Toc250364379</vt:lpwstr>
      </vt:variant>
      <vt:variant>
        <vt:i4>1179703</vt:i4>
      </vt:variant>
      <vt:variant>
        <vt:i4>785</vt:i4>
      </vt:variant>
      <vt:variant>
        <vt:i4>0</vt:i4>
      </vt:variant>
      <vt:variant>
        <vt:i4>5</vt:i4>
      </vt:variant>
      <vt:variant>
        <vt:lpwstr/>
      </vt:variant>
      <vt:variant>
        <vt:lpwstr>_Toc250364378</vt:lpwstr>
      </vt:variant>
      <vt:variant>
        <vt:i4>1179703</vt:i4>
      </vt:variant>
      <vt:variant>
        <vt:i4>779</vt:i4>
      </vt:variant>
      <vt:variant>
        <vt:i4>0</vt:i4>
      </vt:variant>
      <vt:variant>
        <vt:i4>5</vt:i4>
      </vt:variant>
      <vt:variant>
        <vt:lpwstr/>
      </vt:variant>
      <vt:variant>
        <vt:lpwstr>_Toc250364377</vt:lpwstr>
      </vt:variant>
      <vt:variant>
        <vt:i4>1179703</vt:i4>
      </vt:variant>
      <vt:variant>
        <vt:i4>773</vt:i4>
      </vt:variant>
      <vt:variant>
        <vt:i4>0</vt:i4>
      </vt:variant>
      <vt:variant>
        <vt:i4>5</vt:i4>
      </vt:variant>
      <vt:variant>
        <vt:lpwstr/>
      </vt:variant>
      <vt:variant>
        <vt:lpwstr>_Toc250364376</vt:lpwstr>
      </vt:variant>
      <vt:variant>
        <vt:i4>1179703</vt:i4>
      </vt:variant>
      <vt:variant>
        <vt:i4>767</vt:i4>
      </vt:variant>
      <vt:variant>
        <vt:i4>0</vt:i4>
      </vt:variant>
      <vt:variant>
        <vt:i4>5</vt:i4>
      </vt:variant>
      <vt:variant>
        <vt:lpwstr/>
      </vt:variant>
      <vt:variant>
        <vt:lpwstr>_Toc250364375</vt:lpwstr>
      </vt:variant>
      <vt:variant>
        <vt:i4>1179703</vt:i4>
      </vt:variant>
      <vt:variant>
        <vt:i4>761</vt:i4>
      </vt:variant>
      <vt:variant>
        <vt:i4>0</vt:i4>
      </vt:variant>
      <vt:variant>
        <vt:i4>5</vt:i4>
      </vt:variant>
      <vt:variant>
        <vt:lpwstr/>
      </vt:variant>
      <vt:variant>
        <vt:lpwstr>_Toc250364374</vt:lpwstr>
      </vt:variant>
      <vt:variant>
        <vt:i4>1179703</vt:i4>
      </vt:variant>
      <vt:variant>
        <vt:i4>755</vt:i4>
      </vt:variant>
      <vt:variant>
        <vt:i4>0</vt:i4>
      </vt:variant>
      <vt:variant>
        <vt:i4>5</vt:i4>
      </vt:variant>
      <vt:variant>
        <vt:lpwstr/>
      </vt:variant>
      <vt:variant>
        <vt:lpwstr>_Toc250364373</vt:lpwstr>
      </vt:variant>
      <vt:variant>
        <vt:i4>1179703</vt:i4>
      </vt:variant>
      <vt:variant>
        <vt:i4>749</vt:i4>
      </vt:variant>
      <vt:variant>
        <vt:i4>0</vt:i4>
      </vt:variant>
      <vt:variant>
        <vt:i4>5</vt:i4>
      </vt:variant>
      <vt:variant>
        <vt:lpwstr/>
      </vt:variant>
      <vt:variant>
        <vt:lpwstr>_Toc250364372</vt:lpwstr>
      </vt:variant>
      <vt:variant>
        <vt:i4>1179703</vt:i4>
      </vt:variant>
      <vt:variant>
        <vt:i4>743</vt:i4>
      </vt:variant>
      <vt:variant>
        <vt:i4>0</vt:i4>
      </vt:variant>
      <vt:variant>
        <vt:i4>5</vt:i4>
      </vt:variant>
      <vt:variant>
        <vt:lpwstr/>
      </vt:variant>
      <vt:variant>
        <vt:lpwstr>_Toc250364371</vt:lpwstr>
      </vt:variant>
      <vt:variant>
        <vt:i4>1179703</vt:i4>
      </vt:variant>
      <vt:variant>
        <vt:i4>737</vt:i4>
      </vt:variant>
      <vt:variant>
        <vt:i4>0</vt:i4>
      </vt:variant>
      <vt:variant>
        <vt:i4>5</vt:i4>
      </vt:variant>
      <vt:variant>
        <vt:lpwstr/>
      </vt:variant>
      <vt:variant>
        <vt:lpwstr>_Toc250364370</vt:lpwstr>
      </vt:variant>
      <vt:variant>
        <vt:i4>1245239</vt:i4>
      </vt:variant>
      <vt:variant>
        <vt:i4>731</vt:i4>
      </vt:variant>
      <vt:variant>
        <vt:i4>0</vt:i4>
      </vt:variant>
      <vt:variant>
        <vt:i4>5</vt:i4>
      </vt:variant>
      <vt:variant>
        <vt:lpwstr/>
      </vt:variant>
      <vt:variant>
        <vt:lpwstr>_Toc250364369</vt:lpwstr>
      </vt:variant>
      <vt:variant>
        <vt:i4>1245239</vt:i4>
      </vt:variant>
      <vt:variant>
        <vt:i4>725</vt:i4>
      </vt:variant>
      <vt:variant>
        <vt:i4>0</vt:i4>
      </vt:variant>
      <vt:variant>
        <vt:i4>5</vt:i4>
      </vt:variant>
      <vt:variant>
        <vt:lpwstr/>
      </vt:variant>
      <vt:variant>
        <vt:lpwstr>_Toc250364368</vt:lpwstr>
      </vt:variant>
      <vt:variant>
        <vt:i4>1245239</vt:i4>
      </vt:variant>
      <vt:variant>
        <vt:i4>719</vt:i4>
      </vt:variant>
      <vt:variant>
        <vt:i4>0</vt:i4>
      </vt:variant>
      <vt:variant>
        <vt:i4>5</vt:i4>
      </vt:variant>
      <vt:variant>
        <vt:lpwstr/>
      </vt:variant>
      <vt:variant>
        <vt:lpwstr>_Toc250364367</vt:lpwstr>
      </vt:variant>
      <vt:variant>
        <vt:i4>1245239</vt:i4>
      </vt:variant>
      <vt:variant>
        <vt:i4>713</vt:i4>
      </vt:variant>
      <vt:variant>
        <vt:i4>0</vt:i4>
      </vt:variant>
      <vt:variant>
        <vt:i4>5</vt:i4>
      </vt:variant>
      <vt:variant>
        <vt:lpwstr/>
      </vt:variant>
      <vt:variant>
        <vt:lpwstr>_Toc250364366</vt:lpwstr>
      </vt:variant>
      <vt:variant>
        <vt:i4>1245239</vt:i4>
      </vt:variant>
      <vt:variant>
        <vt:i4>707</vt:i4>
      </vt:variant>
      <vt:variant>
        <vt:i4>0</vt:i4>
      </vt:variant>
      <vt:variant>
        <vt:i4>5</vt:i4>
      </vt:variant>
      <vt:variant>
        <vt:lpwstr/>
      </vt:variant>
      <vt:variant>
        <vt:lpwstr>_Toc250364365</vt:lpwstr>
      </vt:variant>
      <vt:variant>
        <vt:i4>1245239</vt:i4>
      </vt:variant>
      <vt:variant>
        <vt:i4>701</vt:i4>
      </vt:variant>
      <vt:variant>
        <vt:i4>0</vt:i4>
      </vt:variant>
      <vt:variant>
        <vt:i4>5</vt:i4>
      </vt:variant>
      <vt:variant>
        <vt:lpwstr/>
      </vt:variant>
      <vt:variant>
        <vt:lpwstr>_Toc250364364</vt:lpwstr>
      </vt:variant>
      <vt:variant>
        <vt:i4>1245239</vt:i4>
      </vt:variant>
      <vt:variant>
        <vt:i4>695</vt:i4>
      </vt:variant>
      <vt:variant>
        <vt:i4>0</vt:i4>
      </vt:variant>
      <vt:variant>
        <vt:i4>5</vt:i4>
      </vt:variant>
      <vt:variant>
        <vt:lpwstr/>
      </vt:variant>
      <vt:variant>
        <vt:lpwstr>_Toc250364363</vt:lpwstr>
      </vt:variant>
      <vt:variant>
        <vt:i4>1245239</vt:i4>
      </vt:variant>
      <vt:variant>
        <vt:i4>689</vt:i4>
      </vt:variant>
      <vt:variant>
        <vt:i4>0</vt:i4>
      </vt:variant>
      <vt:variant>
        <vt:i4>5</vt:i4>
      </vt:variant>
      <vt:variant>
        <vt:lpwstr/>
      </vt:variant>
      <vt:variant>
        <vt:lpwstr>_Toc250364362</vt:lpwstr>
      </vt:variant>
      <vt:variant>
        <vt:i4>1245239</vt:i4>
      </vt:variant>
      <vt:variant>
        <vt:i4>683</vt:i4>
      </vt:variant>
      <vt:variant>
        <vt:i4>0</vt:i4>
      </vt:variant>
      <vt:variant>
        <vt:i4>5</vt:i4>
      </vt:variant>
      <vt:variant>
        <vt:lpwstr/>
      </vt:variant>
      <vt:variant>
        <vt:lpwstr>_Toc250364361</vt:lpwstr>
      </vt:variant>
      <vt:variant>
        <vt:i4>1245239</vt:i4>
      </vt:variant>
      <vt:variant>
        <vt:i4>677</vt:i4>
      </vt:variant>
      <vt:variant>
        <vt:i4>0</vt:i4>
      </vt:variant>
      <vt:variant>
        <vt:i4>5</vt:i4>
      </vt:variant>
      <vt:variant>
        <vt:lpwstr/>
      </vt:variant>
      <vt:variant>
        <vt:lpwstr>_Toc250364360</vt:lpwstr>
      </vt:variant>
      <vt:variant>
        <vt:i4>1048631</vt:i4>
      </vt:variant>
      <vt:variant>
        <vt:i4>671</vt:i4>
      </vt:variant>
      <vt:variant>
        <vt:i4>0</vt:i4>
      </vt:variant>
      <vt:variant>
        <vt:i4>5</vt:i4>
      </vt:variant>
      <vt:variant>
        <vt:lpwstr/>
      </vt:variant>
      <vt:variant>
        <vt:lpwstr>_Toc250364359</vt:lpwstr>
      </vt:variant>
      <vt:variant>
        <vt:i4>1048631</vt:i4>
      </vt:variant>
      <vt:variant>
        <vt:i4>665</vt:i4>
      </vt:variant>
      <vt:variant>
        <vt:i4>0</vt:i4>
      </vt:variant>
      <vt:variant>
        <vt:i4>5</vt:i4>
      </vt:variant>
      <vt:variant>
        <vt:lpwstr/>
      </vt:variant>
      <vt:variant>
        <vt:lpwstr>_Toc250364358</vt:lpwstr>
      </vt:variant>
      <vt:variant>
        <vt:i4>1048631</vt:i4>
      </vt:variant>
      <vt:variant>
        <vt:i4>659</vt:i4>
      </vt:variant>
      <vt:variant>
        <vt:i4>0</vt:i4>
      </vt:variant>
      <vt:variant>
        <vt:i4>5</vt:i4>
      </vt:variant>
      <vt:variant>
        <vt:lpwstr/>
      </vt:variant>
      <vt:variant>
        <vt:lpwstr>_Toc250364357</vt:lpwstr>
      </vt:variant>
      <vt:variant>
        <vt:i4>1048631</vt:i4>
      </vt:variant>
      <vt:variant>
        <vt:i4>653</vt:i4>
      </vt:variant>
      <vt:variant>
        <vt:i4>0</vt:i4>
      </vt:variant>
      <vt:variant>
        <vt:i4>5</vt:i4>
      </vt:variant>
      <vt:variant>
        <vt:lpwstr/>
      </vt:variant>
      <vt:variant>
        <vt:lpwstr>_Toc250364356</vt:lpwstr>
      </vt:variant>
      <vt:variant>
        <vt:i4>1048631</vt:i4>
      </vt:variant>
      <vt:variant>
        <vt:i4>647</vt:i4>
      </vt:variant>
      <vt:variant>
        <vt:i4>0</vt:i4>
      </vt:variant>
      <vt:variant>
        <vt:i4>5</vt:i4>
      </vt:variant>
      <vt:variant>
        <vt:lpwstr/>
      </vt:variant>
      <vt:variant>
        <vt:lpwstr>_Toc250364355</vt:lpwstr>
      </vt:variant>
      <vt:variant>
        <vt:i4>1048631</vt:i4>
      </vt:variant>
      <vt:variant>
        <vt:i4>641</vt:i4>
      </vt:variant>
      <vt:variant>
        <vt:i4>0</vt:i4>
      </vt:variant>
      <vt:variant>
        <vt:i4>5</vt:i4>
      </vt:variant>
      <vt:variant>
        <vt:lpwstr/>
      </vt:variant>
      <vt:variant>
        <vt:lpwstr>_Toc250364354</vt:lpwstr>
      </vt:variant>
      <vt:variant>
        <vt:i4>1048631</vt:i4>
      </vt:variant>
      <vt:variant>
        <vt:i4>635</vt:i4>
      </vt:variant>
      <vt:variant>
        <vt:i4>0</vt:i4>
      </vt:variant>
      <vt:variant>
        <vt:i4>5</vt:i4>
      </vt:variant>
      <vt:variant>
        <vt:lpwstr/>
      </vt:variant>
      <vt:variant>
        <vt:lpwstr>_Toc250364353</vt:lpwstr>
      </vt:variant>
      <vt:variant>
        <vt:i4>1048631</vt:i4>
      </vt:variant>
      <vt:variant>
        <vt:i4>629</vt:i4>
      </vt:variant>
      <vt:variant>
        <vt:i4>0</vt:i4>
      </vt:variant>
      <vt:variant>
        <vt:i4>5</vt:i4>
      </vt:variant>
      <vt:variant>
        <vt:lpwstr/>
      </vt:variant>
      <vt:variant>
        <vt:lpwstr>_Toc250364352</vt:lpwstr>
      </vt:variant>
      <vt:variant>
        <vt:i4>1048631</vt:i4>
      </vt:variant>
      <vt:variant>
        <vt:i4>623</vt:i4>
      </vt:variant>
      <vt:variant>
        <vt:i4>0</vt:i4>
      </vt:variant>
      <vt:variant>
        <vt:i4>5</vt:i4>
      </vt:variant>
      <vt:variant>
        <vt:lpwstr/>
      </vt:variant>
      <vt:variant>
        <vt:lpwstr>_Toc250364351</vt:lpwstr>
      </vt:variant>
      <vt:variant>
        <vt:i4>1048631</vt:i4>
      </vt:variant>
      <vt:variant>
        <vt:i4>617</vt:i4>
      </vt:variant>
      <vt:variant>
        <vt:i4>0</vt:i4>
      </vt:variant>
      <vt:variant>
        <vt:i4>5</vt:i4>
      </vt:variant>
      <vt:variant>
        <vt:lpwstr/>
      </vt:variant>
      <vt:variant>
        <vt:lpwstr>_Toc250364350</vt:lpwstr>
      </vt:variant>
      <vt:variant>
        <vt:i4>1114167</vt:i4>
      </vt:variant>
      <vt:variant>
        <vt:i4>611</vt:i4>
      </vt:variant>
      <vt:variant>
        <vt:i4>0</vt:i4>
      </vt:variant>
      <vt:variant>
        <vt:i4>5</vt:i4>
      </vt:variant>
      <vt:variant>
        <vt:lpwstr/>
      </vt:variant>
      <vt:variant>
        <vt:lpwstr>_Toc250364349</vt:lpwstr>
      </vt:variant>
      <vt:variant>
        <vt:i4>1114167</vt:i4>
      </vt:variant>
      <vt:variant>
        <vt:i4>605</vt:i4>
      </vt:variant>
      <vt:variant>
        <vt:i4>0</vt:i4>
      </vt:variant>
      <vt:variant>
        <vt:i4>5</vt:i4>
      </vt:variant>
      <vt:variant>
        <vt:lpwstr/>
      </vt:variant>
      <vt:variant>
        <vt:lpwstr>_Toc250364348</vt:lpwstr>
      </vt:variant>
      <vt:variant>
        <vt:i4>1114167</vt:i4>
      </vt:variant>
      <vt:variant>
        <vt:i4>599</vt:i4>
      </vt:variant>
      <vt:variant>
        <vt:i4>0</vt:i4>
      </vt:variant>
      <vt:variant>
        <vt:i4>5</vt:i4>
      </vt:variant>
      <vt:variant>
        <vt:lpwstr/>
      </vt:variant>
      <vt:variant>
        <vt:lpwstr>_Toc250364347</vt:lpwstr>
      </vt:variant>
      <vt:variant>
        <vt:i4>1114167</vt:i4>
      </vt:variant>
      <vt:variant>
        <vt:i4>593</vt:i4>
      </vt:variant>
      <vt:variant>
        <vt:i4>0</vt:i4>
      </vt:variant>
      <vt:variant>
        <vt:i4>5</vt:i4>
      </vt:variant>
      <vt:variant>
        <vt:lpwstr/>
      </vt:variant>
      <vt:variant>
        <vt:lpwstr>_Toc250364346</vt:lpwstr>
      </vt:variant>
      <vt:variant>
        <vt:i4>1114167</vt:i4>
      </vt:variant>
      <vt:variant>
        <vt:i4>587</vt:i4>
      </vt:variant>
      <vt:variant>
        <vt:i4>0</vt:i4>
      </vt:variant>
      <vt:variant>
        <vt:i4>5</vt:i4>
      </vt:variant>
      <vt:variant>
        <vt:lpwstr/>
      </vt:variant>
      <vt:variant>
        <vt:lpwstr>_Toc250364345</vt:lpwstr>
      </vt:variant>
      <vt:variant>
        <vt:i4>1114167</vt:i4>
      </vt:variant>
      <vt:variant>
        <vt:i4>581</vt:i4>
      </vt:variant>
      <vt:variant>
        <vt:i4>0</vt:i4>
      </vt:variant>
      <vt:variant>
        <vt:i4>5</vt:i4>
      </vt:variant>
      <vt:variant>
        <vt:lpwstr/>
      </vt:variant>
      <vt:variant>
        <vt:lpwstr>_Toc250364344</vt:lpwstr>
      </vt:variant>
      <vt:variant>
        <vt:i4>1114167</vt:i4>
      </vt:variant>
      <vt:variant>
        <vt:i4>575</vt:i4>
      </vt:variant>
      <vt:variant>
        <vt:i4>0</vt:i4>
      </vt:variant>
      <vt:variant>
        <vt:i4>5</vt:i4>
      </vt:variant>
      <vt:variant>
        <vt:lpwstr/>
      </vt:variant>
      <vt:variant>
        <vt:lpwstr>_Toc250364343</vt:lpwstr>
      </vt:variant>
      <vt:variant>
        <vt:i4>1114167</vt:i4>
      </vt:variant>
      <vt:variant>
        <vt:i4>569</vt:i4>
      </vt:variant>
      <vt:variant>
        <vt:i4>0</vt:i4>
      </vt:variant>
      <vt:variant>
        <vt:i4>5</vt:i4>
      </vt:variant>
      <vt:variant>
        <vt:lpwstr/>
      </vt:variant>
      <vt:variant>
        <vt:lpwstr>_Toc250364342</vt:lpwstr>
      </vt:variant>
      <vt:variant>
        <vt:i4>1114167</vt:i4>
      </vt:variant>
      <vt:variant>
        <vt:i4>563</vt:i4>
      </vt:variant>
      <vt:variant>
        <vt:i4>0</vt:i4>
      </vt:variant>
      <vt:variant>
        <vt:i4>5</vt:i4>
      </vt:variant>
      <vt:variant>
        <vt:lpwstr/>
      </vt:variant>
      <vt:variant>
        <vt:lpwstr>_Toc250364341</vt:lpwstr>
      </vt:variant>
      <vt:variant>
        <vt:i4>1114167</vt:i4>
      </vt:variant>
      <vt:variant>
        <vt:i4>557</vt:i4>
      </vt:variant>
      <vt:variant>
        <vt:i4>0</vt:i4>
      </vt:variant>
      <vt:variant>
        <vt:i4>5</vt:i4>
      </vt:variant>
      <vt:variant>
        <vt:lpwstr/>
      </vt:variant>
      <vt:variant>
        <vt:lpwstr>_Toc250364340</vt:lpwstr>
      </vt:variant>
      <vt:variant>
        <vt:i4>1441847</vt:i4>
      </vt:variant>
      <vt:variant>
        <vt:i4>551</vt:i4>
      </vt:variant>
      <vt:variant>
        <vt:i4>0</vt:i4>
      </vt:variant>
      <vt:variant>
        <vt:i4>5</vt:i4>
      </vt:variant>
      <vt:variant>
        <vt:lpwstr/>
      </vt:variant>
      <vt:variant>
        <vt:lpwstr>_Toc250364339</vt:lpwstr>
      </vt:variant>
      <vt:variant>
        <vt:i4>1441847</vt:i4>
      </vt:variant>
      <vt:variant>
        <vt:i4>545</vt:i4>
      </vt:variant>
      <vt:variant>
        <vt:i4>0</vt:i4>
      </vt:variant>
      <vt:variant>
        <vt:i4>5</vt:i4>
      </vt:variant>
      <vt:variant>
        <vt:lpwstr/>
      </vt:variant>
      <vt:variant>
        <vt:lpwstr>_Toc250364338</vt:lpwstr>
      </vt:variant>
      <vt:variant>
        <vt:i4>1441847</vt:i4>
      </vt:variant>
      <vt:variant>
        <vt:i4>539</vt:i4>
      </vt:variant>
      <vt:variant>
        <vt:i4>0</vt:i4>
      </vt:variant>
      <vt:variant>
        <vt:i4>5</vt:i4>
      </vt:variant>
      <vt:variant>
        <vt:lpwstr/>
      </vt:variant>
      <vt:variant>
        <vt:lpwstr>_Toc250364337</vt:lpwstr>
      </vt:variant>
      <vt:variant>
        <vt:i4>1441847</vt:i4>
      </vt:variant>
      <vt:variant>
        <vt:i4>533</vt:i4>
      </vt:variant>
      <vt:variant>
        <vt:i4>0</vt:i4>
      </vt:variant>
      <vt:variant>
        <vt:i4>5</vt:i4>
      </vt:variant>
      <vt:variant>
        <vt:lpwstr/>
      </vt:variant>
      <vt:variant>
        <vt:lpwstr>_Toc250364336</vt:lpwstr>
      </vt:variant>
      <vt:variant>
        <vt:i4>1441847</vt:i4>
      </vt:variant>
      <vt:variant>
        <vt:i4>527</vt:i4>
      </vt:variant>
      <vt:variant>
        <vt:i4>0</vt:i4>
      </vt:variant>
      <vt:variant>
        <vt:i4>5</vt:i4>
      </vt:variant>
      <vt:variant>
        <vt:lpwstr/>
      </vt:variant>
      <vt:variant>
        <vt:lpwstr>_Toc250364335</vt:lpwstr>
      </vt:variant>
      <vt:variant>
        <vt:i4>1441847</vt:i4>
      </vt:variant>
      <vt:variant>
        <vt:i4>521</vt:i4>
      </vt:variant>
      <vt:variant>
        <vt:i4>0</vt:i4>
      </vt:variant>
      <vt:variant>
        <vt:i4>5</vt:i4>
      </vt:variant>
      <vt:variant>
        <vt:lpwstr/>
      </vt:variant>
      <vt:variant>
        <vt:lpwstr>_Toc250364334</vt:lpwstr>
      </vt:variant>
      <vt:variant>
        <vt:i4>1441847</vt:i4>
      </vt:variant>
      <vt:variant>
        <vt:i4>515</vt:i4>
      </vt:variant>
      <vt:variant>
        <vt:i4>0</vt:i4>
      </vt:variant>
      <vt:variant>
        <vt:i4>5</vt:i4>
      </vt:variant>
      <vt:variant>
        <vt:lpwstr/>
      </vt:variant>
      <vt:variant>
        <vt:lpwstr>_Toc250364333</vt:lpwstr>
      </vt:variant>
      <vt:variant>
        <vt:i4>1441847</vt:i4>
      </vt:variant>
      <vt:variant>
        <vt:i4>509</vt:i4>
      </vt:variant>
      <vt:variant>
        <vt:i4>0</vt:i4>
      </vt:variant>
      <vt:variant>
        <vt:i4>5</vt:i4>
      </vt:variant>
      <vt:variant>
        <vt:lpwstr/>
      </vt:variant>
      <vt:variant>
        <vt:lpwstr>_Toc250364332</vt:lpwstr>
      </vt:variant>
      <vt:variant>
        <vt:i4>1441847</vt:i4>
      </vt:variant>
      <vt:variant>
        <vt:i4>503</vt:i4>
      </vt:variant>
      <vt:variant>
        <vt:i4>0</vt:i4>
      </vt:variant>
      <vt:variant>
        <vt:i4>5</vt:i4>
      </vt:variant>
      <vt:variant>
        <vt:lpwstr/>
      </vt:variant>
      <vt:variant>
        <vt:lpwstr>_Toc250364331</vt:lpwstr>
      </vt:variant>
      <vt:variant>
        <vt:i4>1441847</vt:i4>
      </vt:variant>
      <vt:variant>
        <vt:i4>497</vt:i4>
      </vt:variant>
      <vt:variant>
        <vt:i4>0</vt:i4>
      </vt:variant>
      <vt:variant>
        <vt:i4>5</vt:i4>
      </vt:variant>
      <vt:variant>
        <vt:lpwstr/>
      </vt:variant>
      <vt:variant>
        <vt:lpwstr>_Toc250364330</vt:lpwstr>
      </vt:variant>
      <vt:variant>
        <vt:i4>1507383</vt:i4>
      </vt:variant>
      <vt:variant>
        <vt:i4>491</vt:i4>
      </vt:variant>
      <vt:variant>
        <vt:i4>0</vt:i4>
      </vt:variant>
      <vt:variant>
        <vt:i4>5</vt:i4>
      </vt:variant>
      <vt:variant>
        <vt:lpwstr/>
      </vt:variant>
      <vt:variant>
        <vt:lpwstr>_Toc250364329</vt:lpwstr>
      </vt:variant>
      <vt:variant>
        <vt:i4>1507383</vt:i4>
      </vt:variant>
      <vt:variant>
        <vt:i4>485</vt:i4>
      </vt:variant>
      <vt:variant>
        <vt:i4>0</vt:i4>
      </vt:variant>
      <vt:variant>
        <vt:i4>5</vt:i4>
      </vt:variant>
      <vt:variant>
        <vt:lpwstr/>
      </vt:variant>
      <vt:variant>
        <vt:lpwstr>_Toc250364328</vt:lpwstr>
      </vt:variant>
      <vt:variant>
        <vt:i4>1507383</vt:i4>
      </vt:variant>
      <vt:variant>
        <vt:i4>479</vt:i4>
      </vt:variant>
      <vt:variant>
        <vt:i4>0</vt:i4>
      </vt:variant>
      <vt:variant>
        <vt:i4>5</vt:i4>
      </vt:variant>
      <vt:variant>
        <vt:lpwstr/>
      </vt:variant>
      <vt:variant>
        <vt:lpwstr>_Toc250364327</vt:lpwstr>
      </vt:variant>
      <vt:variant>
        <vt:i4>1507383</vt:i4>
      </vt:variant>
      <vt:variant>
        <vt:i4>473</vt:i4>
      </vt:variant>
      <vt:variant>
        <vt:i4>0</vt:i4>
      </vt:variant>
      <vt:variant>
        <vt:i4>5</vt:i4>
      </vt:variant>
      <vt:variant>
        <vt:lpwstr/>
      </vt:variant>
      <vt:variant>
        <vt:lpwstr>_Toc250364326</vt:lpwstr>
      </vt:variant>
      <vt:variant>
        <vt:i4>1507383</vt:i4>
      </vt:variant>
      <vt:variant>
        <vt:i4>467</vt:i4>
      </vt:variant>
      <vt:variant>
        <vt:i4>0</vt:i4>
      </vt:variant>
      <vt:variant>
        <vt:i4>5</vt:i4>
      </vt:variant>
      <vt:variant>
        <vt:lpwstr/>
      </vt:variant>
      <vt:variant>
        <vt:lpwstr>_Toc250364325</vt:lpwstr>
      </vt:variant>
      <vt:variant>
        <vt:i4>1507383</vt:i4>
      </vt:variant>
      <vt:variant>
        <vt:i4>461</vt:i4>
      </vt:variant>
      <vt:variant>
        <vt:i4>0</vt:i4>
      </vt:variant>
      <vt:variant>
        <vt:i4>5</vt:i4>
      </vt:variant>
      <vt:variant>
        <vt:lpwstr/>
      </vt:variant>
      <vt:variant>
        <vt:lpwstr>_Toc250364324</vt:lpwstr>
      </vt:variant>
      <vt:variant>
        <vt:i4>1507383</vt:i4>
      </vt:variant>
      <vt:variant>
        <vt:i4>455</vt:i4>
      </vt:variant>
      <vt:variant>
        <vt:i4>0</vt:i4>
      </vt:variant>
      <vt:variant>
        <vt:i4>5</vt:i4>
      </vt:variant>
      <vt:variant>
        <vt:lpwstr/>
      </vt:variant>
      <vt:variant>
        <vt:lpwstr>_Toc250364323</vt:lpwstr>
      </vt:variant>
      <vt:variant>
        <vt:i4>1507383</vt:i4>
      </vt:variant>
      <vt:variant>
        <vt:i4>449</vt:i4>
      </vt:variant>
      <vt:variant>
        <vt:i4>0</vt:i4>
      </vt:variant>
      <vt:variant>
        <vt:i4>5</vt:i4>
      </vt:variant>
      <vt:variant>
        <vt:lpwstr/>
      </vt:variant>
      <vt:variant>
        <vt:lpwstr>_Toc250364322</vt:lpwstr>
      </vt:variant>
      <vt:variant>
        <vt:i4>1507383</vt:i4>
      </vt:variant>
      <vt:variant>
        <vt:i4>443</vt:i4>
      </vt:variant>
      <vt:variant>
        <vt:i4>0</vt:i4>
      </vt:variant>
      <vt:variant>
        <vt:i4>5</vt:i4>
      </vt:variant>
      <vt:variant>
        <vt:lpwstr/>
      </vt:variant>
      <vt:variant>
        <vt:lpwstr>_Toc250364321</vt:lpwstr>
      </vt:variant>
      <vt:variant>
        <vt:i4>1507383</vt:i4>
      </vt:variant>
      <vt:variant>
        <vt:i4>437</vt:i4>
      </vt:variant>
      <vt:variant>
        <vt:i4>0</vt:i4>
      </vt:variant>
      <vt:variant>
        <vt:i4>5</vt:i4>
      </vt:variant>
      <vt:variant>
        <vt:lpwstr/>
      </vt:variant>
      <vt:variant>
        <vt:lpwstr>_Toc250364320</vt:lpwstr>
      </vt:variant>
      <vt:variant>
        <vt:i4>1310775</vt:i4>
      </vt:variant>
      <vt:variant>
        <vt:i4>431</vt:i4>
      </vt:variant>
      <vt:variant>
        <vt:i4>0</vt:i4>
      </vt:variant>
      <vt:variant>
        <vt:i4>5</vt:i4>
      </vt:variant>
      <vt:variant>
        <vt:lpwstr/>
      </vt:variant>
      <vt:variant>
        <vt:lpwstr>_Toc250364319</vt:lpwstr>
      </vt:variant>
      <vt:variant>
        <vt:i4>1310775</vt:i4>
      </vt:variant>
      <vt:variant>
        <vt:i4>425</vt:i4>
      </vt:variant>
      <vt:variant>
        <vt:i4>0</vt:i4>
      </vt:variant>
      <vt:variant>
        <vt:i4>5</vt:i4>
      </vt:variant>
      <vt:variant>
        <vt:lpwstr/>
      </vt:variant>
      <vt:variant>
        <vt:lpwstr>_Toc250364318</vt:lpwstr>
      </vt:variant>
      <vt:variant>
        <vt:i4>1310775</vt:i4>
      </vt:variant>
      <vt:variant>
        <vt:i4>419</vt:i4>
      </vt:variant>
      <vt:variant>
        <vt:i4>0</vt:i4>
      </vt:variant>
      <vt:variant>
        <vt:i4>5</vt:i4>
      </vt:variant>
      <vt:variant>
        <vt:lpwstr/>
      </vt:variant>
      <vt:variant>
        <vt:lpwstr>_Toc250364317</vt:lpwstr>
      </vt:variant>
      <vt:variant>
        <vt:i4>1310775</vt:i4>
      </vt:variant>
      <vt:variant>
        <vt:i4>413</vt:i4>
      </vt:variant>
      <vt:variant>
        <vt:i4>0</vt:i4>
      </vt:variant>
      <vt:variant>
        <vt:i4>5</vt:i4>
      </vt:variant>
      <vt:variant>
        <vt:lpwstr/>
      </vt:variant>
      <vt:variant>
        <vt:lpwstr>_Toc250364316</vt:lpwstr>
      </vt:variant>
      <vt:variant>
        <vt:i4>1310775</vt:i4>
      </vt:variant>
      <vt:variant>
        <vt:i4>407</vt:i4>
      </vt:variant>
      <vt:variant>
        <vt:i4>0</vt:i4>
      </vt:variant>
      <vt:variant>
        <vt:i4>5</vt:i4>
      </vt:variant>
      <vt:variant>
        <vt:lpwstr/>
      </vt:variant>
      <vt:variant>
        <vt:lpwstr>_Toc250364315</vt:lpwstr>
      </vt:variant>
      <vt:variant>
        <vt:i4>1310775</vt:i4>
      </vt:variant>
      <vt:variant>
        <vt:i4>401</vt:i4>
      </vt:variant>
      <vt:variant>
        <vt:i4>0</vt:i4>
      </vt:variant>
      <vt:variant>
        <vt:i4>5</vt:i4>
      </vt:variant>
      <vt:variant>
        <vt:lpwstr/>
      </vt:variant>
      <vt:variant>
        <vt:lpwstr>_Toc250364314</vt:lpwstr>
      </vt:variant>
      <vt:variant>
        <vt:i4>1310775</vt:i4>
      </vt:variant>
      <vt:variant>
        <vt:i4>395</vt:i4>
      </vt:variant>
      <vt:variant>
        <vt:i4>0</vt:i4>
      </vt:variant>
      <vt:variant>
        <vt:i4>5</vt:i4>
      </vt:variant>
      <vt:variant>
        <vt:lpwstr/>
      </vt:variant>
      <vt:variant>
        <vt:lpwstr>_Toc250364313</vt:lpwstr>
      </vt:variant>
      <vt:variant>
        <vt:i4>1310775</vt:i4>
      </vt:variant>
      <vt:variant>
        <vt:i4>389</vt:i4>
      </vt:variant>
      <vt:variant>
        <vt:i4>0</vt:i4>
      </vt:variant>
      <vt:variant>
        <vt:i4>5</vt:i4>
      </vt:variant>
      <vt:variant>
        <vt:lpwstr/>
      </vt:variant>
      <vt:variant>
        <vt:lpwstr>_Toc250364312</vt:lpwstr>
      </vt:variant>
      <vt:variant>
        <vt:i4>1310775</vt:i4>
      </vt:variant>
      <vt:variant>
        <vt:i4>383</vt:i4>
      </vt:variant>
      <vt:variant>
        <vt:i4>0</vt:i4>
      </vt:variant>
      <vt:variant>
        <vt:i4>5</vt:i4>
      </vt:variant>
      <vt:variant>
        <vt:lpwstr/>
      </vt:variant>
      <vt:variant>
        <vt:lpwstr>_Toc250364311</vt:lpwstr>
      </vt:variant>
      <vt:variant>
        <vt:i4>1310775</vt:i4>
      </vt:variant>
      <vt:variant>
        <vt:i4>377</vt:i4>
      </vt:variant>
      <vt:variant>
        <vt:i4>0</vt:i4>
      </vt:variant>
      <vt:variant>
        <vt:i4>5</vt:i4>
      </vt:variant>
      <vt:variant>
        <vt:lpwstr/>
      </vt:variant>
      <vt:variant>
        <vt:lpwstr>_Toc250364310</vt:lpwstr>
      </vt:variant>
      <vt:variant>
        <vt:i4>1376311</vt:i4>
      </vt:variant>
      <vt:variant>
        <vt:i4>371</vt:i4>
      </vt:variant>
      <vt:variant>
        <vt:i4>0</vt:i4>
      </vt:variant>
      <vt:variant>
        <vt:i4>5</vt:i4>
      </vt:variant>
      <vt:variant>
        <vt:lpwstr/>
      </vt:variant>
      <vt:variant>
        <vt:lpwstr>_Toc250364309</vt:lpwstr>
      </vt:variant>
      <vt:variant>
        <vt:i4>1376311</vt:i4>
      </vt:variant>
      <vt:variant>
        <vt:i4>365</vt:i4>
      </vt:variant>
      <vt:variant>
        <vt:i4>0</vt:i4>
      </vt:variant>
      <vt:variant>
        <vt:i4>5</vt:i4>
      </vt:variant>
      <vt:variant>
        <vt:lpwstr/>
      </vt:variant>
      <vt:variant>
        <vt:lpwstr>_Toc250364308</vt:lpwstr>
      </vt:variant>
      <vt:variant>
        <vt:i4>1376311</vt:i4>
      </vt:variant>
      <vt:variant>
        <vt:i4>359</vt:i4>
      </vt:variant>
      <vt:variant>
        <vt:i4>0</vt:i4>
      </vt:variant>
      <vt:variant>
        <vt:i4>5</vt:i4>
      </vt:variant>
      <vt:variant>
        <vt:lpwstr/>
      </vt:variant>
      <vt:variant>
        <vt:lpwstr>_Toc250364307</vt:lpwstr>
      </vt:variant>
      <vt:variant>
        <vt:i4>1376311</vt:i4>
      </vt:variant>
      <vt:variant>
        <vt:i4>353</vt:i4>
      </vt:variant>
      <vt:variant>
        <vt:i4>0</vt:i4>
      </vt:variant>
      <vt:variant>
        <vt:i4>5</vt:i4>
      </vt:variant>
      <vt:variant>
        <vt:lpwstr/>
      </vt:variant>
      <vt:variant>
        <vt:lpwstr>_Toc250364306</vt:lpwstr>
      </vt:variant>
      <vt:variant>
        <vt:i4>1376311</vt:i4>
      </vt:variant>
      <vt:variant>
        <vt:i4>347</vt:i4>
      </vt:variant>
      <vt:variant>
        <vt:i4>0</vt:i4>
      </vt:variant>
      <vt:variant>
        <vt:i4>5</vt:i4>
      </vt:variant>
      <vt:variant>
        <vt:lpwstr/>
      </vt:variant>
      <vt:variant>
        <vt:lpwstr>_Toc250364305</vt:lpwstr>
      </vt:variant>
      <vt:variant>
        <vt:i4>1376311</vt:i4>
      </vt:variant>
      <vt:variant>
        <vt:i4>341</vt:i4>
      </vt:variant>
      <vt:variant>
        <vt:i4>0</vt:i4>
      </vt:variant>
      <vt:variant>
        <vt:i4>5</vt:i4>
      </vt:variant>
      <vt:variant>
        <vt:lpwstr/>
      </vt:variant>
      <vt:variant>
        <vt:lpwstr>_Toc250364304</vt:lpwstr>
      </vt:variant>
      <vt:variant>
        <vt:i4>1376311</vt:i4>
      </vt:variant>
      <vt:variant>
        <vt:i4>335</vt:i4>
      </vt:variant>
      <vt:variant>
        <vt:i4>0</vt:i4>
      </vt:variant>
      <vt:variant>
        <vt:i4>5</vt:i4>
      </vt:variant>
      <vt:variant>
        <vt:lpwstr/>
      </vt:variant>
      <vt:variant>
        <vt:lpwstr>_Toc250364303</vt:lpwstr>
      </vt:variant>
      <vt:variant>
        <vt:i4>1376311</vt:i4>
      </vt:variant>
      <vt:variant>
        <vt:i4>329</vt:i4>
      </vt:variant>
      <vt:variant>
        <vt:i4>0</vt:i4>
      </vt:variant>
      <vt:variant>
        <vt:i4>5</vt:i4>
      </vt:variant>
      <vt:variant>
        <vt:lpwstr/>
      </vt:variant>
      <vt:variant>
        <vt:lpwstr>_Toc250364302</vt:lpwstr>
      </vt:variant>
      <vt:variant>
        <vt:i4>1376311</vt:i4>
      </vt:variant>
      <vt:variant>
        <vt:i4>323</vt:i4>
      </vt:variant>
      <vt:variant>
        <vt:i4>0</vt:i4>
      </vt:variant>
      <vt:variant>
        <vt:i4>5</vt:i4>
      </vt:variant>
      <vt:variant>
        <vt:lpwstr/>
      </vt:variant>
      <vt:variant>
        <vt:lpwstr>_Toc250364301</vt:lpwstr>
      </vt:variant>
      <vt:variant>
        <vt:i4>1376311</vt:i4>
      </vt:variant>
      <vt:variant>
        <vt:i4>317</vt:i4>
      </vt:variant>
      <vt:variant>
        <vt:i4>0</vt:i4>
      </vt:variant>
      <vt:variant>
        <vt:i4>5</vt:i4>
      </vt:variant>
      <vt:variant>
        <vt:lpwstr/>
      </vt:variant>
      <vt:variant>
        <vt:lpwstr>_Toc250364300</vt:lpwstr>
      </vt:variant>
      <vt:variant>
        <vt:i4>1835062</vt:i4>
      </vt:variant>
      <vt:variant>
        <vt:i4>311</vt:i4>
      </vt:variant>
      <vt:variant>
        <vt:i4>0</vt:i4>
      </vt:variant>
      <vt:variant>
        <vt:i4>5</vt:i4>
      </vt:variant>
      <vt:variant>
        <vt:lpwstr/>
      </vt:variant>
      <vt:variant>
        <vt:lpwstr>_Toc250364299</vt:lpwstr>
      </vt:variant>
      <vt:variant>
        <vt:i4>1835062</vt:i4>
      </vt:variant>
      <vt:variant>
        <vt:i4>305</vt:i4>
      </vt:variant>
      <vt:variant>
        <vt:i4>0</vt:i4>
      </vt:variant>
      <vt:variant>
        <vt:i4>5</vt:i4>
      </vt:variant>
      <vt:variant>
        <vt:lpwstr/>
      </vt:variant>
      <vt:variant>
        <vt:lpwstr>_Toc250364298</vt:lpwstr>
      </vt:variant>
      <vt:variant>
        <vt:i4>1835062</vt:i4>
      </vt:variant>
      <vt:variant>
        <vt:i4>299</vt:i4>
      </vt:variant>
      <vt:variant>
        <vt:i4>0</vt:i4>
      </vt:variant>
      <vt:variant>
        <vt:i4>5</vt:i4>
      </vt:variant>
      <vt:variant>
        <vt:lpwstr/>
      </vt:variant>
      <vt:variant>
        <vt:lpwstr>_Toc250364297</vt:lpwstr>
      </vt:variant>
      <vt:variant>
        <vt:i4>1835062</vt:i4>
      </vt:variant>
      <vt:variant>
        <vt:i4>293</vt:i4>
      </vt:variant>
      <vt:variant>
        <vt:i4>0</vt:i4>
      </vt:variant>
      <vt:variant>
        <vt:i4>5</vt:i4>
      </vt:variant>
      <vt:variant>
        <vt:lpwstr/>
      </vt:variant>
      <vt:variant>
        <vt:lpwstr>_Toc250364296</vt:lpwstr>
      </vt:variant>
      <vt:variant>
        <vt:i4>1835062</vt:i4>
      </vt:variant>
      <vt:variant>
        <vt:i4>287</vt:i4>
      </vt:variant>
      <vt:variant>
        <vt:i4>0</vt:i4>
      </vt:variant>
      <vt:variant>
        <vt:i4>5</vt:i4>
      </vt:variant>
      <vt:variant>
        <vt:lpwstr/>
      </vt:variant>
      <vt:variant>
        <vt:lpwstr>_Toc250364295</vt:lpwstr>
      </vt:variant>
      <vt:variant>
        <vt:i4>1835062</vt:i4>
      </vt:variant>
      <vt:variant>
        <vt:i4>281</vt:i4>
      </vt:variant>
      <vt:variant>
        <vt:i4>0</vt:i4>
      </vt:variant>
      <vt:variant>
        <vt:i4>5</vt:i4>
      </vt:variant>
      <vt:variant>
        <vt:lpwstr/>
      </vt:variant>
      <vt:variant>
        <vt:lpwstr>_Toc250364294</vt:lpwstr>
      </vt:variant>
      <vt:variant>
        <vt:i4>1835062</vt:i4>
      </vt:variant>
      <vt:variant>
        <vt:i4>275</vt:i4>
      </vt:variant>
      <vt:variant>
        <vt:i4>0</vt:i4>
      </vt:variant>
      <vt:variant>
        <vt:i4>5</vt:i4>
      </vt:variant>
      <vt:variant>
        <vt:lpwstr/>
      </vt:variant>
      <vt:variant>
        <vt:lpwstr>_Toc250364293</vt:lpwstr>
      </vt:variant>
      <vt:variant>
        <vt:i4>1835062</vt:i4>
      </vt:variant>
      <vt:variant>
        <vt:i4>269</vt:i4>
      </vt:variant>
      <vt:variant>
        <vt:i4>0</vt:i4>
      </vt:variant>
      <vt:variant>
        <vt:i4>5</vt:i4>
      </vt:variant>
      <vt:variant>
        <vt:lpwstr/>
      </vt:variant>
      <vt:variant>
        <vt:lpwstr>_Toc250364292</vt:lpwstr>
      </vt:variant>
      <vt:variant>
        <vt:i4>1835062</vt:i4>
      </vt:variant>
      <vt:variant>
        <vt:i4>263</vt:i4>
      </vt:variant>
      <vt:variant>
        <vt:i4>0</vt:i4>
      </vt:variant>
      <vt:variant>
        <vt:i4>5</vt:i4>
      </vt:variant>
      <vt:variant>
        <vt:lpwstr/>
      </vt:variant>
      <vt:variant>
        <vt:lpwstr>_Toc250364291</vt:lpwstr>
      </vt:variant>
      <vt:variant>
        <vt:i4>1835062</vt:i4>
      </vt:variant>
      <vt:variant>
        <vt:i4>257</vt:i4>
      </vt:variant>
      <vt:variant>
        <vt:i4>0</vt:i4>
      </vt:variant>
      <vt:variant>
        <vt:i4>5</vt:i4>
      </vt:variant>
      <vt:variant>
        <vt:lpwstr/>
      </vt:variant>
      <vt:variant>
        <vt:lpwstr>_Toc250364290</vt:lpwstr>
      </vt:variant>
      <vt:variant>
        <vt:i4>1900598</vt:i4>
      </vt:variant>
      <vt:variant>
        <vt:i4>251</vt:i4>
      </vt:variant>
      <vt:variant>
        <vt:i4>0</vt:i4>
      </vt:variant>
      <vt:variant>
        <vt:i4>5</vt:i4>
      </vt:variant>
      <vt:variant>
        <vt:lpwstr/>
      </vt:variant>
      <vt:variant>
        <vt:lpwstr>_Toc250364289</vt:lpwstr>
      </vt:variant>
      <vt:variant>
        <vt:i4>1900598</vt:i4>
      </vt:variant>
      <vt:variant>
        <vt:i4>245</vt:i4>
      </vt:variant>
      <vt:variant>
        <vt:i4>0</vt:i4>
      </vt:variant>
      <vt:variant>
        <vt:i4>5</vt:i4>
      </vt:variant>
      <vt:variant>
        <vt:lpwstr/>
      </vt:variant>
      <vt:variant>
        <vt:lpwstr>_Toc250364288</vt:lpwstr>
      </vt:variant>
      <vt:variant>
        <vt:i4>1900598</vt:i4>
      </vt:variant>
      <vt:variant>
        <vt:i4>239</vt:i4>
      </vt:variant>
      <vt:variant>
        <vt:i4>0</vt:i4>
      </vt:variant>
      <vt:variant>
        <vt:i4>5</vt:i4>
      </vt:variant>
      <vt:variant>
        <vt:lpwstr/>
      </vt:variant>
      <vt:variant>
        <vt:lpwstr>_Toc250364287</vt:lpwstr>
      </vt:variant>
      <vt:variant>
        <vt:i4>1900598</vt:i4>
      </vt:variant>
      <vt:variant>
        <vt:i4>233</vt:i4>
      </vt:variant>
      <vt:variant>
        <vt:i4>0</vt:i4>
      </vt:variant>
      <vt:variant>
        <vt:i4>5</vt:i4>
      </vt:variant>
      <vt:variant>
        <vt:lpwstr/>
      </vt:variant>
      <vt:variant>
        <vt:lpwstr>_Toc250364286</vt:lpwstr>
      </vt:variant>
      <vt:variant>
        <vt:i4>1900598</vt:i4>
      </vt:variant>
      <vt:variant>
        <vt:i4>227</vt:i4>
      </vt:variant>
      <vt:variant>
        <vt:i4>0</vt:i4>
      </vt:variant>
      <vt:variant>
        <vt:i4>5</vt:i4>
      </vt:variant>
      <vt:variant>
        <vt:lpwstr/>
      </vt:variant>
      <vt:variant>
        <vt:lpwstr>_Toc250364285</vt:lpwstr>
      </vt:variant>
      <vt:variant>
        <vt:i4>1900598</vt:i4>
      </vt:variant>
      <vt:variant>
        <vt:i4>221</vt:i4>
      </vt:variant>
      <vt:variant>
        <vt:i4>0</vt:i4>
      </vt:variant>
      <vt:variant>
        <vt:i4>5</vt:i4>
      </vt:variant>
      <vt:variant>
        <vt:lpwstr/>
      </vt:variant>
      <vt:variant>
        <vt:lpwstr>_Toc250364284</vt:lpwstr>
      </vt:variant>
      <vt:variant>
        <vt:i4>1900598</vt:i4>
      </vt:variant>
      <vt:variant>
        <vt:i4>215</vt:i4>
      </vt:variant>
      <vt:variant>
        <vt:i4>0</vt:i4>
      </vt:variant>
      <vt:variant>
        <vt:i4>5</vt:i4>
      </vt:variant>
      <vt:variant>
        <vt:lpwstr/>
      </vt:variant>
      <vt:variant>
        <vt:lpwstr>_Toc250364283</vt:lpwstr>
      </vt:variant>
      <vt:variant>
        <vt:i4>1900598</vt:i4>
      </vt:variant>
      <vt:variant>
        <vt:i4>209</vt:i4>
      </vt:variant>
      <vt:variant>
        <vt:i4>0</vt:i4>
      </vt:variant>
      <vt:variant>
        <vt:i4>5</vt:i4>
      </vt:variant>
      <vt:variant>
        <vt:lpwstr/>
      </vt:variant>
      <vt:variant>
        <vt:lpwstr>_Toc250364282</vt:lpwstr>
      </vt:variant>
      <vt:variant>
        <vt:i4>1900598</vt:i4>
      </vt:variant>
      <vt:variant>
        <vt:i4>203</vt:i4>
      </vt:variant>
      <vt:variant>
        <vt:i4>0</vt:i4>
      </vt:variant>
      <vt:variant>
        <vt:i4>5</vt:i4>
      </vt:variant>
      <vt:variant>
        <vt:lpwstr/>
      </vt:variant>
      <vt:variant>
        <vt:lpwstr>_Toc250364281</vt:lpwstr>
      </vt:variant>
      <vt:variant>
        <vt:i4>1900598</vt:i4>
      </vt:variant>
      <vt:variant>
        <vt:i4>197</vt:i4>
      </vt:variant>
      <vt:variant>
        <vt:i4>0</vt:i4>
      </vt:variant>
      <vt:variant>
        <vt:i4>5</vt:i4>
      </vt:variant>
      <vt:variant>
        <vt:lpwstr/>
      </vt:variant>
      <vt:variant>
        <vt:lpwstr>_Toc250364280</vt:lpwstr>
      </vt:variant>
      <vt:variant>
        <vt:i4>1179702</vt:i4>
      </vt:variant>
      <vt:variant>
        <vt:i4>191</vt:i4>
      </vt:variant>
      <vt:variant>
        <vt:i4>0</vt:i4>
      </vt:variant>
      <vt:variant>
        <vt:i4>5</vt:i4>
      </vt:variant>
      <vt:variant>
        <vt:lpwstr/>
      </vt:variant>
      <vt:variant>
        <vt:lpwstr>_Toc250364279</vt:lpwstr>
      </vt:variant>
      <vt:variant>
        <vt:i4>1179702</vt:i4>
      </vt:variant>
      <vt:variant>
        <vt:i4>185</vt:i4>
      </vt:variant>
      <vt:variant>
        <vt:i4>0</vt:i4>
      </vt:variant>
      <vt:variant>
        <vt:i4>5</vt:i4>
      </vt:variant>
      <vt:variant>
        <vt:lpwstr/>
      </vt:variant>
      <vt:variant>
        <vt:lpwstr>_Toc250364278</vt:lpwstr>
      </vt:variant>
      <vt:variant>
        <vt:i4>1179702</vt:i4>
      </vt:variant>
      <vt:variant>
        <vt:i4>179</vt:i4>
      </vt:variant>
      <vt:variant>
        <vt:i4>0</vt:i4>
      </vt:variant>
      <vt:variant>
        <vt:i4>5</vt:i4>
      </vt:variant>
      <vt:variant>
        <vt:lpwstr/>
      </vt:variant>
      <vt:variant>
        <vt:lpwstr>_Toc250364277</vt:lpwstr>
      </vt:variant>
      <vt:variant>
        <vt:i4>1179702</vt:i4>
      </vt:variant>
      <vt:variant>
        <vt:i4>173</vt:i4>
      </vt:variant>
      <vt:variant>
        <vt:i4>0</vt:i4>
      </vt:variant>
      <vt:variant>
        <vt:i4>5</vt:i4>
      </vt:variant>
      <vt:variant>
        <vt:lpwstr/>
      </vt:variant>
      <vt:variant>
        <vt:lpwstr>_Toc250364276</vt:lpwstr>
      </vt:variant>
      <vt:variant>
        <vt:i4>1179702</vt:i4>
      </vt:variant>
      <vt:variant>
        <vt:i4>167</vt:i4>
      </vt:variant>
      <vt:variant>
        <vt:i4>0</vt:i4>
      </vt:variant>
      <vt:variant>
        <vt:i4>5</vt:i4>
      </vt:variant>
      <vt:variant>
        <vt:lpwstr/>
      </vt:variant>
      <vt:variant>
        <vt:lpwstr>_Toc250364275</vt:lpwstr>
      </vt:variant>
      <vt:variant>
        <vt:i4>1179702</vt:i4>
      </vt:variant>
      <vt:variant>
        <vt:i4>161</vt:i4>
      </vt:variant>
      <vt:variant>
        <vt:i4>0</vt:i4>
      </vt:variant>
      <vt:variant>
        <vt:i4>5</vt:i4>
      </vt:variant>
      <vt:variant>
        <vt:lpwstr/>
      </vt:variant>
      <vt:variant>
        <vt:lpwstr>_Toc250364274</vt:lpwstr>
      </vt:variant>
      <vt:variant>
        <vt:i4>1179702</vt:i4>
      </vt:variant>
      <vt:variant>
        <vt:i4>155</vt:i4>
      </vt:variant>
      <vt:variant>
        <vt:i4>0</vt:i4>
      </vt:variant>
      <vt:variant>
        <vt:i4>5</vt:i4>
      </vt:variant>
      <vt:variant>
        <vt:lpwstr/>
      </vt:variant>
      <vt:variant>
        <vt:lpwstr>_Toc250364273</vt:lpwstr>
      </vt:variant>
      <vt:variant>
        <vt:i4>1179702</vt:i4>
      </vt:variant>
      <vt:variant>
        <vt:i4>149</vt:i4>
      </vt:variant>
      <vt:variant>
        <vt:i4>0</vt:i4>
      </vt:variant>
      <vt:variant>
        <vt:i4>5</vt:i4>
      </vt:variant>
      <vt:variant>
        <vt:lpwstr/>
      </vt:variant>
      <vt:variant>
        <vt:lpwstr>_Toc250364272</vt:lpwstr>
      </vt:variant>
      <vt:variant>
        <vt:i4>1179702</vt:i4>
      </vt:variant>
      <vt:variant>
        <vt:i4>143</vt:i4>
      </vt:variant>
      <vt:variant>
        <vt:i4>0</vt:i4>
      </vt:variant>
      <vt:variant>
        <vt:i4>5</vt:i4>
      </vt:variant>
      <vt:variant>
        <vt:lpwstr/>
      </vt:variant>
      <vt:variant>
        <vt:lpwstr>_Toc250364271</vt:lpwstr>
      </vt:variant>
      <vt:variant>
        <vt:i4>1179702</vt:i4>
      </vt:variant>
      <vt:variant>
        <vt:i4>137</vt:i4>
      </vt:variant>
      <vt:variant>
        <vt:i4>0</vt:i4>
      </vt:variant>
      <vt:variant>
        <vt:i4>5</vt:i4>
      </vt:variant>
      <vt:variant>
        <vt:lpwstr/>
      </vt:variant>
      <vt:variant>
        <vt:lpwstr>_Toc250364270</vt:lpwstr>
      </vt:variant>
      <vt:variant>
        <vt:i4>1245238</vt:i4>
      </vt:variant>
      <vt:variant>
        <vt:i4>131</vt:i4>
      </vt:variant>
      <vt:variant>
        <vt:i4>0</vt:i4>
      </vt:variant>
      <vt:variant>
        <vt:i4>5</vt:i4>
      </vt:variant>
      <vt:variant>
        <vt:lpwstr/>
      </vt:variant>
      <vt:variant>
        <vt:lpwstr>_Toc250364269</vt:lpwstr>
      </vt:variant>
      <vt:variant>
        <vt:i4>1245238</vt:i4>
      </vt:variant>
      <vt:variant>
        <vt:i4>125</vt:i4>
      </vt:variant>
      <vt:variant>
        <vt:i4>0</vt:i4>
      </vt:variant>
      <vt:variant>
        <vt:i4>5</vt:i4>
      </vt:variant>
      <vt:variant>
        <vt:lpwstr/>
      </vt:variant>
      <vt:variant>
        <vt:lpwstr>_Toc250364268</vt:lpwstr>
      </vt:variant>
      <vt:variant>
        <vt:i4>1245238</vt:i4>
      </vt:variant>
      <vt:variant>
        <vt:i4>119</vt:i4>
      </vt:variant>
      <vt:variant>
        <vt:i4>0</vt:i4>
      </vt:variant>
      <vt:variant>
        <vt:i4>5</vt:i4>
      </vt:variant>
      <vt:variant>
        <vt:lpwstr/>
      </vt:variant>
      <vt:variant>
        <vt:lpwstr>_Toc250364267</vt:lpwstr>
      </vt:variant>
      <vt:variant>
        <vt:i4>1245238</vt:i4>
      </vt:variant>
      <vt:variant>
        <vt:i4>113</vt:i4>
      </vt:variant>
      <vt:variant>
        <vt:i4>0</vt:i4>
      </vt:variant>
      <vt:variant>
        <vt:i4>5</vt:i4>
      </vt:variant>
      <vt:variant>
        <vt:lpwstr/>
      </vt:variant>
      <vt:variant>
        <vt:lpwstr>_Toc250364266</vt:lpwstr>
      </vt:variant>
      <vt:variant>
        <vt:i4>1245238</vt:i4>
      </vt:variant>
      <vt:variant>
        <vt:i4>107</vt:i4>
      </vt:variant>
      <vt:variant>
        <vt:i4>0</vt:i4>
      </vt:variant>
      <vt:variant>
        <vt:i4>5</vt:i4>
      </vt:variant>
      <vt:variant>
        <vt:lpwstr/>
      </vt:variant>
      <vt:variant>
        <vt:lpwstr>_Toc250364265</vt:lpwstr>
      </vt:variant>
      <vt:variant>
        <vt:i4>1245238</vt:i4>
      </vt:variant>
      <vt:variant>
        <vt:i4>101</vt:i4>
      </vt:variant>
      <vt:variant>
        <vt:i4>0</vt:i4>
      </vt:variant>
      <vt:variant>
        <vt:i4>5</vt:i4>
      </vt:variant>
      <vt:variant>
        <vt:lpwstr/>
      </vt:variant>
      <vt:variant>
        <vt:lpwstr>_Toc250364264</vt:lpwstr>
      </vt:variant>
      <vt:variant>
        <vt:i4>1245238</vt:i4>
      </vt:variant>
      <vt:variant>
        <vt:i4>95</vt:i4>
      </vt:variant>
      <vt:variant>
        <vt:i4>0</vt:i4>
      </vt:variant>
      <vt:variant>
        <vt:i4>5</vt:i4>
      </vt:variant>
      <vt:variant>
        <vt:lpwstr/>
      </vt:variant>
      <vt:variant>
        <vt:lpwstr>_Toc250364263</vt:lpwstr>
      </vt:variant>
      <vt:variant>
        <vt:i4>1245238</vt:i4>
      </vt:variant>
      <vt:variant>
        <vt:i4>89</vt:i4>
      </vt:variant>
      <vt:variant>
        <vt:i4>0</vt:i4>
      </vt:variant>
      <vt:variant>
        <vt:i4>5</vt:i4>
      </vt:variant>
      <vt:variant>
        <vt:lpwstr/>
      </vt:variant>
      <vt:variant>
        <vt:lpwstr>_Toc250364262</vt:lpwstr>
      </vt:variant>
      <vt:variant>
        <vt:i4>1245238</vt:i4>
      </vt:variant>
      <vt:variant>
        <vt:i4>83</vt:i4>
      </vt:variant>
      <vt:variant>
        <vt:i4>0</vt:i4>
      </vt:variant>
      <vt:variant>
        <vt:i4>5</vt:i4>
      </vt:variant>
      <vt:variant>
        <vt:lpwstr/>
      </vt:variant>
      <vt:variant>
        <vt:lpwstr>_Toc250364261</vt:lpwstr>
      </vt:variant>
      <vt:variant>
        <vt:i4>1245238</vt:i4>
      </vt:variant>
      <vt:variant>
        <vt:i4>77</vt:i4>
      </vt:variant>
      <vt:variant>
        <vt:i4>0</vt:i4>
      </vt:variant>
      <vt:variant>
        <vt:i4>5</vt:i4>
      </vt:variant>
      <vt:variant>
        <vt:lpwstr/>
      </vt:variant>
      <vt:variant>
        <vt:lpwstr>_Toc250364260</vt:lpwstr>
      </vt:variant>
      <vt:variant>
        <vt:i4>1048630</vt:i4>
      </vt:variant>
      <vt:variant>
        <vt:i4>71</vt:i4>
      </vt:variant>
      <vt:variant>
        <vt:i4>0</vt:i4>
      </vt:variant>
      <vt:variant>
        <vt:i4>5</vt:i4>
      </vt:variant>
      <vt:variant>
        <vt:lpwstr/>
      </vt:variant>
      <vt:variant>
        <vt:lpwstr>_Toc250364259</vt:lpwstr>
      </vt:variant>
      <vt:variant>
        <vt:i4>1048630</vt:i4>
      </vt:variant>
      <vt:variant>
        <vt:i4>65</vt:i4>
      </vt:variant>
      <vt:variant>
        <vt:i4>0</vt:i4>
      </vt:variant>
      <vt:variant>
        <vt:i4>5</vt:i4>
      </vt:variant>
      <vt:variant>
        <vt:lpwstr/>
      </vt:variant>
      <vt:variant>
        <vt:lpwstr>_Toc250364258</vt:lpwstr>
      </vt:variant>
      <vt:variant>
        <vt:i4>1048630</vt:i4>
      </vt:variant>
      <vt:variant>
        <vt:i4>59</vt:i4>
      </vt:variant>
      <vt:variant>
        <vt:i4>0</vt:i4>
      </vt:variant>
      <vt:variant>
        <vt:i4>5</vt:i4>
      </vt:variant>
      <vt:variant>
        <vt:lpwstr/>
      </vt:variant>
      <vt:variant>
        <vt:lpwstr>_Toc250364257</vt:lpwstr>
      </vt:variant>
      <vt:variant>
        <vt:i4>1048630</vt:i4>
      </vt:variant>
      <vt:variant>
        <vt:i4>53</vt:i4>
      </vt:variant>
      <vt:variant>
        <vt:i4>0</vt:i4>
      </vt:variant>
      <vt:variant>
        <vt:i4>5</vt:i4>
      </vt:variant>
      <vt:variant>
        <vt:lpwstr/>
      </vt:variant>
      <vt:variant>
        <vt:lpwstr>_Toc250364256</vt:lpwstr>
      </vt:variant>
      <vt:variant>
        <vt:i4>1048630</vt:i4>
      </vt:variant>
      <vt:variant>
        <vt:i4>47</vt:i4>
      </vt:variant>
      <vt:variant>
        <vt:i4>0</vt:i4>
      </vt:variant>
      <vt:variant>
        <vt:i4>5</vt:i4>
      </vt:variant>
      <vt:variant>
        <vt:lpwstr/>
      </vt:variant>
      <vt:variant>
        <vt:lpwstr>_Toc250364255</vt:lpwstr>
      </vt:variant>
      <vt:variant>
        <vt:i4>1048630</vt:i4>
      </vt:variant>
      <vt:variant>
        <vt:i4>41</vt:i4>
      </vt:variant>
      <vt:variant>
        <vt:i4>0</vt:i4>
      </vt:variant>
      <vt:variant>
        <vt:i4>5</vt:i4>
      </vt:variant>
      <vt:variant>
        <vt:lpwstr/>
      </vt:variant>
      <vt:variant>
        <vt:lpwstr>_Toc250364254</vt:lpwstr>
      </vt:variant>
      <vt:variant>
        <vt:i4>1048630</vt:i4>
      </vt:variant>
      <vt:variant>
        <vt:i4>35</vt:i4>
      </vt:variant>
      <vt:variant>
        <vt:i4>0</vt:i4>
      </vt:variant>
      <vt:variant>
        <vt:i4>5</vt:i4>
      </vt:variant>
      <vt:variant>
        <vt:lpwstr/>
      </vt:variant>
      <vt:variant>
        <vt:lpwstr>_Toc250364253</vt:lpwstr>
      </vt:variant>
      <vt:variant>
        <vt:i4>1048630</vt:i4>
      </vt:variant>
      <vt:variant>
        <vt:i4>29</vt:i4>
      </vt:variant>
      <vt:variant>
        <vt:i4>0</vt:i4>
      </vt:variant>
      <vt:variant>
        <vt:i4>5</vt:i4>
      </vt:variant>
      <vt:variant>
        <vt:lpwstr/>
      </vt:variant>
      <vt:variant>
        <vt:lpwstr>_Toc250364252</vt:lpwstr>
      </vt:variant>
      <vt:variant>
        <vt:i4>1048630</vt:i4>
      </vt:variant>
      <vt:variant>
        <vt:i4>23</vt:i4>
      </vt:variant>
      <vt:variant>
        <vt:i4>0</vt:i4>
      </vt:variant>
      <vt:variant>
        <vt:i4>5</vt:i4>
      </vt:variant>
      <vt:variant>
        <vt:lpwstr/>
      </vt:variant>
      <vt:variant>
        <vt:lpwstr>_Toc250364251</vt:lpwstr>
      </vt:variant>
      <vt:variant>
        <vt:i4>1048630</vt:i4>
      </vt:variant>
      <vt:variant>
        <vt:i4>17</vt:i4>
      </vt:variant>
      <vt:variant>
        <vt:i4>0</vt:i4>
      </vt:variant>
      <vt:variant>
        <vt:i4>5</vt:i4>
      </vt:variant>
      <vt:variant>
        <vt:lpwstr/>
      </vt:variant>
      <vt:variant>
        <vt:lpwstr>_Toc250364250</vt:lpwstr>
      </vt:variant>
      <vt:variant>
        <vt:i4>1114166</vt:i4>
      </vt:variant>
      <vt:variant>
        <vt:i4>11</vt:i4>
      </vt:variant>
      <vt:variant>
        <vt:i4>0</vt:i4>
      </vt:variant>
      <vt:variant>
        <vt:i4>5</vt:i4>
      </vt:variant>
      <vt:variant>
        <vt:lpwstr/>
      </vt:variant>
      <vt:variant>
        <vt:lpwstr>_Toc250364249</vt:lpwstr>
      </vt:variant>
      <vt:variant>
        <vt:i4>1114166</vt:i4>
      </vt:variant>
      <vt:variant>
        <vt:i4>5</vt:i4>
      </vt:variant>
      <vt:variant>
        <vt:i4>0</vt:i4>
      </vt:variant>
      <vt:variant>
        <vt:i4>5</vt:i4>
      </vt:variant>
      <vt:variant>
        <vt:lpwstr/>
      </vt:variant>
      <vt:variant>
        <vt:lpwstr>_Toc250364248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Liran Sigalat</dc:creator>
  <cp:lastModifiedBy>Liran Sigalat</cp:lastModifiedBy>
  <cp:revision>238</cp:revision>
  <cp:lastPrinted>2005-10-11T11:37:00Z</cp:lastPrinted>
  <dcterms:created xsi:type="dcterms:W3CDTF">2013-09-17T07:46:00Z</dcterms:created>
  <dcterms:modified xsi:type="dcterms:W3CDTF">2013-10-14T21:16:00Z</dcterms:modified>
</cp:coreProperties>
</file>